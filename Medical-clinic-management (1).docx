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926F" w14:textId="5BF85BBB" w:rsidR="004E75FE" w:rsidRPr="00247BDD" w:rsidRDefault="009407F2" w:rsidP="03C74BFD">
      <w:pPr>
        <w:pStyle w:val="Tytu"/>
        <w:rPr>
          <w:rFonts w:ascii="Arial" w:eastAsia="Arial" w:hAnsi="Arial" w:cs="Arial"/>
        </w:rPr>
      </w:pPr>
      <w:r w:rsidRPr="69404F3B">
        <w:rPr>
          <w:rFonts w:ascii="Arial" w:eastAsia="Arial" w:hAnsi="Arial" w:cs="Arial"/>
        </w:rPr>
        <w:t>Management of medical clinic</w:t>
      </w:r>
    </w:p>
    <w:p w14:paraId="766F6DE2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Medical clinic's management system </w:t>
      </w:r>
    </w:p>
    <w:p w14:paraId="2BD774D6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622C10E4" w14:textId="51FBA9AC" w:rsidR="00594776" w:rsidRDefault="007F341E" w:rsidP="03C74B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described</w:t>
      </w:r>
      <w:r w:rsidR="009407F2" w:rsidRPr="7DA30264">
        <w:rPr>
          <w:rFonts w:ascii="Arial" w:eastAsia="Arial" w:hAnsi="Arial" w:cs="Arial"/>
        </w:rPr>
        <w:t xml:space="preserve"> in this document system's main role is managing a small medical clinic in the scope of handling: </w:t>
      </w:r>
    </w:p>
    <w:p w14:paraId="03D9632D" w14:textId="77777777" w:rsidR="00594776" w:rsidRPr="00594776" w:rsidRDefault="009407F2">
      <w:pPr>
        <w:pStyle w:val="Akapitzlist"/>
        <w:numPr>
          <w:ilvl w:val="0"/>
          <w:numId w:val="78"/>
        </w:numPr>
        <w:rPr>
          <w:rFonts w:ascii="Arial" w:eastAsia="Arial" w:hAnsi="Arial" w:cs="Arial"/>
        </w:rPr>
      </w:pPr>
      <w:r w:rsidRPr="00594776">
        <w:rPr>
          <w:rFonts w:ascii="Arial" w:eastAsia="Arial" w:hAnsi="Arial" w:cs="Arial"/>
        </w:rPr>
        <w:t xml:space="preserve">patient's registration, </w:t>
      </w:r>
    </w:p>
    <w:p w14:paraId="32051824" w14:textId="77777777" w:rsidR="00594776" w:rsidRPr="00594776" w:rsidRDefault="009407F2">
      <w:pPr>
        <w:pStyle w:val="Akapitzlist"/>
        <w:numPr>
          <w:ilvl w:val="0"/>
          <w:numId w:val="78"/>
        </w:numPr>
        <w:rPr>
          <w:rFonts w:ascii="Arial" w:eastAsia="Arial" w:hAnsi="Arial" w:cs="Arial"/>
        </w:rPr>
      </w:pPr>
      <w:r w:rsidRPr="00594776">
        <w:rPr>
          <w:rFonts w:ascii="Arial" w:eastAsia="Arial" w:hAnsi="Arial" w:cs="Arial"/>
        </w:rPr>
        <w:t xml:space="preserve">doctor appointment registration, </w:t>
      </w:r>
    </w:p>
    <w:p w14:paraId="6857B8A1" w14:textId="77777777" w:rsidR="00594776" w:rsidRPr="00594776" w:rsidRDefault="009407F2">
      <w:pPr>
        <w:pStyle w:val="Akapitzlist"/>
        <w:numPr>
          <w:ilvl w:val="0"/>
          <w:numId w:val="78"/>
        </w:numPr>
        <w:rPr>
          <w:rFonts w:ascii="Arial" w:eastAsia="Arial" w:hAnsi="Arial" w:cs="Arial"/>
        </w:rPr>
      </w:pPr>
      <w:r w:rsidRPr="00594776">
        <w:rPr>
          <w:rFonts w:ascii="Arial" w:eastAsia="Arial" w:hAnsi="Arial" w:cs="Arial"/>
        </w:rPr>
        <w:t>medical visit history registration by medicin</w:t>
      </w:r>
      <w:r w:rsidR="00247BDD" w:rsidRPr="00594776">
        <w:rPr>
          <w:rFonts w:ascii="Arial" w:eastAsia="Arial" w:hAnsi="Arial" w:cs="Arial"/>
        </w:rPr>
        <w:t>e</w:t>
      </w:r>
      <w:r w:rsidRPr="00594776">
        <w:rPr>
          <w:rFonts w:ascii="Arial" w:eastAsia="Arial" w:hAnsi="Arial" w:cs="Arial"/>
        </w:rPr>
        <w:t xml:space="preserve"> doctors, </w:t>
      </w:r>
    </w:p>
    <w:p w14:paraId="03A9F85C" w14:textId="04450EDC" w:rsidR="004E75FE" w:rsidRPr="00594776" w:rsidRDefault="009407F2">
      <w:pPr>
        <w:pStyle w:val="Akapitzlist"/>
        <w:numPr>
          <w:ilvl w:val="0"/>
          <w:numId w:val="78"/>
        </w:numPr>
        <w:rPr>
          <w:rFonts w:ascii="Arial" w:eastAsia="Arial" w:hAnsi="Arial" w:cs="Arial"/>
        </w:rPr>
      </w:pPr>
      <w:r w:rsidRPr="00594776">
        <w:rPr>
          <w:rFonts w:ascii="Arial" w:eastAsia="Arial" w:hAnsi="Arial" w:cs="Arial"/>
        </w:rPr>
        <w:t xml:space="preserve">system administration. </w:t>
      </w:r>
    </w:p>
    <w:p w14:paraId="2AA980E5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43C28FC2" w14:textId="4BD8EE11" w:rsidR="004E75FE" w:rsidRPr="00247BDD" w:rsidRDefault="009407F2" w:rsidP="03C74BFD">
      <w:pPr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 xml:space="preserve">The system consists of </w:t>
      </w:r>
      <w:r w:rsidR="28A36A95" w:rsidRPr="2D5AE737">
        <w:rPr>
          <w:rFonts w:ascii="Arial" w:eastAsia="Arial" w:hAnsi="Arial" w:cs="Arial"/>
        </w:rPr>
        <w:t xml:space="preserve">three </w:t>
      </w:r>
      <w:r w:rsidRPr="2D5AE737">
        <w:rPr>
          <w:rFonts w:ascii="Arial" w:eastAsia="Arial" w:hAnsi="Arial" w:cs="Arial"/>
        </w:rPr>
        <w:t xml:space="preserve">modules: </w:t>
      </w:r>
    </w:p>
    <w:p w14:paraId="3EF959F1" w14:textId="71122CE6" w:rsidR="7DA30264" w:rsidRDefault="70F2015D">
      <w:pPr>
        <w:pStyle w:val="Tekstpodstawowy"/>
        <w:numPr>
          <w:ilvl w:val="0"/>
          <w:numId w:val="73"/>
        </w:numPr>
      </w:pPr>
      <w:r w:rsidRPr="2D5AE737">
        <w:rPr>
          <w:rFonts w:ascii="Arial" w:eastAsia="Arial" w:hAnsi="Arial" w:cs="Arial"/>
        </w:rPr>
        <w:t>A</w:t>
      </w:r>
      <w:r w:rsidR="7DA30264" w:rsidRPr="2D5AE737">
        <w:rPr>
          <w:rFonts w:ascii="Arial" w:eastAsia="Arial" w:hAnsi="Arial" w:cs="Arial"/>
        </w:rPr>
        <w:t>dministration module</w:t>
      </w:r>
    </w:p>
    <w:p w14:paraId="516773E1" w14:textId="4FA9D5B7" w:rsidR="004E75FE" w:rsidRPr="00247BDD" w:rsidRDefault="3336F06C">
      <w:pPr>
        <w:pStyle w:val="Tekstpodstawowy"/>
        <w:numPr>
          <w:ilvl w:val="0"/>
          <w:numId w:val="73"/>
        </w:numPr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 xml:space="preserve">Medical doctor module - medical visit handling </w:t>
      </w:r>
    </w:p>
    <w:p w14:paraId="38CB2DF4" w14:textId="5086E327" w:rsidR="004E75FE" w:rsidRPr="00247BDD" w:rsidRDefault="5534F7AD">
      <w:pPr>
        <w:pStyle w:val="Tekstpodstawowy"/>
        <w:numPr>
          <w:ilvl w:val="0"/>
          <w:numId w:val="73"/>
        </w:numPr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>A</w:t>
      </w:r>
      <w:r w:rsidR="1F55BB6D" w:rsidRPr="2D5AE737">
        <w:rPr>
          <w:rFonts w:ascii="Arial" w:eastAsia="Arial" w:hAnsi="Arial" w:cs="Arial"/>
        </w:rPr>
        <w:t xml:space="preserve">ppointments </w:t>
      </w:r>
      <w:r w:rsidR="009407F2" w:rsidRPr="2D5AE737">
        <w:rPr>
          <w:rFonts w:ascii="Arial" w:eastAsia="Arial" w:hAnsi="Arial" w:cs="Arial"/>
        </w:rPr>
        <w:t>management module - for staff of clinic reception</w:t>
      </w:r>
    </w:p>
    <w:p w14:paraId="7D5FEDE9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2E7303F5" w14:textId="1CF76D88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Each module is used for managing dedicated business processes proper system users are responsible for</w:t>
      </w:r>
      <w:r w:rsidR="202A3195" w:rsidRPr="03C74BFD">
        <w:rPr>
          <w:rFonts w:ascii="Arial" w:eastAsia="Arial" w:hAnsi="Arial" w:cs="Arial"/>
        </w:rPr>
        <w:t>.</w:t>
      </w:r>
      <w:r w:rsidRPr="03C74BFD">
        <w:rPr>
          <w:rFonts w:ascii="Arial" w:eastAsia="Arial" w:hAnsi="Arial" w:cs="Arial"/>
        </w:rPr>
        <w:t xml:space="preserve"> </w:t>
      </w:r>
    </w:p>
    <w:p w14:paraId="0D6B8CCC" w14:textId="620421F7" w:rsidR="004E75FE" w:rsidRPr="00247BDD" w:rsidRDefault="009407F2" w:rsidP="03C74BFD">
      <w:pPr>
        <w:rPr>
          <w:rFonts w:ascii="Arial" w:eastAsia="Arial" w:hAnsi="Arial" w:cs="Arial"/>
        </w:rPr>
      </w:pPr>
      <w:r w:rsidRPr="6A456516">
        <w:rPr>
          <w:rFonts w:ascii="Arial" w:eastAsia="Arial" w:hAnsi="Arial" w:cs="Arial"/>
        </w:rPr>
        <w:t>Detailed functionalities are described</w:t>
      </w:r>
      <w:r w:rsidR="0F000693" w:rsidRPr="6A456516">
        <w:rPr>
          <w:rFonts w:ascii="Arial" w:eastAsia="Arial" w:hAnsi="Arial" w:cs="Arial"/>
        </w:rPr>
        <w:t xml:space="preserve"> below</w:t>
      </w:r>
      <w:r w:rsidRPr="6A456516">
        <w:rPr>
          <w:rFonts w:ascii="Arial" w:eastAsia="Arial" w:hAnsi="Arial" w:cs="Arial"/>
        </w:rPr>
        <w:t xml:space="preserve"> in appropriate chapters</w:t>
      </w:r>
      <w:r w:rsidR="4466613E" w:rsidRPr="6A456516">
        <w:rPr>
          <w:rFonts w:ascii="Arial" w:eastAsia="Arial" w:hAnsi="Arial" w:cs="Arial"/>
        </w:rPr>
        <w:t>.</w:t>
      </w:r>
    </w:p>
    <w:p w14:paraId="63BDC039" w14:textId="623C0984" w:rsidR="6A456516" w:rsidRDefault="6A456516">
      <w:r>
        <w:br w:type="page"/>
      </w:r>
    </w:p>
    <w:p w14:paraId="112C407F" w14:textId="6E1103C1" w:rsidR="6A456516" w:rsidRDefault="6A456516" w:rsidP="6A456516">
      <w:pPr>
        <w:rPr>
          <w:rFonts w:ascii="Arial" w:eastAsia="Arial" w:hAnsi="Arial" w:cs="Arial"/>
        </w:rPr>
      </w:pPr>
    </w:p>
    <w:sdt>
      <w:sdtPr>
        <w:id w:val="605670643"/>
        <w:docPartObj>
          <w:docPartGallery w:val="Table of Contents"/>
          <w:docPartUnique/>
        </w:docPartObj>
      </w:sdtPr>
      <w:sdtContent>
        <w:p w14:paraId="4ABDB515" w14:textId="0C4EB1BE" w:rsidR="00C331BB" w:rsidRDefault="005F7639" w:rsidP="2D5AE737">
          <w:pPr>
            <w:pStyle w:val="Spistreci1"/>
            <w:tabs>
              <w:tab w:val="left" w:pos="48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r>
            <w:fldChar w:fldCharType="begin"/>
          </w:r>
          <w:r w:rsidR="6A456516">
            <w:instrText>TOC \o \z \u \h</w:instrText>
          </w:r>
          <w:r>
            <w:fldChar w:fldCharType="separate"/>
          </w:r>
          <w:hyperlink w:anchor="_Toc826895145">
            <w:r w:rsidR="2D5AE737" w:rsidRPr="2D5AE737">
              <w:rPr>
                <w:rStyle w:val="Hipercze"/>
              </w:rPr>
              <w:t>1</w:t>
            </w:r>
            <w:r w:rsidR="6A456516">
              <w:tab/>
            </w:r>
            <w:r w:rsidR="2D5AE737" w:rsidRPr="2D5AE737">
              <w:rPr>
                <w:rStyle w:val="Hipercze"/>
              </w:rPr>
              <w:t>System administration module</w:t>
            </w:r>
            <w:r w:rsidR="6A456516">
              <w:tab/>
            </w:r>
            <w:r w:rsidR="6A456516">
              <w:fldChar w:fldCharType="begin"/>
            </w:r>
            <w:r w:rsidR="6A456516">
              <w:instrText>PAGEREF _Toc826895145 \h</w:instrText>
            </w:r>
            <w:r w:rsidR="6A456516">
              <w:fldChar w:fldCharType="separate"/>
            </w:r>
            <w:r w:rsidR="2D5AE737" w:rsidRPr="2D5AE737">
              <w:rPr>
                <w:rStyle w:val="Hipercze"/>
              </w:rPr>
              <w:t>2</w:t>
            </w:r>
            <w:r w:rsidR="6A456516">
              <w:fldChar w:fldCharType="end"/>
            </w:r>
          </w:hyperlink>
        </w:p>
        <w:p w14:paraId="6AD8CEED" w14:textId="05AA4CBB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575199307">
            <w:r w:rsidR="2D5AE737" w:rsidRPr="2D5AE737">
              <w:rPr>
                <w:rStyle w:val="Hipercze"/>
              </w:rPr>
              <w:t>1.1</w:t>
            </w:r>
            <w:r w:rsidR="005F7639">
              <w:tab/>
            </w:r>
            <w:r w:rsidR="2D5AE737" w:rsidRPr="2D5AE737">
              <w:rPr>
                <w:rStyle w:val="Hipercze"/>
              </w:rPr>
              <w:t>Login/Logout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_Toc1575199307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3</w:t>
            </w:r>
            <w:r w:rsidR="005F7639">
              <w:fldChar w:fldCharType="end"/>
            </w:r>
          </w:hyperlink>
        </w:p>
        <w:p w14:paraId="1A87544F" w14:textId="348C02B9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748857669">
            <w:r w:rsidR="2D5AE737" w:rsidRPr="2D5AE737">
              <w:rPr>
                <w:rStyle w:val="Hipercze"/>
              </w:rPr>
              <w:t>1.2</w:t>
            </w:r>
            <w:r w:rsidR="005F7639">
              <w:tab/>
            </w:r>
            <w:r w:rsidR="2D5AE737" w:rsidRPr="2D5AE737">
              <w:rPr>
                <w:rStyle w:val="Hipercze"/>
              </w:rPr>
              <w:t>System user management – clinic staff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_Toc1748857669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8</w:t>
            </w:r>
            <w:r w:rsidR="005F7639">
              <w:fldChar w:fldCharType="end"/>
            </w:r>
          </w:hyperlink>
        </w:p>
        <w:p w14:paraId="54BA1811" w14:textId="5AF29C73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658644602">
            <w:r w:rsidR="2D5AE737" w:rsidRPr="2D5AE737">
              <w:rPr>
                <w:rStyle w:val="Hipercze"/>
              </w:rPr>
              <w:t>1.3</w:t>
            </w:r>
            <w:r w:rsidR="005F7639">
              <w:tab/>
            </w:r>
            <w:r w:rsidR="2D5AE737" w:rsidRPr="2D5AE737">
              <w:rPr>
                <w:rStyle w:val="Hipercze"/>
              </w:rPr>
              <w:t>System parameters and dictionaries management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_Toc1658644602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11</w:t>
            </w:r>
            <w:r w:rsidR="005F7639">
              <w:fldChar w:fldCharType="end"/>
            </w:r>
          </w:hyperlink>
        </w:p>
        <w:p w14:paraId="023A14F4" w14:textId="7E6A79AF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555445437">
            <w:r w:rsidR="2D5AE737" w:rsidRPr="2D5AE737">
              <w:rPr>
                <w:rStyle w:val="Hipercze"/>
              </w:rPr>
              <w:t>1.4</w:t>
            </w:r>
            <w:r w:rsidR="005F7639">
              <w:tab/>
            </w:r>
            <w:r w:rsidR="2D5AE737" w:rsidRPr="2D5AE737">
              <w:rPr>
                <w:rStyle w:val="Hipercze"/>
              </w:rPr>
              <w:t>Employees managem</w:t>
            </w:r>
            <w:r w:rsidR="2D5AE737" w:rsidRPr="2D5AE737">
              <w:rPr>
                <w:rStyle w:val="Hipercze"/>
              </w:rPr>
              <w:t>e</w:t>
            </w:r>
            <w:r w:rsidR="2D5AE737" w:rsidRPr="2D5AE737">
              <w:rPr>
                <w:rStyle w:val="Hipercze"/>
              </w:rPr>
              <w:t>nt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_Toc1555445437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13</w:t>
            </w:r>
            <w:r w:rsidR="005F7639">
              <w:fldChar w:fldCharType="end"/>
            </w:r>
          </w:hyperlink>
        </w:p>
        <w:p w14:paraId="094280C7" w14:textId="1711E72E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607199167">
            <w:r w:rsidR="2D5AE737" w:rsidRPr="2D5AE737">
              <w:rPr>
                <w:rStyle w:val="Hipercze"/>
              </w:rPr>
              <w:t>1.5</w:t>
            </w:r>
            <w:r w:rsidR="005F7639">
              <w:tab/>
            </w:r>
            <w:r w:rsidR="2D5AE737" w:rsidRPr="2D5AE737">
              <w:rPr>
                <w:rStyle w:val="Hipercze"/>
              </w:rPr>
              <w:t>Offices management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_Toc607199167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18</w:t>
            </w:r>
            <w:r w:rsidR="005F7639">
              <w:fldChar w:fldCharType="end"/>
            </w:r>
          </w:hyperlink>
        </w:p>
        <w:p w14:paraId="5753053F" w14:textId="28985791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750095099">
            <w:r w:rsidR="2D5AE737" w:rsidRPr="2D5AE737">
              <w:rPr>
                <w:rStyle w:val="Hipercze"/>
              </w:rPr>
              <w:t>1.6</w:t>
            </w:r>
            <w:r w:rsidR="005F7639">
              <w:tab/>
            </w:r>
            <w:r w:rsidR="2D5AE737" w:rsidRPr="2D5AE737">
              <w:rPr>
                <w:rStyle w:val="Hipercze"/>
              </w:rPr>
              <w:t>Calendars handling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_Toc1750095099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19</w:t>
            </w:r>
            <w:r w:rsidR="005F7639">
              <w:fldChar w:fldCharType="end"/>
            </w:r>
          </w:hyperlink>
        </w:p>
        <w:p w14:paraId="26FD2024" w14:textId="18AA50E0" w:rsidR="00C331BB" w:rsidRDefault="00000000" w:rsidP="2D5AE737">
          <w:pPr>
            <w:pStyle w:val="Spistreci1"/>
            <w:tabs>
              <w:tab w:val="left" w:pos="48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757926575">
            <w:r w:rsidR="2D5AE737" w:rsidRPr="2D5AE737">
              <w:rPr>
                <w:rStyle w:val="Hipercze"/>
              </w:rPr>
              <w:t>2</w:t>
            </w:r>
            <w:r w:rsidR="005F7639">
              <w:tab/>
            </w:r>
            <w:r w:rsidR="2D5AE737" w:rsidRPr="2D5AE737">
              <w:rPr>
                <w:rStyle w:val="Hipercze"/>
              </w:rPr>
              <w:t>Doctor’s portal handling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_Toc1757926575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22</w:t>
            </w:r>
            <w:r w:rsidR="005F7639">
              <w:fldChar w:fldCharType="end"/>
            </w:r>
          </w:hyperlink>
        </w:p>
        <w:p w14:paraId="57C6BC99" w14:textId="19C46C63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644469436">
            <w:r w:rsidR="2D5AE737" w:rsidRPr="2D5AE737">
              <w:rPr>
                <w:rStyle w:val="Hipercze"/>
              </w:rPr>
              <w:t>2.1</w:t>
            </w:r>
            <w:r w:rsidR="005F7639">
              <w:tab/>
            </w:r>
            <w:r w:rsidR="2D5AE737" w:rsidRPr="2D5AE737">
              <w:rPr>
                <w:rStyle w:val="Hipercze"/>
              </w:rPr>
              <w:t>Calendars management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_Toc644469436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23</w:t>
            </w:r>
            <w:r w:rsidR="005F7639">
              <w:fldChar w:fldCharType="end"/>
            </w:r>
          </w:hyperlink>
        </w:p>
        <w:p w14:paraId="7E3E2A45" w14:textId="4AD1D021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620402083">
            <w:r w:rsidR="2D5AE737" w:rsidRPr="2D5AE737">
              <w:rPr>
                <w:rStyle w:val="Hipercze"/>
              </w:rPr>
              <w:t>2.2</w:t>
            </w:r>
            <w:r w:rsidR="005F7639">
              <w:tab/>
            </w:r>
            <w:r w:rsidR="2D5AE737" w:rsidRPr="2D5AE737">
              <w:rPr>
                <w:rStyle w:val="Hipercze"/>
              </w:rPr>
              <w:t>Medical visit management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_Toc1620402083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25</w:t>
            </w:r>
            <w:r w:rsidR="005F7639">
              <w:fldChar w:fldCharType="end"/>
            </w:r>
          </w:hyperlink>
        </w:p>
        <w:p w14:paraId="31E8A077" w14:textId="300A16A8" w:rsidR="00C331BB" w:rsidRDefault="00000000" w:rsidP="2D5AE737">
          <w:pPr>
            <w:pStyle w:val="Spistreci1"/>
            <w:tabs>
              <w:tab w:val="left" w:pos="48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233907065">
            <w:r w:rsidR="2D5AE737" w:rsidRPr="2D5AE737">
              <w:rPr>
                <w:rStyle w:val="Hipercze"/>
              </w:rPr>
              <w:t>3</w:t>
            </w:r>
            <w:r w:rsidR="005F7639">
              <w:tab/>
            </w:r>
            <w:r w:rsidR="2D5AE737" w:rsidRPr="2D5AE737">
              <w:rPr>
                <w:rStyle w:val="Hipercze"/>
              </w:rPr>
              <w:t>Clinic staff's module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_Toc1233907065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27</w:t>
            </w:r>
            <w:r w:rsidR="005F7639">
              <w:fldChar w:fldCharType="end"/>
            </w:r>
          </w:hyperlink>
        </w:p>
        <w:p w14:paraId="4460B166" w14:textId="425026C7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204674175">
            <w:r w:rsidR="2D5AE737" w:rsidRPr="2D5AE737">
              <w:rPr>
                <w:rStyle w:val="Hipercze"/>
              </w:rPr>
              <w:t>3.1</w:t>
            </w:r>
            <w:r w:rsidR="005F7639">
              <w:tab/>
            </w:r>
            <w:r w:rsidR="2D5AE737" w:rsidRPr="2D5AE737">
              <w:rPr>
                <w:rStyle w:val="Hipercze"/>
              </w:rPr>
              <w:t>Patients’ management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_Toc1204674175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28</w:t>
            </w:r>
            <w:r w:rsidR="005F7639">
              <w:fldChar w:fldCharType="end"/>
            </w:r>
          </w:hyperlink>
        </w:p>
        <w:p w14:paraId="4C826A6C" w14:textId="14FB3352" w:rsidR="00C331BB" w:rsidRDefault="00000000" w:rsidP="2D5AE737">
          <w:pPr>
            <w:pStyle w:val="Spistreci2"/>
            <w:tabs>
              <w:tab w:val="left" w:pos="720"/>
              <w:tab w:val="right" w:leader="dot" w:pos="9630"/>
            </w:tabs>
            <w:rPr>
              <w:rStyle w:val="Hipercze"/>
              <w:noProof/>
              <w:lang w:val="pl-PL" w:eastAsia="pl-PL" w:bidi="ar-SA"/>
            </w:rPr>
          </w:pPr>
          <w:hyperlink w:anchor="_Toc1309852706">
            <w:r w:rsidR="2D5AE737" w:rsidRPr="2D5AE737">
              <w:rPr>
                <w:rStyle w:val="Hipercze"/>
              </w:rPr>
              <w:t>3.2</w:t>
            </w:r>
            <w:r w:rsidR="005F7639">
              <w:tab/>
            </w:r>
            <w:r w:rsidR="2D5AE737" w:rsidRPr="2D5AE737">
              <w:rPr>
                <w:rStyle w:val="Hipercze"/>
              </w:rPr>
              <w:t>Appointments management</w:t>
            </w:r>
            <w:r w:rsidR="005F7639">
              <w:tab/>
            </w:r>
            <w:r w:rsidR="005F7639">
              <w:fldChar w:fldCharType="begin"/>
            </w:r>
            <w:r w:rsidR="005F7639">
              <w:instrText>PAGEREF _Toc1309852706 \h</w:instrText>
            </w:r>
            <w:r w:rsidR="005F7639">
              <w:fldChar w:fldCharType="separate"/>
            </w:r>
            <w:r w:rsidR="2D5AE737" w:rsidRPr="2D5AE737">
              <w:rPr>
                <w:rStyle w:val="Hipercze"/>
              </w:rPr>
              <w:t>30</w:t>
            </w:r>
            <w:r w:rsidR="005F7639">
              <w:fldChar w:fldCharType="end"/>
            </w:r>
          </w:hyperlink>
          <w:r w:rsidR="005F7639">
            <w:fldChar w:fldCharType="end"/>
          </w:r>
        </w:p>
      </w:sdtContent>
    </w:sdt>
    <w:p w14:paraId="4AC1D1EB" w14:textId="37A146A8" w:rsidR="6A456516" w:rsidRDefault="6A456516" w:rsidP="6A456516">
      <w:pPr>
        <w:pStyle w:val="Spistreci2"/>
        <w:tabs>
          <w:tab w:val="right" w:leader="dot" w:pos="9630"/>
          <w:tab w:val="left" w:pos="720"/>
        </w:tabs>
      </w:pPr>
    </w:p>
    <w:p w14:paraId="1E9B326C" w14:textId="718E2C52" w:rsidR="6A456516" w:rsidRDefault="6A456516" w:rsidP="6A456516">
      <w:pPr>
        <w:rPr>
          <w:rFonts w:ascii="Arial" w:eastAsia="Arial" w:hAnsi="Arial" w:cs="Arial"/>
        </w:rPr>
      </w:pPr>
    </w:p>
    <w:p w14:paraId="0158D9B2" w14:textId="77777777" w:rsidR="00247BDD" w:rsidRDefault="00247BDD" w:rsidP="03C74BFD">
      <w:pPr>
        <w:rPr>
          <w:rFonts w:ascii="Arial" w:eastAsia="Arial" w:hAnsi="Arial" w:cs="Arial"/>
        </w:rPr>
      </w:pPr>
    </w:p>
    <w:p w14:paraId="43CF5484" w14:textId="77777777" w:rsidR="0017150F" w:rsidRDefault="0017150F">
      <w:pPr>
        <w:widowControl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720529D3" w14:textId="233BAFAD" w:rsidR="004E75FE" w:rsidRDefault="00247BDD" w:rsidP="03C74BFD">
      <w:pPr>
        <w:pStyle w:val="Nagwek11"/>
        <w:rPr>
          <w:rFonts w:ascii="Arial" w:eastAsia="Arial" w:hAnsi="Arial" w:cs="Arial"/>
        </w:rPr>
      </w:pPr>
      <w:bookmarkStart w:id="0" w:name="_Toc826895145"/>
      <w:r w:rsidRPr="2D5AE737">
        <w:rPr>
          <w:rFonts w:ascii="Arial" w:eastAsia="Arial" w:hAnsi="Arial" w:cs="Arial"/>
        </w:rPr>
        <w:lastRenderedPageBreak/>
        <w:t>System administration module</w:t>
      </w:r>
      <w:bookmarkEnd w:id="0"/>
    </w:p>
    <w:p w14:paraId="5B490757" w14:textId="05BEA407" w:rsidR="00247BDD" w:rsidRPr="00247BDD" w:rsidRDefault="00247BDD" w:rsidP="03C74BFD">
      <w:pPr>
        <w:pStyle w:val="Nagwek21"/>
        <w:rPr>
          <w:rFonts w:ascii="Arial" w:eastAsia="Arial" w:hAnsi="Arial" w:cs="Arial"/>
        </w:rPr>
      </w:pPr>
      <w:bookmarkStart w:id="1" w:name="_Toc1575199307"/>
      <w:r w:rsidRPr="2D5AE737">
        <w:rPr>
          <w:rFonts w:ascii="Arial" w:eastAsia="Arial" w:hAnsi="Arial" w:cs="Arial"/>
        </w:rPr>
        <w:t>Login</w:t>
      </w:r>
      <w:r w:rsidR="0096671E" w:rsidRPr="2D5AE737">
        <w:rPr>
          <w:rFonts w:ascii="Arial" w:eastAsia="Arial" w:hAnsi="Arial" w:cs="Arial"/>
        </w:rPr>
        <w:t>/</w:t>
      </w:r>
      <w:r w:rsidR="003833C7" w:rsidRPr="2D5AE737">
        <w:rPr>
          <w:rFonts w:ascii="Arial" w:eastAsia="Arial" w:hAnsi="Arial" w:cs="Arial"/>
        </w:rPr>
        <w:t>Logout</w:t>
      </w:r>
      <w:bookmarkEnd w:id="1"/>
    </w:p>
    <w:p w14:paraId="4B227AF0" w14:textId="18B98178" w:rsidR="004E75FE" w:rsidRDefault="002A2177" w:rsidP="03C74B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functionality</w:t>
      </w:r>
      <w:r w:rsidR="00247BDD" w:rsidRPr="7DA30264">
        <w:rPr>
          <w:rFonts w:ascii="Arial" w:eastAsia="Arial" w:hAnsi="Arial" w:cs="Arial"/>
        </w:rPr>
        <w:t xml:space="preserve"> of login into the system and </w:t>
      </w:r>
      <w:r w:rsidR="003833C7">
        <w:rPr>
          <w:rFonts w:ascii="Arial" w:eastAsia="Arial" w:hAnsi="Arial" w:cs="Arial"/>
        </w:rPr>
        <w:t>logging out</w:t>
      </w:r>
      <w:r w:rsidR="0096671E" w:rsidRPr="7DA3026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of</w:t>
      </w:r>
      <w:r w:rsidR="0096671E" w:rsidRPr="7DA30264">
        <w:rPr>
          <w:rFonts w:ascii="Arial" w:eastAsia="Arial" w:hAnsi="Arial" w:cs="Arial"/>
        </w:rPr>
        <w:t xml:space="preserve"> the system is part of</w:t>
      </w:r>
      <w:r w:rsidR="00247BDD" w:rsidRPr="7DA30264">
        <w:rPr>
          <w:rFonts w:ascii="Arial" w:eastAsia="Arial" w:hAnsi="Arial" w:cs="Arial"/>
        </w:rPr>
        <w:t xml:space="preserve"> the administration module but is </w:t>
      </w:r>
      <w:r w:rsidR="00AA2E06" w:rsidRPr="7DA30264">
        <w:rPr>
          <w:rFonts w:ascii="Arial" w:eastAsia="Arial" w:hAnsi="Arial" w:cs="Arial"/>
        </w:rPr>
        <w:t>used</w:t>
      </w:r>
      <w:r w:rsidR="00247BDD" w:rsidRPr="7DA30264">
        <w:rPr>
          <w:rFonts w:ascii="Arial" w:eastAsia="Arial" w:hAnsi="Arial" w:cs="Arial"/>
        </w:rPr>
        <w:t xml:space="preserve"> </w:t>
      </w:r>
      <w:r w:rsidR="0096671E" w:rsidRPr="7DA30264">
        <w:rPr>
          <w:rFonts w:ascii="Arial" w:eastAsia="Arial" w:hAnsi="Arial" w:cs="Arial"/>
        </w:rPr>
        <w:t>for getting access to each of the module</w:t>
      </w:r>
      <w:r w:rsidR="30F1883D" w:rsidRPr="7DA30264">
        <w:rPr>
          <w:rFonts w:ascii="Arial" w:eastAsia="Arial" w:hAnsi="Arial" w:cs="Arial"/>
        </w:rPr>
        <w:t>s.</w:t>
      </w:r>
    </w:p>
    <w:p w14:paraId="5790FD95" w14:textId="7A1AF9BE" w:rsidR="0096671E" w:rsidRDefault="0096671E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All users use this part of the system to log in/log out. </w:t>
      </w:r>
    </w:p>
    <w:p w14:paraId="427A0966" w14:textId="2A4E67BA" w:rsidR="0096671E" w:rsidRPr="00247BDD" w:rsidRDefault="0096671E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After </w:t>
      </w:r>
      <w:r w:rsidR="002A2177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>correct login, the system automatically opens the appropriate module based on logged user’s rights.</w:t>
      </w:r>
    </w:p>
    <w:p w14:paraId="04D329A0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33F089D6" w14:textId="77777777" w:rsidR="004E75FE" w:rsidRPr="00247BDD" w:rsidRDefault="009407F2" w:rsidP="03C74BFD">
      <w:pPr>
        <w:rPr>
          <w:rFonts w:ascii="Arial" w:eastAsia="Arial" w:hAnsi="Arial" w:cs="Arial"/>
          <w:b/>
          <w:bCs/>
          <w:u w:val="single"/>
        </w:rPr>
      </w:pPr>
      <w:r w:rsidRPr="03C74BFD">
        <w:rPr>
          <w:rFonts w:ascii="Arial" w:eastAsia="Arial" w:hAnsi="Arial" w:cs="Arial"/>
          <w:b/>
          <w:bCs/>
          <w:u w:val="single"/>
        </w:rPr>
        <w:t>Epic: Login</w:t>
      </w:r>
      <w:r w:rsidRPr="03C74BFD">
        <w:rPr>
          <w:rFonts w:ascii="Arial" w:eastAsia="Arial" w:hAnsi="Arial" w:cs="Arial"/>
          <w:b/>
          <w:bCs/>
        </w:rPr>
        <w:t xml:space="preserve"> </w:t>
      </w:r>
    </w:p>
    <w:p w14:paraId="2DE49EC0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36AAF495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User stories:</w:t>
      </w:r>
      <w:r w:rsidRPr="03C74BFD">
        <w:rPr>
          <w:rFonts w:ascii="Arial" w:eastAsia="Arial" w:hAnsi="Arial" w:cs="Arial"/>
        </w:rPr>
        <w:t xml:space="preserve"> </w:t>
      </w:r>
    </w:p>
    <w:p w14:paraId="5775C0E2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5B758640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Correct login into the system</w:t>
      </w:r>
      <w:r w:rsidRPr="03C74BFD">
        <w:rPr>
          <w:rFonts w:ascii="Arial" w:eastAsia="Arial" w:hAnsi="Arial" w:cs="Arial"/>
        </w:rPr>
        <w:t xml:space="preserve"> </w:t>
      </w:r>
    </w:p>
    <w:p w14:paraId="46AC3185" w14:textId="2C985303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> non-logged</w:t>
      </w:r>
      <w:r w:rsidR="00C154CA">
        <w:rPr>
          <w:rFonts w:ascii="Arial" w:eastAsia="Arial" w:hAnsi="Arial" w:cs="Arial"/>
        </w:rPr>
        <w:t>-in</w:t>
      </w:r>
      <w:r w:rsidRPr="03C74BFD">
        <w:rPr>
          <w:rFonts w:ascii="Arial" w:eastAsia="Arial" w:hAnsi="Arial" w:cs="Arial"/>
        </w:rPr>
        <w:t xml:space="preserve"> user </w:t>
      </w:r>
    </w:p>
    <w:p w14:paraId="56F4A736" w14:textId="2B118A4B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have the possibility to enter credentials (login and password) and confirm it </w:t>
      </w:r>
    </w:p>
    <w:p w14:paraId="02BFB20A" w14:textId="4BB6483B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 I will be able to start </w:t>
      </w:r>
      <w:r w:rsidR="002A2177">
        <w:rPr>
          <w:rFonts w:ascii="Arial" w:eastAsia="Arial" w:hAnsi="Arial" w:cs="Arial"/>
        </w:rPr>
        <w:t>using</w:t>
      </w:r>
      <w:r w:rsidRPr="03C74BFD">
        <w:rPr>
          <w:rFonts w:ascii="Arial" w:eastAsia="Arial" w:hAnsi="Arial" w:cs="Arial"/>
        </w:rPr>
        <w:t xml:space="preserve"> the system </w:t>
      </w:r>
    </w:p>
    <w:p w14:paraId="0F1DE0EF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084AE641" w14:textId="3A98D911" w:rsidR="004E75FE" w:rsidRPr="00247BDD" w:rsidRDefault="009407F2">
      <w:pPr>
        <w:pStyle w:val="Tekstpodstawowy"/>
        <w:numPr>
          <w:ilvl w:val="0"/>
          <w:numId w:val="25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Just after </w:t>
      </w:r>
      <w:r w:rsidR="002A2177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system </w:t>
      </w:r>
      <w:r w:rsidR="002A2177">
        <w:rPr>
          <w:rFonts w:ascii="Arial" w:eastAsia="Arial" w:hAnsi="Arial" w:cs="Arial"/>
        </w:rPr>
        <w:t>launches</w:t>
      </w:r>
      <w:r w:rsidRPr="03C74BFD">
        <w:rPr>
          <w:rFonts w:ascii="Arial" w:eastAsia="Arial" w:hAnsi="Arial" w:cs="Arial"/>
        </w:rPr>
        <w:t xml:space="preserve">, </w:t>
      </w:r>
      <w:r w:rsidR="002A2177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form with fields allowing to enter credentials: login and password and buttons: "OK", used to </w:t>
      </w:r>
      <w:r w:rsidR="1CEBC7BF" w:rsidRPr="03C74BFD">
        <w:rPr>
          <w:rFonts w:ascii="Arial" w:eastAsia="Arial" w:hAnsi="Arial" w:cs="Arial"/>
        </w:rPr>
        <w:t xml:space="preserve">confirm </w:t>
      </w:r>
      <w:r w:rsidRPr="03C74BFD">
        <w:rPr>
          <w:rFonts w:ascii="Arial" w:eastAsia="Arial" w:hAnsi="Arial" w:cs="Arial"/>
        </w:rPr>
        <w:t xml:space="preserve">data and "Cancel" to login process opt-out is </w:t>
      </w:r>
      <w:r w:rsidR="00684C09" w:rsidRPr="03C74BFD">
        <w:rPr>
          <w:rFonts w:ascii="Arial" w:eastAsia="Arial" w:hAnsi="Arial" w:cs="Arial"/>
        </w:rPr>
        <w:t>opened.</w:t>
      </w:r>
      <w:r w:rsidRPr="03C74BFD">
        <w:rPr>
          <w:rFonts w:ascii="Arial" w:eastAsia="Arial" w:hAnsi="Arial" w:cs="Arial"/>
        </w:rPr>
        <w:t xml:space="preserve"> </w:t>
      </w:r>
    </w:p>
    <w:p w14:paraId="3C700349" w14:textId="26D25345" w:rsidR="004E75FE" w:rsidRPr="00247BDD" w:rsidRDefault="009407F2">
      <w:pPr>
        <w:pStyle w:val="Tekstpodstawowy"/>
        <w:numPr>
          <w:ilvl w:val="0"/>
          <w:numId w:val="25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system verifies compliance of the entered data with data stored in the database and launches the appropriate portal (module) if the entered data is </w:t>
      </w:r>
      <w:r w:rsidR="003833C7" w:rsidRPr="03C74BFD">
        <w:rPr>
          <w:rFonts w:ascii="Arial" w:eastAsia="Arial" w:hAnsi="Arial" w:cs="Arial"/>
        </w:rPr>
        <w:t>correct.</w:t>
      </w:r>
      <w:r w:rsidRPr="03C74BFD">
        <w:rPr>
          <w:rFonts w:ascii="Arial" w:eastAsia="Arial" w:hAnsi="Arial" w:cs="Arial"/>
        </w:rPr>
        <w:t xml:space="preserve"> </w:t>
      </w:r>
    </w:p>
    <w:p w14:paraId="5DA7FACF" w14:textId="0F6EBBC3" w:rsidR="004E75FE" w:rsidRPr="00247BDD" w:rsidRDefault="009407F2">
      <w:pPr>
        <w:pStyle w:val="Tekstpodstawowy"/>
        <w:numPr>
          <w:ilvl w:val="0"/>
          <w:numId w:val="25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After successfully logging into the system, the dashboard of a proper module, according to user privileges</w:t>
      </w:r>
      <w:r w:rsidR="231CBBFD" w:rsidRPr="03C74BFD">
        <w:rPr>
          <w:rFonts w:ascii="Arial" w:eastAsia="Arial" w:hAnsi="Arial" w:cs="Arial"/>
        </w:rPr>
        <w:t>,</w:t>
      </w:r>
      <w:r w:rsidRPr="03C74BFD">
        <w:rPr>
          <w:rFonts w:ascii="Arial" w:eastAsia="Arial" w:hAnsi="Arial" w:cs="Arial"/>
        </w:rPr>
        <w:t xml:space="preserve"> is displayed</w:t>
      </w:r>
      <w:r w:rsidR="003833C7">
        <w:rPr>
          <w:rFonts w:ascii="Arial" w:eastAsia="Arial" w:hAnsi="Arial" w:cs="Arial"/>
        </w:rPr>
        <w:t>.</w:t>
      </w:r>
    </w:p>
    <w:p w14:paraId="104DBA68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10F4EE24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1F60A410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Resigning of logging in</w:t>
      </w:r>
      <w:r w:rsidRPr="03C74BFD">
        <w:rPr>
          <w:rFonts w:ascii="Arial" w:eastAsia="Arial" w:hAnsi="Arial" w:cs="Arial"/>
        </w:rPr>
        <w:t xml:space="preserve"> </w:t>
      </w:r>
    </w:p>
    <w:p w14:paraId="5982AA24" w14:textId="747CE042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As a </w:t>
      </w:r>
      <w:r w:rsidRPr="03C74BFD">
        <w:rPr>
          <w:rFonts w:ascii="Arial" w:eastAsia="Arial" w:hAnsi="Arial" w:cs="Arial"/>
        </w:rPr>
        <w:t>non-logged</w:t>
      </w:r>
      <w:r w:rsidR="00AE30C5">
        <w:rPr>
          <w:rFonts w:ascii="Arial" w:eastAsia="Arial" w:hAnsi="Arial" w:cs="Arial"/>
        </w:rPr>
        <w:t>-in</w:t>
      </w:r>
      <w:r w:rsidRPr="03C74BFD">
        <w:rPr>
          <w:rFonts w:ascii="Arial" w:eastAsia="Arial" w:hAnsi="Arial" w:cs="Arial"/>
        </w:rPr>
        <w:t xml:space="preserve"> user </w:t>
      </w:r>
    </w:p>
    <w:p w14:paraId="04C606FE" w14:textId="21135C98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have the possibility to cancel logging in process at any time until I confirm the correct login details </w:t>
      </w:r>
    </w:p>
    <w:p w14:paraId="3C06DE91" w14:textId="2FC4A2D8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So that </w:t>
      </w:r>
      <w:r w:rsidRPr="03C74BFD">
        <w:rPr>
          <w:rFonts w:ascii="Arial" w:eastAsia="Arial" w:hAnsi="Arial" w:cs="Arial"/>
        </w:rPr>
        <w:t xml:space="preserve">I will be able to back to login </w:t>
      </w:r>
      <w:r w:rsidR="00684C09">
        <w:rPr>
          <w:rFonts w:ascii="Arial" w:eastAsia="Arial" w:hAnsi="Arial" w:cs="Arial"/>
        </w:rPr>
        <w:t xml:space="preserve">into </w:t>
      </w:r>
      <w:r w:rsidRPr="03C74BFD">
        <w:rPr>
          <w:rFonts w:ascii="Arial" w:eastAsia="Arial" w:hAnsi="Arial" w:cs="Arial"/>
        </w:rPr>
        <w:t xml:space="preserve">the process later </w:t>
      </w:r>
    </w:p>
    <w:p w14:paraId="6E954587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6F99389D" w14:textId="77777777" w:rsidR="004E75FE" w:rsidRPr="00247BDD" w:rsidRDefault="009407F2">
      <w:pPr>
        <w:pStyle w:val="Tekstpodstawowy"/>
        <w:numPr>
          <w:ilvl w:val="0"/>
          <w:numId w:val="24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Once the "Cancel" button is pressed the login form is closed </w:t>
      </w:r>
    </w:p>
    <w:p w14:paraId="641DC084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646F6DEE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21D92578" w14:textId="1D34914F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Incorrect login</w:t>
      </w:r>
      <w:r w:rsidRPr="03C74BFD">
        <w:rPr>
          <w:rFonts w:ascii="Arial" w:eastAsia="Arial" w:hAnsi="Arial" w:cs="Arial"/>
        </w:rPr>
        <w:t xml:space="preserve"> </w:t>
      </w:r>
    </w:p>
    <w:p w14:paraId="227F368D" w14:textId="08A4DD59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As a </w:t>
      </w:r>
      <w:r w:rsidRPr="03C74BFD">
        <w:rPr>
          <w:rFonts w:ascii="Arial" w:eastAsia="Arial" w:hAnsi="Arial" w:cs="Arial"/>
        </w:rPr>
        <w:t>non-logged</w:t>
      </w:r>
      <w:r w:rsidR="00AE30C5">
        <w:rPr>
          <w:rFonts w:ascii="Arial" w:eastAsia="Arial" w:hAnsi="Arial" w:cs="Arial"/>
        </w:rPr>
        <w:t>-in</w:t>
      </w:r>
      <w:r w:rsidRPr="03C74BFD">
        <w:rPr>
          <w:rFonts w:ascii="Arial" w:eastAsia="Arial" w:hAnsi="Arial" w:cs="Arial"/>
        </w:rPr>
        <w:t xml:space="preserve"> user </w:t>
      </w:r>
    </w:p>
    <w:p w14:paraId="055C7D6B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system checks correction of input login data </w:t>
      </w:r>
    </w:p>
    <w:p w14:paraId="48441C35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 system safes access to the system for proper users only </w:t>
      </w:r>
    </w:p>
    <w:p w14:paraId="77FAE8C7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7900FDBC" w14:textId="5D71065F" w:rsidR="00142A7D" w:rsidRPr="00142A7D" w:rsidRDefault="0086665D">
      <w:pPr>
        <w:pStyle w:val="Akapitzlist"/>
        <w:numPr>
          <w:ilvl w:val="0"/>
          <w:numId w:val="79"/>
        </w:numPr>
        <w:rPr>
          <w:rFonts w:ascii="Arial" w:eastAsia="Arial" w:hAnsi="Arial" w:cs="Arial"/>
        </w:rPr>
      </w:pPr>
      <w:r w:rsidRPr="0086665D">
        <w:rPr>
          <w:rFonts w:ascii="Arial" w:eastAsia="Arial" w:hAnsi="Arial" w:cs="Arial"/>
        </w:rPr>
        <w:t>The system verifies that the data entered does not match the data stored in the database and presents a notification of an error in the data entered</w:t>
      </w:r>
      <w:r w:rsidR="00142A7D" w:rsidRPr="00142A7D">
        <w:rPr>
          <w:rFonts w:ascii="Arial" w:eastAsia="Arial" w:hAnsi="Arial" w:cs="Arial"/>
        </w:rPr>
        <w:t xml:space="preserve"> </w:t>
      </w:r>
    </w:p>
    <w:p w14:paraId="11F9D84A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38EB4B93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System blocking</w:t>
      </w:r>
      <w:r w:rsidRPr="03C74BFD">
        <w:rPr>
          <w:rFonts w:ascii="Arial" w:eastAsia="Arial" w:hAnsi="Arial" w:cs="Arial"/>
        </w:rPr>
        <w:t xml:space="preserve"> </w:t>
      </w:r>
    </w:p>
    <w:p w14:paraId="35BF2530" w14:textId="1D3588F4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As a </w:t>
      </w:r>
      <w:r w:rsidRPr="03C74BFD">
        <w:rPr>
          <w:rFonts w:ascii="Arial" w:eastAsia="Arial" w:hAnsi="Arial" w:cs="Arial"/>
        </w:rPr>
        <w:t>non-logged</w:t>
      </w:r>
      <w:r w:rsidR="00AE30C5">
        <w:rPr>
          <w:rFonts w:ascii="Arial" w:eastAsia="Arial" w:hAnsi="Arial" w:cs="Arial"/>
        </w:rPr>
        <w:t>-in</w:t>
      </w:r>
      <w:r w:rsidRPr="03C74BFD">
        <w:rPr>
          <w:rFonts w:ascii="Arial" w:eastAsia="Arial" w:hAnsi="Arial" w:cs="Arial"/>
        </w:rPr>
        <w:t xml:space="preserve"> user </w:t>
      </w:r>
    </w:p>
    <w:p w14:paraId="010273AA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the system to block the possibility of logging again for X (parameter) minutes in the event of entering incorrect input data three times in a row </w:t>
      </w:r>
    </w:p>
    <w:p w14:paraId="561BF056" w14:textId="38298F5F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So that </w:t>
      </w:r>
      <w:r w:rsidR="00684C09">
        <w:rPr>
          <w:rFonts w:ascii="Arial" w:eastAsia="Arial" w:hAnsi="Arial" w:cs="Arial"/>
          <w:b/>
          <w:bCs/>
        </w:rPr>
        <w:t xml:space="preserve">the </w:t>
      </w:r>
      <w:r w:rsidRPr="03C74BFD">
        <w:rPr>
          <w:rFonts w:ascii="Arial" w:eastAsia="Arial" w:hAnsi="Arial" w:cs="Arial"/>
        </w:rPr>
        <w:t xml:space="preserve">security of the system will </w:t>
      </w:r>
      <w:r w:rsidR="00684C09">
        <w:rPr>
          <w:rFonts w:ascii="Arial" w:eastAsia="Arial" w:hAnsi="Arial" w:cs="Arial"/>
        </w:rPr>
        <w:t>be</w:t>
      </w:r>
      <w:r w:rsidRPr="03C74BFD">
        <w:rPr>
          <w:rFonts w:ascii="Arial" w:eastAsia="Arial" w:hAnsi="Arial" w:cs="Arial"/>
        </w:rPr>
        <w:t xml:space="preserve"> higher </w:t>
      </w:r>
    </w:p>
    <w:p w14:paraId="08DFFA33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lastRenderedPageBreak/>
        <w:t xml:space="preserve">Acceptance criteria </w:t>
      </w:r>
    </w:p>
    <w:p w14:paraId="138E2523" w14:textId="28AB5447" w:rsidR="004E75FE" w:rsidRPr="00247BDD" w:rsidRDefault="009407F2">
      <w:pPr>
        <w:pStyle w:val="Tekstpodstawowy"/>
        <w:numPr>
          <w:ilvl w:val="0"/>
          <w:numId w:val="23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The third incorrect login dat</w:t>
      </w:r>
      <w:r w:rsidR="479FCCBB" w:rsidRPr="03C74BFD">
        <w:rPr>
          <w:rFonts w:ascii="Arial" w:eastAsia="Arial" w:hAnsi="Arial" w:cs="Arial"/>
        </w:rPr>
        <w:t>a</w:t>
      </w:r>
      <w:r w:rsidRPr="03C74BFD">
        <w:rPr>
          <w:rFonts w:ascii="Arial" w:eastAsia="Arial" w:hAnsi="Arial" w:cs="Arial"/>
        </w:rPr>
        <w:t xml:space="preserve"> entering causes blocking of the possibility of using </w:t>
      </w:r>
      <w:r w:rsidR="00684C09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next attempt of login (entering input data) </w:t>
      </w:r>
    </w:p>
    <w:p w14:paraId="4F336271" w14:textId="77777777" w:rsidR="004E75FE" w:rsidRPr="00247BDD" w:rsidRDefault="009407F2">
      <w:pPr>
        <w:pStyle w:val="Tekstpodstawowy"/>
        <w:numPr>
          <w:ilvl w:val="0"/>
          <w:numId w:val="23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system starts showing the time remaining to unlock the possibility of entering input data </w:t>
      </w:r>
    </w:p>
    <w:p w14:paraId="015461C5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1D377871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74145187" w14:textId="727A8C29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Input data unlock</w:t>
      </w:r>
      <w:r w:rsidRPr="03C74BFD">
        <w:rPr>
          <w:rFonts w:ascii="Arial" w:eastAsia="Arial" w:hAnsi="Arial" w:cs="Arial"/>
        </w:rPr>
        <w:t xml:space="preserve"> </w:t>
      </w:r>
    </w:p>
    <w:p w14:paraId="46EA093C" w14:textId="77777777" w:rsidR="00415B9D" w:rsidRPr="00415B9D" w:rsidRDefault="00415B9D" w:rsidP="00415B9D">
      <w:pPr>
        <w:rPr>
          <w:rFonts w:ascii="Arial" w:eastAsia="Arial" w:hAnsi="Arial" w:cs="Arial"/>
          <w:b/>
          <w:bCs/>
        </w:rPr>
      </w:pPr>
      <w:r w:rsidRPr="00415B9D">
        <w:rPr>
          <w:rFonts w:ascii="Arial" w:eastAsia="Arial" w:hAnsi="Arial" w:cs="Arial"/>
          <w:b/>
          <w:bCs/>
        </w:rPr>
        <w:t xml:space="preserve">As a </w:t>
      </w:r>
      <w:r w:rsidRPr="00415B9D">
        <w:rPr>
          <w:rFonts w:ascii="Arial" w:eastAsia="Arial" w:hAnsi="Arial" w:cs="Arial"/>
        </w:rPr>
        <w:t>non-logged-in user</w:t>
      </w:r>
      <w:r w:rsidRPr="00415B9D">
        <w:rPr>
          <w:rFonts w:ascii="Arial" w:eastAsia="Arial" w:hAnsi="Arial" w:cs="Arial"/>
          <w:b/>
          <w:bCs/>
        </w:rPr>
        <w:t xml:space="preserve"> </w:t>
      </w:r>
    </w:p>
    <w:p w14:paraId="1B712974" w14:textId="77777777" w:rsidR="00415B9D" w:rsidRPr="00415B9D" w:rsidRDefault="00415B9D" w:rsidP="00415B9D">
      <w:pPr>
        <w:rPr>
          <w:rFonts w:ascii="Arial" w:eastAsia="Arial" w:hAnsi="Arial" w:cs="Arial"/>
          <w:b/>
          <w:bCs/>
        </w:rPr>
      </w:pPr>
      <w:r w:rsidRPr="00415B9D">
        <w:rPr>
          <w:rFonts w:ascii="Arial" w:eastAsia="Arial" w:hAnsi="Arial" w:cs="Arial"/>
          <w:b/>
          <w:bCs/>
        </w:rPr>
        <w:t xml:space="preserve">I want </w:t>
      </w:r>
      <w:r w:rsidRPr="00415B9D">
        <w:rPr>
          <w:rFonts w:ascii="Arial" w:eastAsia="Arial" w:hAnsi="Arial" w:cs="Arial"/>
        </w:rPr>
        <w:t>the system to automatically unlock the ability to enter input after the lockout time is over</w:t>
      </w:r>
      <w:r w:rsidRPr="00415B9D">
        <w:rPr>
          <w:rFonts w:ascii="Arial" w:eastAsia="Arial" w:hAnsi="Arial" w:cs="Arial"/>
          <w:b/>
          <w:bCs/>
        </w:rPr>
        <w:t xml:space="preserve"> </w:t>
      </w:r>
    </w:p>
    <w:p w14:paraId="3014B575" w14:textId="77777777" w:rsidR="00415B9D" w:rsidRDefault="00415B9D" w:rsidP="00415B9D">
      <w:pPr>
        <w:rPr>
          <w:rFonts w:ascii="Arial" w:eastAsia="Arial" w:hAnsi="Arial" w:cs="Arial"/>
        </w:rPr>
      </w:pPr>
      <w:r w:rsidRPr="00415B9D">
        <w:rPr>
          <w:rFonts w:ascii="Arial" w:eastAsia="Arial" w:hAnsi="Arial" w:cs="Arial"/>
          <w:b/>
          <w:bCs/>
        </w:rPr>
        <w:t xml:space="preserve">So that </w:t>
      </w:r>
      <w:r w:rsidRPr="00415B9D">
        <w:rPr>
          <w:rFonts w:ascii="Arial" w:eastAsia="Arial" w:hAnsi="Arial" w:cs="Arial"/>
        </w:rPr>
        <w:t>I can try to log in again.</w:t>
      </w:r>
      <w:r w:rsidRPr="00415B9D">
        <w:rPr>
          <w:rFonts w:ascii="Arial" w:eastAsia="Arial" w:hAnsi="Arial" w:cs="Arial"/>
          <w:b/>
          <w:bCs/>
        </w:rPr>
        <w:t xml:space="preserve"> </w:t>
      </w:r>
    </w:p>
    <w:p w14:paraId="17526428" w14:textId="196E1B29" w:rsidR="004E75FE" w:rsidRPr="00247BDD" w:rsidRDefault="009407F2" w:rsidP="00415B9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 </w:t>
      </w:r>
    </w:p>
    <w:p w14:paraId="7AA24009" w14:textId="611B2323" w:rsidR="004E75FE" w:rsidRPr="007F0BE9" w:rsidRDefault="007F0BE9">
      <w:pPr>
        <w:pStyle w:val="Akapitzlist"/>
        <w:numPr>
          <w:ilvl w:val="0"/>
          <w:numId w:val="79"/>
        </w:numPr>
        <w:rPr>
          <w:rFonts w:ascii="Arial" w:eastAsia="Arial" w:hAnsi="Arial" w:cs="Arial"/>
        </w:rPr>
      </w:pPr>
      <w:r w:rsidRPr="007F0BE9">
        <w:rPr>
          <w:rFonts w:ascii="Arial" w:eastAsia="Arial" w:hAnsi="Arial" w:cs="Arial"/>
        </w:rPr>
        <w:t>When the system's lockout time expires, the input fields are available again, and the information about the time to unlock disappears</w:t>
      </w:r>
    </w:p>
    <w:p w14:paraId="3D7F9EF1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64015F30" w14:textId="77777777" w:rsidR="004E75FE" w:rsidRPr="007F0BE9" w:rsidRDefault="009407F2" w:rsidP="03C74BFD">
      <w:pPr>
        <w:rPr>
          <w:rFonts w:ascii="Arial" w:eastAsia="Arial" w:hAnsi="Arial" w:cs="Arial"/>
          <w:b/>
          <w:bCs/>
          <w:u w:val="single"/>
        </w:rPr>
      </w:pPr>
      <w:r w:rsidRPr="007F0BE9">
        <w:rPr>
          <w:rFonts w:ascii="Arial" w:eastAsia="Arial" w:hAnsi="Arial" w:cs="Arial"/>
          <w:b/>
          <w:bCs/>
          <w:u w:val="single"/>
        </w:rPr>
        <w:t xml:space="preserve">Epic: Password changing </w:t>
      </w:r>
    </w:p>
    <w:p w14:paraId="23AD93E6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550FA1C4" w14:textId="089D8B46" w:rsidR="004E75FE" w:rsidRPr="00247BDD" w:rsidRDefault="009407F2" w:rsidP="03C74BFD">
      <w:pPr>
        <w:rPr>
          <w:rFonts w:ascii="Arial" w:eastAsia="Arial" w:hAnsi="Arial" w:cs="Arial"/>
          <w:b/>
          <w:bCs/>
        </w:rPr>
      </w:pPr>
      <w:r w:rsidRPr="69404F3B">
        <w:rPr>
          <w:rFonts w:ascii="Arial" w:eastAsia="Arial" w:hAnsi="Arial" w:cs="Arial"/>
          <w:b/>
          <w:bCs/>
        </w:rPr>
        <w:t xml:space="preserve">User stories </w:t>
      </w:r>
    </w:p>
    <w:p w14:paraId="53BDB36B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2F98FA32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Application for changing password</w:t>
      </w:r>
      <w:r w:rsidRPr="03C74BFD">
        <w:rPr>
          <w:rFonts w:ascii="Arial" w:eastAsia="Arial" w:hAnsi="Arial" w:cs="Arial"/>
        </w:rPr>
        <w:t xml:space="preserve"> </w:t>
      </w:r>
    </w:p>
    <w:p w14:paraId="1AC32057" w14:textId="23F453DC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 xml:space="preserve"> non-logged user </w:t>
      </w:r>
    </w:p>
    <w:p w14:paraId="4ABC6AB8" w14:textId="33A0A26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I want </w:t>
      </w:r>
      <w:r w:rsidR="007F50CF" w:rsidRPr="007F50CF">
        <w:rPr>
          <w:rFonts w:ascii="Arial" w:eastAsia="Arial" w:hAnsi="Arial" w:cs="Arial"/>
        </w:rPr>
        <w:t>to be able to request a password change in case I forget it</w:t>
      </w:r>
      <w:r w:rsidRPr="03C74BFD">
        <w:rPr>
          <w:rFonts w:ascii="Arial" w:eastAsia="Arial" w:hAnsi="Arial" w:cs="Arial"/>
        </w:rPr>
        <w:t xml:space="preserve"> </w:t>
      </w:r>
    </w:p>
    <w:p w14:paraId="3956E8C4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 I will be able to regain access to the system </w:t>
      </w:r>
    </w:p>
    <w:p w14:paraId="562C6B76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012379EB" w14:textId="591B236C" w:rsidR="004E75FE" w:rsidRPr="00247BDD" w:rsidRDefault="009407F2">
      <w:pPr>
        <w:pStyle w:val="Tekstpodstawowy"/>
        <w:numPr>
          <w:ilvl w:val="0"/>
          <w:numId w:val="22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"Forgot password" </w:t>
      </w:r>
      <w:r w:rsidR="007334D7">
        <w:rPr>
          <w:rFonts w:ascii="Arial" w:eastAsia="Arial" w:hAnsi="Arial" w:cs="Arial"/>
        </w:rPr>
        <w:t>link</w:t>
      </w:r>
      <w:r w:rsidRPr="03C74BFD">
        <w:rPr>
          <w:rFonts w:ascii="Arial" w:eastAsia="Arial" w:hAnsi="Arial" w:cs="Arial"/>
        </w:rPr>
        <w:t xml:space="preserve"> is available on the login </w:t>
      </w:r>
      <w:r w:rsidR="008B361F">
        <w:rPr>
          <w:rFonts w:ascii="Arial" w:eastAsia="Arial" w:hAnsi="Arial" w:cs="Arial"/>
        </w:rPr>
        <w:t>page</w:t>
      </w:r>
      <w:r w:rsidRPr="03C74BFD">
        <w:rPr>
          <w:rFonts w:ascii="Arial" w:eastAsia="Arial" w:hAnsi="Arial" w:cs="Arial"/>
        </w:rPr>
        <w:t xml:space="preserve">. </w:t>
      </w:r>
    </w:p>
    <w:p w14:paraId="4908DD00" w14:textId="45745C0F" w:rsidR="004E75FE" w:rsidRPr="00247BDD" w:rsidRDefault="009407F2">
      <w:pPr>
        <w:pStyle w:val="Tekstpodstawowy"/>
        <w:numPr>
          <w:ilvl w:val="0"/>
          <w:numId w:val="22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Activati</w:t>
      </w:r>
      <w:r w:rsidR="485F80D4" w:rsidRPr="03C74BFD">
        <w:rPr>
          <w:rFonts w:ascii="Arial" w:eastAsia="Arial" w:hAnsi="Arial" w:cs="Arial"/>
        </w:rPr>
        <w:t>on of that</w:t>
      </w:r>
      <w:r w:rsidRPr="03C74BFD">
        <w:rPr>
          <w:rFonts w:ascii="Arial" w:eastAsia="Arial" w:hAnsi="Arial" w:cs="Arial"/>
        </w:rPr>
        <w:t xml:space="preserve"> </w:t>
      </w:r>
      <w:r w:rsidR="008B361F">
        <w:rPr>
          <w:rFonts w:ascii="Arial" w:eastAsia="Arial" w:hAnsi="Arial" w:cs="Arial"/>
        </w:rPr>
        <w:t>link</w:t>
      </w:r>
      <w:r w:rsidRPr="03C74BFD">
        <w:rPr>
          <w:rFonts w:ascii="Arial" w:eastAsia="Arial" w:hAnsi="Arial" w:cs="Arial"/>
        </w:rPr>
        <w:t xml:space="preserve"> opens a new form that allows to enter login and e-mail address for the password change link </w:t>
      </w:r>
    </w:p>
    <w:p w14:paraId="74131E6B" w14:textId="324D8DBA" w:rsidR="004E75FE" w:rsidRPr="00247BDD" w:rsidRDefault="009407F2">
      <w:pPr>
        <w:pStyle w:val="Tekstpodstawowy"/>
        <w:numPr>
          <w:ilvl w:val="0"/>
          <w:numId w:val="22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"OK" button is </w:t>
      </w:r>
      <w:r w:rsidR="1BF00F6F" w:rsidRPr="03C74BFD">
        <w:rPr>
          <w:rFonts w:ascii="Arial" w:eastAsia="Arial" w:hAnsi="Arial" w:cs="Arial"/>
        </w:rPr>
        <w:t xml:space="preserve">presented </w:t>
      </w:r>
      <w:r w:rsidRPr="03C74BFD">
        <w:rPr>
          <w:rFonts w:ascii="Arial" w:eastAsia="Arial" w:hAnsi="Arial" w:cs="Arial"/>
        </w:rPr>
        <w:t xml:space="preserve">on the opened form. </w:t>
      </w:r>
    </w:p>
    <w:p w14:paraId="1C82D6E0" w14:textId="77777777" w:rsidR="004E75FE" w:rsidRPr="00247BDD" w:rsidRDefault="009407F2">
      <w:pPr>
        <w:pStyle w:val="Tekstpodstawowy"/>
        <w:numPr>
          <w:ilvl w:val="0"/>
          <w:numId w:val="22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"OK" button is unavailable (there is no possibility to push it) </w:t>
      </w:r>
    </w:p>
    <w:p w14:paraId="627A0758" w14:textId="63900798" w:rsidR="004E75FE" w:rsidRPr="00247BDD" w:rsidRDefault="009407F2">
      <w:pPr>
        <w:pStyle w:val="Tekstpodstawowy"/>
        <w:numPr>
          <w:ilvl w:val="0"/>
          <w:numId w:val="22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system verifies whether the email address entered in the </w:t>
      </w:r>
      <w:r w:rsidR="000D1D4E">
        <w:rPr>
          <w:rFonts w:ascii="Arial" w:eastAsia="Arial" w:hAnsi="Arial" w:cs="Arial"/>
        </w:rPr>
        <w:t>corresponding</w:t>
      </w:r>
      <w:r w:rsidRPr="03C74BFD">
        <w:rPr>
          <w:rFonts w:ascii="Arial" w:eastAsia="Arial" w:hAnsi="Arial" w:cs="Arial"/>
        </w:rPr>
        <w:t xml:space="preserve"> field contains exactly one "@" character and if so, the "OK" button becomes available </w:t>
      </w:r>
    </w:p>
    <w:p w14:paraId="7E78AF1B" w14:textId="1DB6037A" w:rsidR="004E75FE" w:rsidRPr="00247BDD" w:rsidRDefault="009407F2">
      <w:pPr>
        <w:pStyle w:val="Tekstpodstawowy"/>
        <w:numPr>
          <w:ilvl w:val="0"/>
          <w:numId w:val="22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system verifies whether the email address entered in the </w:t>
      </w:r>
      <w:r w:rsidR="000D1D4E">
        <w:rPr>
          <w:rFonts w:ascii="Arial" w:eastAsia="Arial" w:hAnsi="Arial" w:cs="Arial"/>
        </w:rPr>
        <w:t>corresponding</w:t>
      </w:r>
      <w:r w:rsidRPr="03C74BFD">
        <w:rPr>
          <w:rFonts w:ascii="Arial" w:eastAsia="Arial" w:hAnsi="Arial" w:cs="Arial"/>
        </w:rPr>
        <w:t xml:space="preserve"> field contains exactly one "@" character and if not, the "OK" button stay be unavailable </w:t>
      </w:r>
    </w:p>
    <w:p w14:paraId="76E28D7A" w14:textId="4261B3B7" w:rsidR="004E75FE" w:rsidRPr="00247BDD" w:rsidRDefault="009407F2">
      <w:pPr>
        <w:pStyle w:val="Tekstpodstawowy"/>
        <w:numPr>
          <w:ilvl w:val="0"/>
          <w:numId w:val="22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 message with information about the link to form of password changing is displayed on the screen after address email entering and confirmation of it </w:t>
      </w:r>
    </w:p>
    <w:p w14:paraId="6C5A6619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630BB2C2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52D5A90C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Password change link</w:t>
      </w:r>
      <w:r w:rsidRPr="03C74BFD">
        <w:rPr>
          <w:rFonts w:ascii="Arial" w:eastAsia="Arial" w:hAnsi="Arial" w:cs="Arial"/>
        </w:rPr>
        <w:t xml:space="preserve"> </w:t>
      </w:r>
    </w:p>
    <w:p w14:paraId="69C312C4" w14:textId="0759C28E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 xml:space="preserve"> </w:t>
      </w:r>
      <w:r w:rsidR="0076783C">
        <w:rPr>
          <w:rFonts w:ascii="Arial" w:eastAsia="Arial" w:hAnsi="Arial" w:cs="Arial"/>
        </w:rPr>
        <w:t>system</w:t>
      </w:r>
      <w:r w:rsidRPr="03C74BFD">
        <w:rPr>
          <w:rFonts w:ascii="Arial" w:eastAsia="Arial" w:hAnsi="Arial" w:cs="Arial"/>
        </w:rPr>
        <w:t xml:space="preserve"> user </w:t>
      </w:r>
    </w:p>
    <w:p w14:paraId="7BB3C822" w14:textId="1890995E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I want </w:t>
      </w:r>
      <w:r w:rsidRPr="03C74BFD">
        <w:rPr>
          <w:rFonts w:ascii="Arial" w:eastAsia="Arial" w:hAnsi="Arial" w:cs="Arial"/>
        </w:rPr>
        <w:t xml:space="preserve">to have the possibility to receive the password change link at the putting earlier email address </w:t>
      </w:r>
    </w:p>
    <w:p w14:paraId="3B11C5E0" w14:textId="2DDC8688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 I will be able to open the appropriate form </w:t>
      </w:r>
    </w:p>
    <w:p w14:paraId="33E0F03A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576CB058" w14:textId="70DA36C2" w:rsidR="004E75FE" w:rsidRDefault="00985596">
      <w:pPr>
        <w:pStyle w:val="Tekstpodstawowy"/>
        <w:numPr>
          <w:ilvl w:val="0"/>
          <w:numId w:val="21"/>
        </w:numPr>
        <w:rPr>
          <w:rFonts w:ascii="Arial" w:eastAsia="Arial" w:hAnsi="Arial" w:cs="Arial"/>
        </w:rPr>
      </w:pPr>
      <w:r w:rsidRPr="00985596">
        <w:rPr>
          <w:rFonts w:ascii="Arial" w:eastAsia="Arial" w:hAnsi="Arial" w:cs="Arial"/>
        </w:rPr>
        <w:t>The system generates a link to change the password if the previously provided e-mail address is the same as the e-mail address stored in the database, corresponding to the login provided in the password change form.</w:t>
      </w:r>
      <w:r w:rsidR="009407F2" w:rsidRPr="03C74BFD">
        <w:rPr>
          <w:rFonts w:ascii="Arial" w:eastAsia="Arial" w:hAnsi="Arial" w:cs="Arial"/>
        </w:rPr>
        <w:t xml:space="preserve"> </w:t>
      </w:r>
    </w:p>
    <w:p w14:paraId="1B237E01" w14:textId="0B4D6405" w:rsidR="00D07F33" w:rsidRPr="00247BDD" w:rsidRDefault="00293DA9">
      <w:pPr>
        <w:pStyle w:val="Tekstpodstawowy"/>
        <w:numPr>
          <w:ilvl w:val="0"/>
          <w:numId w:val="21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Regardless</w:t>
      </w:r>
      <w:r w:rsidR="00D07F33">
        <w:rPr>
          <w:rFonts w:ascii="Arial" w:eastAsia="Arial" w:hAnsi="Arial" w:cs="Arial"/>
        </w:rPr>
        <w:t xml:space="preserve"> of </w:t>
      </w:r>
      <w:r w:rsidR="00D97B72">
        <w:rPr>
          <w:rFonts w:ascii="Arial" w:eastAsia="Arial" w:hAnsi="Arial" w:cs="Arial"/>
        </w:rPr>
        <w:t xml:space="preserve">the </w:t>
      </w:r>
      <w:r w:rsidR="00D07F33">
        <w:rPr>
          <w:rFonts w:ascii="Arial" w:eastAsia="Arial" w:hAnsi="Arial" w:cs="Arial"/>
        </w:rPr>
        <w:t xml:space="preserve">result of </w:t>
      </w:r>
      <w:r w:rsidR="0076783C">
        <w:rPr>
          <w:rFonts w:ascii="Arial" w:eastAsia="Arial" w:hAnsi="Arial" w:cs="Arial"/>
        </w:rPr>
        <w:t xml:space="preserve">the </w:t>
      </w:r>
      <w:r w:rsidR="004D166A">
        <w:rPr>
          <w:rFonts w:ascii="Arial" w:eastAsia="Arial" w:hAnsi="Arial" w:cs="Arial"/>
        </w:rPr>
        <w:t>compari</w:t>
      </w:r>
      <w:r w:rsidR="00D675FE">
        <w:rPr>
          <w:rFonts w:ascii="Arial" w:eastAsia="Arial" w:hAnsi="Arial" w:cs="Arial"/>
        </w:rPr>
        <w:t>son</w:t>
      </w:r>
      <w:r w:rsidR="004D166A">
        <w:rPr>
          <w:rFonts w:ascii="Arial" w:eastAsia="Arial" w:hAnsi="Arial" w:cs="Arial"/>
        </w:rPr>
        <w:t xml:space="preserve"> of </w:t>
      </w:r>
      <w:r w:rsidR="00D675FE">
        <w:rPr>
          <w:rFonts w:ascii="Arial" w:eastAsia="Arial" w:hAnsi="Arial" w:cs="Arial"/>
        </w:rPr>
        <w:t xml:space="preserve">the </w:t>
      </w:r>
      <w:r w:rsidR="004D166A">
        <w:rPr>
          <w:rFonts w:ascii="Arial" w:eastAsia="Arial" w:hAnsi="Arial" w:cs="Arial"/>
        </w:rPr>
        <w:t xml:space="preserve">e-mail address </w:t>
      </w:r>
      <w:r w:rsidR="00D675FE">
        <w:rPr>
          <w:rFonts w:ascii="Arial" w:eastAsia="Arial" w:hAnsi="Arial" w:cs="Arial"/>
        </w:rPr>
        <w:t>entered</w:t>
      </w:r>
      <w:r w:rsidR="004D166A">
        <w:rPr>
          <w:rFonts w:ascii="Arial" w:eastAsia="Arial" w:hAnsi="Arial" w:cs="Arial"/>
        </w:rPr>
        <w:t xml:space="preserve"> </w:t>
      </w:r>
      <w:r w:rsidR="00E339A8">
        <w:rPr>
          <w:rFonts w:ascii="Arial" w:eastAsia="Arial" w:hAnsi="Arial" w:cs="Arial"/>
        </w:rPr>
        <w:t xml:space="preserve">on the form </w:t>
      </w:r>
      <w:r w:rsidR="00693DD5">
        <w:rPr>
          <w:rFonts w:ascii="Arial" w:eastAsia="Arial" w:hAnsi="Arial" w:cs="Arial"/>
        </w:rPr>
        <w:t>with the one</w:t>
      </w:r>
      <w:r w:rsidR="00E339A8">
        <w:rPr>
          <w:rFonts w:ascii="Arial" w:eastAsia="Arial" w:hAnsi="Arial" w:cs="Arial"/>
        </w:rPr>
        <w:t xml:space="preserve"> stored in the database, </w:t>
      </w:r>
      <w:r w:rsidR="00CB65CE">
        <w:rPr>
          <w:rFonts w:ascii="Arial" w:eastAsia="Arial" w:hAnsi="Arial" w:cs="Arial"/>
        </w:rPr>
        <w:t xml:space="preserve">the </w:t>
      </w:r>
      <w:r w:rsidR="00E339A8">
        <w:rPr>
          <w:rFonts w:ascii="Arial" w:eastAsia="Arial" w:hAnsi="Arial" w:cs="Arial"/>
        </w:rPr>
        <w:t xml:space="preserve">system </w:t>
      </w:r>
      <w:r w:rsidR="00D07D89">
        <w:rPr>
          <w:rFonts w:ascii="Arial" w:eastAsia="Arial" w:hAnsi="Arial" w:cs="Arial"/>
        </w:rPr>
        <w:t>displays a</w:t>
      </w:r>
      <w:r w:rsidR="00E339A8">
        <w:rPr>
          <w:rFonts w:ascii="Arial" w:eastAsia="Arial" w:hAnsi="Arial" w:cs="Arial"/>
        </w:rPr>
        <w:t xml:space="preserve"> notification </w:t>
      </w:r>
      <w:r w:rsidR="00B968AD">
        <w:rPr>
          <w:rFonts w:ascii="Arial" w:eastAsia="Arial" w:hAnsi="Arial" w:cs="Arial"/>
        </w:rPr>
        <w:t>that</w:t>
      </w:r>
      <w:r w:rsidR="00E339A8">
        <w:rPr>
          <w:rFonts w:ascii="Arial" w:eastAsia="Arial" w:hAnsi="Arial" w:cs="Arial"/>
        </w:rPr>
        <w:t xml:space="preserve"> </w:t>
      </w:r>
      <w:r w:rsidR="00D97B72">
        <w:rPr>
          <w:rFonts w:ascii="Arial" w:eastAsia="Arial" w:hAnsi="Arial" w:cs="Arial"/>
        </w:rPr>
        <w:t>the link</w:t>
      </w:r>
      <w:r w:rsidR="00B968AD">
        <w:rPr>
          <w:rFonts w:ascii="Arial" w:eastAsia="Arial" w:hAnsi="Arial" w:cs="Arial"/>
        </w:rPr>
        <w:t xml:space="preserve"> has been sent</w:t>
      </w:r>
      <w:r w:rsidR="00D97B72">
        <w:rPr>
          <w:rFonts w:ascii="Arial" w:eastAsia="Arial" w:hAnsi="Arial" w:cs="Arial"/>
        </w:rPr>
        <w:t xml:space="preserve"> to the </w:t>
      </w:r>
      <w:r w:rsidR="0076783C">
        <w:rPr>
          <w:rFonts w:ascii="Arial" w:eastAsia="Arial" w:hAnsi="Arial" w:cs="Arial"/>
        </w:rPr>
        <w:t>e-mail.</w:t>
      </w:r>
    </w:p>
    <w:p w14:paraId="7FB6008C" w14:textId="54A47E21" w:rsidR="004E75FE" w:rsidRPr="00247BDD" w:rsidRDefault="009407F2">
      <w:pPr>
        <w:pStyle w:val="Tekstpodstawowy"/>
        <w:numPr>
          <w:ilvl w:val="0"/>
          <w:numId w:val="21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system sends a link to the password change form to the appropriate email address </w:t>
      </w:r>
      <w:r w:rsidR="0006745A">
        <w:rPr>
          <w:rFonts w:ascii="Arial" w:eastAsia="Arial" w:hAnsi="Arial" w:cs="Arial"/>
        </w:rPr>
        <w:t>in case of the correct comparison result</w:t>
      </w:r>
      <w:r w:rsidR="00B04B39">
        <w:rPr>
          <w:rFonts w:ascii="Arial" w:eastAsia="Arial" w:hAnsi="Arial" w:cs="Arial"/>
        </w:rPr>
        <w:t xml:space="preserve"> of </w:t>
      </w:r>
      <w:r w:rsidR="0076783C">
        <w:rPr>
          <w:rFonts w:ascii="Arial" w:eastAsia="Arial" w:hAnsi="Arial" w:cs="Arial"/>
        </w:rPr>
        <w:t>the e-mails.</w:t>
      </w:r>
    </w:p>
    <w:p w14:paraId="0440003C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2655BD90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425606E4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Password change form launching</w:t>
      </w:r>
      <w:r w:rsidRPr="03C74BFD">
        <w:rPr>
          <w:rFonts w:ascii="Arial" w:eastAsia="Arial" w:hAnsi="Arial" w:cs="Arial"/>
        </w:rPr>
        <w:t xml:space="preserve"> </w:t>
      </w:r>
    </w:p>
    <w:p w14:paraId="795340E6" w14:textId="25A0ACC5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 xml:space="preserve"> non-logged system's user </w:t>
      </w:r>
    </w:p>
    <w:p w14:paraId="09EDC33A" w14:textId="66F0B1A0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system </w:t>
      </w:r>
      <w:r w:rsidR="000636AA">
        <w:rPr>
          <w:rFonts w:ascii="Arial" w:eastAsia="Arial" w:hAnsi="Arial" w:cs="Arial"/>
        </w:rPr>
        <w:t>display</w:t>
      </w:r>
      <w:r w:rsidRPr="03C74BFD">
        <w:rPr>
          <w:rFonts w:ascii="Arial" w:eastAsia="Arial" w:hAnsi="Arial" w:cs="Arial"/>
        </w:rPr>
        <w:t xml:space="preserve"> the password change form after clicking on the received link </w:t>
      </w:r>
    </w:p>
    <w:p w14:paraId="01672B5E" w14:textId="45845D15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> I will be able</w:t>
      </w:r>
      <w:r w:rsidR="00B04B39">
        <w:rPr>
          <w:rFonts w:ascii="Arial" w:eastAsia="Arial" w:hAnsi="Arial" w:cs="Arial"/>
        </w:rPr>
        <w:t xml:space="preserve"> to</w:t>
      </w:r>
      <w:r w:rsidRPr="03C74BFD">
        <w:rPr>
          <w:rFonts w:ascii="Arial" w:eastAsia="Arial" w:hAnsi="Arial" w:cs="Arial"/>
        </w:rPr>
        <w:t xml:space="preserve"> put </w:t>
      </w:r>
      <w:r w:rsidR="0076783C">
        <w:rPr>
          <w:rFonts w:ascii="Arial" w:eastAsia="Arial" w:hAnsi="Arial" w:cs="Arial"/>
        </w:rPr>
        <w:t xml:space="preserve">in </w:t>
      </w:r>
      <w:r w:rsidRPr="03C74BFD">
        <w:rPr>
          <w:rFonts w:ascii="Arial" w:eastAsia="Arial" w:hAnsi="Arial" w:cs="Arial"/>
        </w:rPr>
        <w:t xml:space="preserve">a new password </w:t>
      </w:r>
    </w:p>
    <w:p w14:paraId="6DF75777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 </w:t>
      </w:r>
    </w:p>
    <w:p w14:paraId="108D0D4A" w14:textId="15E9221E" w:rsidR="004F3597" w:rsidRDefault="009407F2">
      <w:pPr>
        <w:pStyle w:val="Tekstpodstawowy"/>
        <w:numPr>
          <w:ilvl w:val="0"/>
          <w:numId w:val="20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system presents the following fields and buttons after opening the form:  </w:t>
      </w:r>
    </w:p>
    <w:p w14:paraId="4E9FE474" w14:textId="2FD44F6F" w:rsidR="004F3597" w:rsidRPr="00594776" w:rsidRDefault="004F3597">
      <w:pPr>
        <w:pStyle w:val="Akapitzlist"/>
        <w:widowControl/>
        <w:numPr>
          <w:ilvl w:val="1"/>
          <w:numId w:val="20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Login – the system shows the appropriate login name </w:t>
      </w:r>
    </w:p>
    <w:p w14:paraId="670C16DF" w14:textId="79F66D87" w:rsidR="004F3597" w:rsidRPr="00594776" w:rsidRDefault="004F3597">
      <w:pPr>
        <w:pStyle w:val="Akapitzlist"/>
        <w:widowControl/>
        <w:numPr>
          <w:ilvl w:val="1"/>
          <w:numId w:val="20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New password - field to </w:t>
      </w:r>
      <w:r w:rsidR="00F071F4">
        <w:rPr>
          <w:rFonts w:ascii="Arial" w:eastAsia="Arial" w:hAnsi="Arial" w:cs="Arial"/>
          <w:lang w:eastAsia="pl-PL" w:bidi="ar-SA"/>
        </w:rPr>
        <w:t xml:space="preserve">be </w:t>
      </w:r>
      <w:r w:rsidRPr="00594776">
        <w:rPr>
          <w:rFonts w:ascii="Arial" w:eastAsia="Arial" w:hAnsi="Arial" w:cs="Arial"/>
          <w:lang w:eastAsia="pl-PL" w:bidi="ar-SA"/>
        </w:rPr>
        <w:t xml:space="preserve">filled in by the user </w:t>
      </w:r>
    </w:p>
    <w:p w14:paraId="55D655F5" w14:textId="7E98573A" w:rsidR="004F3597" w:rsidRPr="00594776" w:rsidRDefault="004F3597">
      <w:pPr>
        <w:pStyle w:val="Akapitzlist"/>
        <w:widowControl/>
        <w:numPr>
          <w:ilvl w:val="1"/>
          <w:numId w:val="20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Confirm password - field to </w:t>
      </w:r>
      <w:r w:rsidR="00F071F4">
        <w:rPr>
          <w:rFonts w:ascii="Arial" w:eastAsia="Arial" w:hAnsi="Arial" w:cs="Arial"/>
          <w:lang w:eastAsia="pl-PL" w:bidi="ar-SA"/>
        </w:rPr>
        <w:t xml:space="preserve">be </w:t>
      </w:r>
      <w:r w:rsidRPr="00594776">
        <w:rPr>
          <w:rFonts w:ascii="Arial" w:eastAsia="Arial" w:hAnsi="Arial" w:cs="Arial"/>
          <w:lang w:eastAsia="pl-PL" w:bidi="ar-SA"/>
        </w:rPr>
        <w:t xml:space="preserve">filled in by the user </w:t>
      </w:r>
    </w:p>
    <w:p w14:paraId="1AAC75E4" w14:textId="676F1F95" w:rsidR="004F3597" w:rsidRPr="004F3597" w:rsidRDefault="00494033">
      <w:pPr>
        <w:pStyle w:val="Akapitzlist"/>
        <w:widowControl/>
        <w:numPr>
          <w:ilvl w:val="1"/>
          <w:numId w:val="20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r>
        <w:rPr>
          <w:rFonts w:ascii="Arial" w:eastAsia="Arial" w:hAnsi="Arial" w:cs="Arial"/>
          <w:lang w:val="pl-PL" w:eastAsia="pl-PL" w:bidi="ar-SA"/>
        </w:rPr>
        <w:t xml:space="preserve">The </w:t>
      </w:r>
      <w:r w:rsidR="004F3597" w:rsidRPr="03C74BFD">
        <w:rPr>
          <w:rFonts w:ascii="Arial" w:eastAsia="Arial" w:hAnsi="Arial" w:cs="Arial"/>
          <w:lang w:val="pl-PL" w:eastAsia="pl-PL" w:bidi="ar-SA"/>
        </w:rPr>
        <w:t xml:space="preserve">"OK"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button</w:t>
      </w:r>
      <w:proofErr w:type="spellEnd"/>
    </w:p>
    <w:p w14:paraId="44E3516A" w14:textId="3E9462C5" w:rsidR="004E75FE" w:rsidRDefault="00494033">
      <w:pPr>
        <w:pStyle w:val="Akapitzlist"/>
        <w:widowControl/>
        <w:numPr>
          <w:ilvl w:val="1"/>
          <w:numId w:val="20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r>
        <w:rPr>
          <w:rFonts w:ascii="Arial" w:eastAsia="Arial" w:hAnsi="Arial" w:cs="Arial"/>
          <w:lang w:val="pl-PL" w:eastAsia="pl-PL" w:bidi="ar-SA"/>
        </w:rPr>
        <w:t xml:space="preserve">The </w:t>
      </w:r>
      <w:r w:rsidR="004F3597" w:rsidRPr="03C74BFD">
        <w:rPr>
          <w:rFonts w:ascii="Arial" w:eastAsia="Arial" w:hAnsi="Arial" w:cs="Arial"/>
          <w:lang w:val="pl-PL" w:eastAsia="pl-PL" w:bidi="ar-SA"/>
        </w:rPr>
        <w:t>"</w:t>
      </w:r>
      <w:proofErr w:type="spellStart"/>
      <w:r w:rsidR="004F3597" w:rsidRPr="03C74BFD">
        <w:rPr>
          <w:rFonts w:ascii="Arial" w:eastAsia="Arial" w:hAnsi="Arial" w:cs="Arial"/>
          <w:lang w:val="pl-PL" w:eastAsia="pl-PL" w:bidi="ar-SA"/>
        </w:rPr>
        <w:t>Cancel</w:t>
      </w:r>
      <w:proofErr w:type="spellEnd"/>
      <w:r w:rsidR="002E4E34">
        <w:rPr>
          <w:rFonts w:ascii="Arial" w:eastAsia="Arial" w:hAnsi="Arial" w:cs="Arial"/>
          <w:lang w:val="pl-PL" w:eastAsia="pl-PL" w:bidi="ar-SA"/>
        </w:rPr>
        <w:t>”</w:t>
      </w:r>
      <w:r w:rsidR="004F3597" w:rsidRPr="03C74BFD">
        <w:rPr>
          <w:rFonts w:ascii="Arial" w:eastAsia="Arial" w:hAnsi="Arial" w:cs="Arial"/>
          <w:lang w:val="pl-PL" w:eastAsia="pl-PL" w:bidi="ar-SA"/>
        </w:rPr>
        <w:t xml:space="preserve"> </w:t>
      </w:r>
      <w:proofErr w:type="spellStart"/>
      <w:r w:rsidR="002E4E34">
        <w:rPr>
          <w:rFonts w:ascii="Arial" w:eastAsia="Arial" w:hAnsi="Arial" w:cs="Arial"/>
          <w:lang w:val="pl-PL" w:eastAsia="pl-PL" w:bidi="ar-SA"/>
        </w:rPr>
        <w:t>but</w:t>
      </w:r>
      <w:r w:rsidR="0048475B">
        <w:rPr>
          <w:rFonts w:ascii="Arial" w:eastAsia="Arial" w:hAnsi="Arial" w:cs="Arial"/>
          <w:lang w:val="pl-PL" w:eastAsia="pl-PL" w:bidi="ar-SA"/>
        </w:rPr>
        <w:t>t</w:t>
      </w:r>
      <w:r w:rsidR="002E4E34">
        <w:rPr>
          <w:rFonts w:ascii="Arial" w:eastAsia="Arial" w:hAnsi="Arial" w:cs="Arial"/>
          <w:lang w:val="pl-PL" w:eastAsia="pl-PL" w:bidi="ar-SA"/>
        </w:rPr>
        <w:t>on</w:t>
      </w:r>
      <w:proofErr w:type="spellEnd"/>
    </w:p>
    <w:p w14:paraId="36EA3CDD" w14:textId="1B342173" w:rsidR="00610F5A" w:rsidRPr="00610F5A" w:rsidRDefault="00610F5A">
      <w:pPr>
        <w:pStyle w:val="Akapitzlist"/>
        <w:widowControl/>
        <w:numPr>
          <w:ilvl w:val="0"/>
          <w:numId w:val="20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610F5A">
        <w:rPr>
          <w:rFonts w:ascii="Arial" w:eastAsia="Arial" w:hAnsi="Arial" w:cs="Arial"/>
          <w:lang w:eastAsia="pl-PL" w:bidi="ar-SA"/>
        </w:rPr>
        <w:t xml:space="preserve">The „OK” button </w:t>
      </w:r>
      <w:r w:rsidR="00B52B9F">
        <w:rPr>
          <w:rFonts w:ascii="Arial" w:eastAsia="Arial" w:hAnsi="Arial" w:cs="Arial"/>
          <w:lang w:eastAsia="pl-PL" w:bidi="ar-SA"/>
        </w:rPr>
        <w:t>will</w:t>
      </w:r>
      <w:r>
        <w:rPr>
          <w:rFonts w:ascii="Arial" w:eastAsia="Arial" w:hAnsi="Arial" w:cs="Arial"/>
          <w:lang w:eastAsia="pl-PL" w:bidi="ar-SA"/>
        </w:rPr>
        <w:t xml:space="preserve"> be</w:t>
      </w:r>
      <w:r w:rsidR="006C73AE">
        <w:rPr>
          <w:rFonts w:ascii="Arial" w:eastAsia="Arial" w:hAnsi="Arial" w:cs="Arial"/>
          <w:lang w:eastAsia="pl-PL" w:bidi="ar-SA"/>
        </w:rPr>
        <w:t>come</w:t>
      </w:r>
      <w:r>
        <w:rPr>
          <w:rFonts w:ascii="Arial" w:eastAsia="Arial" w:hAnsi="Arial" w:cs="Arial"/>
          <w:lang w:eastAsia="pl-PL" w:bidi="ar-SA"/>
        </w:rPr>
        <w:t xml:space="preserve"> available </w:t>
      </w:r>
      <w:r w:rsidR="00B52B9F">
        <w:rPr>
          <w:rFonts w:ascii="Arial" w:eastAsia="Arial" w:hAnsi="Arial" w:cs="Arial"/>
          <w:lang w:eastAsia="pl-PL" w:bidi="ar-SA"/>
        </w:rPr>
        <w:t>when the content of the</w:t>
      </w:r>
      <w:r>
        <w:rPr>
          <w:rFonts w:ascii="Arial" w:eastAsia="Arial" w:hAnsi="Arial" w:cs="Arial"/>
          <w:lang w:eastAsia="pl-PL" w:bidi="ar-SA"/>
        </w:rPr>
        <w:t xml:space="preserve"> </w:t>
      </w:r>
      <w:r w:rsidR="00CC5696">
        <w:rPr>
          <w:rFonts w:ascii="Arial" w:eastAsia="Arial" w:hAnsi="Arial" w:cs="Arial"/>
          <w:lang w:eastAsia="pl-PL" w:bidi="ar-SA"/>
        </w:rPr>
        <w:t>fields</w:t>
      </w:r>
      <w:r w:rsidR="008413BD">
        <w:rPr>
          <w:rFonts w:ascii="Arial" w:eastAsia="Arial" w:hAnsi="Arial" w:cs="Arial"/>
          <w:lang w:eastAsia="pl-PL" w:bidi="ar-SA"/>
        </w:rPr>
        <w:t xml:space="preserve">: “New password” and ”Confirm password” </w:t>
      </w:r>
      <w:r w:rsidR="00676947">
        <w:rPr>
          <w:rFonts w:ascii="Arial" w:eastAsia="Arial" w:hAnsi="Arial" w:cs="Arial"/>
          <w:lang w:eastAsia="pl-PL" w:bidi="ar-SA"/>
        </w:rPr>
        <w:t>will be</w:t>
      </w:r>
      <w:r w:rsidR="008413BD">
        <w:rPr>
          <w:rFonts w:ascii="Arial" w:eastAsia="Arial" w:hAnsi="Arial" w:cs="Arial"/>
          <w:lang w:eastAsia="pl-PL" w:bidi="ar-SA"/>
        </w:rPr>
        <w:t xml:space="preserve"> </w:t>
      </w:r>
      <w:r w:rsidR="002E4E34">
        <w:rPr>
          <w:rFonts w:ascii="Arial" w:eastAsia="Arial" w:hAnsi="Arial" w:cs="Arial"/>
          <w:lang w:eastAsia="pl-PL" w:bidi="ar-SA"/>
        </w:rPr>
        <w:t>the same</w:t>
      </w:r>
    </w:p>
    <w:p w14:paraId="5FB72526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10191440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2D2A8EE1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New password entering</w:t>
      </w:r>
      <w:r w:rsidRPr="03C74BFD">
        <w:rPr>
          <w:rFonts w:ascii="Arial" w:eastAsia="Arial" w:hAnsi="Arial" w:cs="Arial"/>
        </w:rPr>
        <w:t xml:space="preserve"> </w:t>
      </w:r>
    </w:p>
    <w:p w14:paraId="54B806FC" w14:textId="4BBDBB2E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As a </w:t>
      </w:r>
      <w:r w:rsidRPr="03C74BFD">
        <w:rPr>
          <w:rFonts w:ascii="Arial" w:eastAsia="Arial" w:hAnsi="Arial" w:cs="Arial"/>
        </w:rPr>
        <w:t xml:space="preserve">non-logged system's user </w:t>
      </w:r>
    </w:p>
    <w:p w14:paraId="32F0C2B2" w14:textId="21F276F8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have the possibility to put </w:t>
      </w:r>
      <w:r w:rsidR="00BA0E65">
        <w:rPr>
          <w:rFonts w:ascii="Arial" w:eastAsia="Arial" w:hAnsi="Arial" w:cs="Arial"/>
        </w:rPr>
        <w:t xml:space="preserve">in </w:t>
      </w:r>
      <w:r w:rsidRPr="03C74BFD">
        <w:rPr>
          <w:rFonts w:ascii="Arial" w:eastAsia="Arial" w:hAnsi="Arial" w:cs="Arial"/>
        </w:rPr>
        <w:t xml:space="preserve">and confirm a new </w:t>
      </w:r>
      <w:r w:rsidR="003E0312" w:rsidRPr="03C74BFD">
        <w:rPr>
          <w:rFonts w:ascii="Arial" w:eastAsia="Arial" w:hAnsi="Arial" w:cs="Arial"/>
        </w:rPr>
        <w:t>password.</w:t>
      </w:r>
      <w:r w:rsidRPr="03C74BFD">
        <w:rPr>
          <w:rFonts w:ascii="Arial" w:eastAsia="Arial" w:hAnsi="Arial" w:cs="Arial"/>
        </w:rPr>
        <w:t xml:space="preserve"> </w:t>
      </w:r>
    </w:p>
    <w:p w14:paraId="5969F5A3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 the password will be changed </w:t>
      </w:r>
    </w:p>
    <w:p w14:paraId="51015949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38729C8B" w14:textId="12E495DE" w:rsidR="00247BDD" w:rsidRPr="00594776" w:rsidRDefault="00255446">
      <w:pPr>
        <w:pStyle w:val="Akapitzlist"/>
        <w:widowControl/>
        <w:numPr>
          <w:ilvl w:val="0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>
        <w:rPr>
          <w:rFonts w:ascii="Arial" w:eastAsia="Arial" w:hAnsi="Arial" w:cs="Arial"/>
          <w:lang w:eastAsia="pl-PL" w:bidi="ar-SA"/>
        </w:rPr>
        <w:t>The system</w:t>
      </w:r>
      <w:r w:rsidR="00247BDD" w:rsidRPr="00594776">
        <w:rPr>
          <w:rFonts w:ascii="Arial" w:eastAsia="Arial" w:hAnsi="Arial" w:cs="Arial"/>
          <w:lang w:eastAsia="pl-PL" w:bidi="ar-SA"/>
        </w:rPr>
        <w:t xml:space="preserve"> presents </w:t>
      </w:r>
      <w:r>
        <w:rPr>
          <w:rFonts w:ascii="Arial" w:eastAsia="Arial" w:hAnsi="Arial" w:cs="Arial"/>
          <w:lang w:eastAsia="pl-PL" w:bidi="ar-SA"/>
        </w:rPr>
        <w:t xml:space="preserve">the </w:t>
      </w:r>
      <w:r w:rsidR="00247BDD" w:rsidRPr="00594776">
        <w:rPr>
          <w:rFonts w:ascii="Arial" w:eastAsia="Arial" w:hAnsi="Arial" w:cs="Arial"/>
          <w:lang w:eastAsia="pl-PL" w:bidi="ar-SA"/>
        </w:rPr>
        <w:t xml:space="preserve">correct login on the form </w:t>
      </w:r>
    </w:p>
    <w:p w14:paraId="1FEC5A1D" w14:textId="77777777" w:rsidR="00247BDD" w:rsidRPr="00247BDD" w:rsidRDefault="00247BDD">
      <w:pPr>
        <w:pStyle w:val="Akapitzlist"/>
        <w:widowControl/>
        <w:numPr>
          <w:ilvl w:val="0"/>
          <w:numId w:val="19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r w:rsidRPr="03C74BFD">
        <w:rPr>
          <w:rFonts w:ascii="Arial" w:eastAsia="Arial" w:hAnsi="Arial" w:cs="Arial"/>
          <w:lang w:val="pl-PL" w:eastAsia="pl-PL" w:bidi="ar-SA"/>
        </w:rPr>
        <w:t xml:space="preserve">The "OK"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button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is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unavailable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</w:p>
    <w:p w14:paraId="4949C74D" w14:textId="77777777" w:rsidR="00247BDD" w:rsidRPr="00247BDD" w:rsidRDefault="00247BDD">
      <w:pPr>
        <w:pStyle w:val="Akapitzlist"/>
        <w:widowControl/>
        <w:numPr>
          <w:ilvl w:val="0"/>
          <w:numId w:val="19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r w:rsidRPr="03C74BFD">
        <w:rPr>
          <w:rFonts w:ascii="Arial" w:eastAsia="Arial" w:hAnsi="Arial" w:cs="Arial"/>
          <w:lang w:val="pl-PL" w:eastAsia="pl-PL" w:bidi="ar-SA"/>
        </w:rPr>
        <w:t>The "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Cancel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"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button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is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available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</w:p>
    <w:p w14:paraId="2E6FBABA" w14:textId="406A5476" w:rsidR="00247BDD" w:rsidRPr="00255446" w:rsidRDefault="00255446">
      <w:pPr>
        <w:pStyle w:val="Akapitzlist"/>
        <w:widowControl/>
        <w:numPr>
          <w:ilvl w:val="0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>
        <w:rPr>
          <w:rFonts w:ascii="Arial" w:eastAsia="Arial" w:hAnsi="Arial" w:cs="Arial"/>
          <w:lang w:eastAsia="pl-PL" w:bidi="ar-SA"/>
        </w:rPr>
        <w:t>The system</w:t>
      </w:r>
      <w:r w:rsidR="00247BDD" w:rsidRPr="00594776">
        <w:rPr>
          <w:rFonts w:ascii="Arial" w:eastAsia="Arial" w:hAnsi="Arial" w:cs="Arial"/>
          <w:lang w:eastAsia="pl-PL" w:bidi="ar-SA"/>
        </w:rPr>
        <w:t xml:space="preserve"> checks if strings in </w:t>
      </w:r>
      <w:r>
        <w:rPr>
          <w:rFonts w:ascii="Arial" w:eastAsia="Arial" w:hAnsi="Arial" w:cs="Arial"/>
          <w:lang w:eastAsia="pl-PL" w:bidi="ar-SA"/>
        </w:rPr>
        <w:t xml:space="preserve">the </w:t>
      </w:r>
      <w:r w:rsidR="00247BDD" w:rsidRPr="00594776">
        <w:rPr>
          <w:rFonts w:ascii="Arial" w:eastAsia="Arial" w:hAnsi="Arial" w:cs="Arial"/>
          <w:lang w:eastAsia="pl-PL" w:bidi="ar-SA"/>
        </w:rPr>
        <w:t xml:space="preserve">fields: "New password" and "Confirm password" are the same. </w:t>
      </w:r>
      <w:r w:rsidR="00247BDD" w:rsidRPr="00255446">
        <w:rPr>
          <w:rFonts w:ascii="Arial" w:eastAsia="Arial" w:hAnsi="Arial" w:cs="Arial"/>
          <w:lang w:eastAsia="pl-PL" w:bidi="ar-SA"/>
        </w:rPr>
        <w:t xml:space="preserve">If so, the "OK" button </w:t>
      </w:r>
      <w:r w:rsidR="00554A47" w:rsidRPr="00255446">
        <w:rPr>
          <w:rFonts w:ascii="Arial" w:eastAsia="Arial" w:hAnsi="Arial" w:cs="Arial"/>
          <w:lang w:eastAsia="pl-PL" w:bidi="ar-SA"/>
        </w:rPr>
        <w:t>becomes</w:t>
      </w:r>
      <w:r w:rsidR="00247BDD" w:rsidRPr="00255446">
        <w:rPr>
          <w:rFonts w:ascii="Arial" w:eastAsia="Arial" w:hAnsi="Arial" w:cs="Arial"/>
          <w:lang w:eastAsia="pl-PL" w:bidi="ar-SA"/>
        </w:rPr>
        <w:t xml:space="preserve"> available </w:t>
      </w:r>
    </w:p>
    <w:p w14:paraId="0F5B3EAD" w14:textId="11497612" w:rsidR="00247BDD" w:rsidRPr="00594776" w:rsidRDefault="00255446">
      <w:pPr>
        <w:pStyle w:val="Akapitzlist"/>
        <w:widowControl/>
        <w:numPr>
          <w:ilvl w:val="0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>
        <w:rPr>
          <w:rFonts w:ascii="Arial" w:eastAsia="Arial" w:hAnsi="Arial" w:cs="Arial"/>
          <w:lang w:eastAsia="pl-PL" w:bidi="ar-SA"/>
        </w:rPr>
        <w:t>The system</w:t>
      </w:r>
      <w:r w:rsidR="00247BDD" w:rsidRPr="00594776">
        <w:rPr>
          <w:rFonts w:ascii="Arial" w:eastAsia="Arial" w:hAnsi="Arial" w:cs="Arial"/>
          <w:lang w:eastAsia="pl-PL" w:bidi="ar-SA"/>
        </w:rPr>
        <w:t xml:space="preserve"> validates </w:t>
      </w:r>
      <w:r>
        <w:rPr>
          <w:rFonts w:ascii="Arial" w:eastAsia="Arial" w:hAnsi="Arial" w:cs="Arial"/>
          <w:lang w:eastAsia="pl-PL" w:bidi="ar-SA"/>
        </w:rPr>
        <w:t xml:space="preserve">the </w:t>
      </w:r>
      <w:r w:rsidR="00247BDD" w:rsidRPr="00594776">
        <w:rPr>
          <w:rFonts w:ascii="Arial" w:eastAsia="Arial" w:hAnsi="Arial" w:cs="Arial"/>
          <w:lang w:eastAsia="pl-PL" w:bidi="ar-SA"/>
        </w:rPr>
        <w:t xml:space="preserve">correctness of entered password with accordance to password policy: </w:t>
      </w:r>
    </w:p>
    <w:p w14:paraId="3A8022CD" w14:textId="77777777" w:rsidR="00247BDD" w:rsidRPr="00594776" w:rsidRDefault="00247BDD">
      <w:pPr>
        <w:pStyle w:val="Akapitzlist"/>
        <w:widowControl/>
        <w:numPr>
          <w:ilvl w:val="1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password length: not less than 8 characters and not more than 15 characters </w:t>
      </w:r>
    </w:p>
    <w:p w14:paraId="60C3F5E7" w14:textId="77777777" w:rsidR="00247BDD" w:rsidRPr="00594776" w:rsidRDefault="00247BDD">
      <w:pPr>
        <w:pStyle w:val="Akapitzlist"/>
        <w:widowControl/>
        <w:numPr>
          <w:ilvl w:val="1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use of each of the following types of marks at least once: </w:t>
      </w:r>
    </w:p>
    <w:p w14:paraId="58BD7A2E" w14:textId="77777777" w:rsidR="00247BDD" w:rsidRPr="00247BDD" w:rsidRDefault="00247BDD">
      <w:pPr>
        <w:pStyle w:val="Akapitzlist"/>
        <w:widowControl/>
        <w:numPr>
          <w:ilvl w:val="2"/>
          <w:numId w:val="19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proofErr w:type="spellStart"/>
      <w:r w:rsidRPr="03C74BFD">
        <w:rPr>
          <w:rFonts w:ascii="Arial" w:eastAsia="Arial" w:hAnsi="Arial" w:cs="Arial"/>
          <w:lang w:val="pl-PL" w:eastAsia="pl-PL" w:bidi="ar-SA"/>
        </w:rPr>
        <w:t>lowercase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</w:p>
    <w:p w14:paraId="780519B0" w14:textId="77777777" w:rsidR="00247BDD" w:rsidRPr="00247BDD" w:rsidRDefault="00247BDD">
      <w:pPr>
        <w:pStyle w:val="Akapitzlist"/>
        <w:widowControl/>
        <w:numPr>
          <w:ilvl w:val="2"/>
          <w:numId w:val="19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proofErr w:type="spellStart"/>
      <w:r w:rsidRPr="03C74BFD">
        <w:rPr>
          <w:rFonts w:ascii="Arial" w:eastAsia="Arial" w:hAnsi="Arial" w:cs="Arial"/>
          <w:lang w:val="pl-PL" w:eastAsia="pl-PL" w:bidi="ar-SA"/>
        </w:rPr>
        <w:t>uppercase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</w:p>
    <w:p w14:paraId="76B7731D" w14:textId="77777777" w:rsidR="00247BDD" w:rsidRPr="00247BDD" w:rsidRDefault="00247BDD">
      <w:pPr>
        <w:pStyle w:val="Akapitzlist"/>
        <w:widowControl/>
        <w:numPr>
          <w:ilvl w:val="2"/>
          <w:numId w:val="19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proofErr w:type="spellStart"/>
      <w:r w:rsidRPr="03C74BFD">
        <w:rPr>
          <w:rFonts w:ascii="Arial" w:eastAsia="Arial" w:hAnsi="Arial" w:cs="Arial"/>
          <w:lang w:val="pl-PL" w:eastAsia="pl-PL" w:bidi="ar-SA"/>
        </w:rPr>
        <w:t>digital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</w:p>
    <w:p w14:paraId="76C81B3D" w14:textId="77777777" w:rsidR="00247BDD" w:rsidRPr="00247BDD" w:rsidRDefault="00247BDD">
      <w:pPr>
        <w:pStyle w:val="Akapitzlist"/>
        <w:widowControl/>
        <w:numPr>
          <w:ilvl w:val="2"/>
          <w:numId w:val="19"/>
        </w:numPr>
        <w:spacing w:before="100" w:beforeAutospacing="1" w:after="100" w:afterAutospacing="1"/>
        <w:rPr>
          <w:rFonts w:ascii="Arial" w:eastAsia="Arial" w:hAnsi="Arial" w:cs="Arial"/>
          <w:lang w:val="pl-PL" w:eastAsia="pl-PL" w:bidi="ar-SA"/>
        </w:rPr>
      </w:pPr>
      <w:proofErr w:type="spellStart"/>
      <w:r w:rsidRPr="03C74BFD">
        <w:rPr>
          <w:rFonts w:ascii="Arial" w:eastAsia="Arial" w:hAnsi="Arial" w:cs="Arial"/>
          <w:lang w:val="pl-PL" w:eastAsia="pl-PL" w:bidi="ar-SA"/>
        </w:rPr>
        <w:t>special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 </w:t>
      </w:r>
      <w:proofErr w:type="spellStart"/>
      <w:r w:rsidRPr="03C74BFD">
        <w:rPr>
          <w:rFonts w:ascii="Arial" w:eastAsia="Arial" w:hAnsi="Arial" w:cs="Arial"/>
          <w:lang w:val="pl-PL" w:eastAsia="pl-PL" w:bidi="ar-SA"/>
        </w:rPr>
        <w:t>sign</w:t>
      </w:r>
      <w:proofErr w:type="spellEnd"/>
      <w:r w:rsidRPr="03C74BFD">
        <w:rPr>
          <w:rFonts w:ascii="Arial" w:eastAsia="Arial" w:hAnsi="Arial" w:cs="Arial"/>
          <w:lang w:val="pl-PL" w:eastAsia="pl-PL" w:bidi="ar-SA"/>
        </w:rPr>
        <w:t xml:space="preserve">: "-", "_", "!". "#", "$", "*" </w:t>
      </w:r>
    </w:p>
    <w:p w14:paraId="75C9EF2A" w14:textId="77777777" w:rsidR="00247BDD" w:rsidRPr="00594776" w:rsidRDefault="00247BDD">
      <w:pPr>
        <w:pStyle w:val="Akapitzlist"/>
        <w:widowControl/>
        <w:numPr>
          <w:ilvl w:val="0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If the password meets the validation criteria, the system displays a success message in the form of a pop-up window. </w:t>
      </w:r>
    </w:p>
    <w:p w14:paraId="5EE90FC6" w14:textId="77777777" w:rsidR="00247BDD" w:rsidRPr="00594776" w:rsidRDefault="00247BDD">
      <w:pPr>
        <w:pStyle w:val="Akapitzlist"/>
        <w:widowControl/>
        <w:numPr>
          <w:ilvl w:val="1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The "OK" button is available on the pop-up window </w:t>
      </w:r>
    </w:p>
    <w:p w14:paraId="2E0EFFF7" w14:textId="77777777" w:rsidR="00247BDD" w:rsidRPr="00594776" w:rsidRDefault="00247BDD">
      <w:pPr>
        <w:pStyle w:val="Akapitzlist"/>
        <w:widowControl/>
        <w:numPr>
          <w:ilvl w:val="1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Once the "OK" button is pushed, the pop-up window and change password window are closed </w:t>
      </w:r>
    </w:p>
    <w:p w14:paraId="107E62D4" w14:textId="40BE0C76" w:rsidR="00247BDD" w:rsidRPr="00594776" w:rsidRDefault="00247BDD">
      <w:pPr>
        <w:pStyle w:val="Akapitzlist"/>
        <w:widowControl/>
        <w:numPr>
          <w:ilvl w:val="0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If the password doesn't meet the validation criteria, </w:t>
      </w:r>
      <w:r w:rsidR="00FA7265">
        <w:rPr>
          <w:rFonts w:ascii="Arial" w:eastAsia="Arial" w:hAnsi="Arial" w:cs="Arial"/>
          <w:lang w:eastAsia="pl-PL" w:bidi="ar-SA"/>
        </w:rPr>
        <w:t xml:space="preserve">the </w:t>
      </w:r>
      <w:r w:rsidRPr="00594776">
        <w:rPr>
          <w:rFonts w:ascii="Arial" w:eastAsia="Arial" w:hAnsi="Arial" w:cs="Arial"/>
          <w:lang w:eastAsia="pl-PL" w:bidi="ar-SA"/>
        </w:rPr>
        <w:t xml:space="preserve">system displays an error message in the form of </w:t>
      </w:r>
      <w:r w:rsidR="00FA7265">
        <w:rPr>
          <w:rFonts w:ascii="Arial" w:eastAsia="Arial" w:hAnsi="Arial" w:cs="Arial"/>
          <w:lang w:eastAsia="pl-PL" w:bidi="ar-SA"/>
        </w:rPr>
        <w:t xml:space="preserve">a </w:t>
      </w:r>
      <w:r w:rsidRPr="00594776">
        <w:rPr>
          <w:rFonts w:ascii="Arial" w:eastAsia="Arial" w:hAnsi="Arial" w:cs="Arial"/>
          <w:lang w:eastAsia="pl-PL" w:bidi="ar-SA"/>
        </w:rPr>
        <w:t xml:space="preserve">pop-up window. </w:t>
      </w:r>
    </w:p>
    <w:p w14:paraId="5BA2060D" w14:textId="77777777" w:rsidR="00247BDD" w:rsidRPr="00594776" w:rsidRDefault="00247BDD">
      <w:pPr>
        <w:pStyle w:val="Akapitzlist"/>
        <w:widowControl/>
        <w:numPr>
          <w:ilvl w:val="1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The "OK" button is available on the pop-up window </w:t>
      </w:r>
    </w:p>
    <w:p w14:paraId="0E3BCF2B" w14:textId="2C544FBA" w:rsidR="004E75FE" w:rsidRPr="00594776" w:rsidRDefault="00247BDD">
      <w:pPr>
        <w:pStyle w:val="Akapitzlist"/>
        <w:widowControl/>
        <w:numPr>
          <w:ilvl w:val="1"/>
          <w:numId w:val="19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lastRenderedPageBreak/>
        <w:t xml:space="preserve">Once the "OK" button is pressed, the pop-up window is closed </w:t>
      </w:r>
      <w:r w:rsidR="009407F2" w:rsidRPr="03C74BFD">
        <w:rPr>
          <w:rFonts w:ascii="Arial" w:eastAsia="Arial" w:hAnsi="Arial" w:cs="Arial"/>
        </w:rPr>
        <w:t xml:space="preserve">  </w:t>
      </w:r>
    </w:p>
    <w:p w14:paraId="278759AC" w14:textId="77777777" w:rsidR="004E75FE" w:rsidRPr="00247BDD" w:rsidRDefault="004E75FE" w:rsidP="03C74BFD">
      <w:pPr>
        <w:ind w:left="709"/>
        <w:jc w:val="center"/>
        <w:rPr>
          <w:rFonts w:ascii="Arial" w:eastAsia="Arial" w:hAnsi="Arial" w:cs="Arial"/>
        </w:rPr>
      </w:pPr>
    </w:p>
    <w:p w14:paraId="0E87E60B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Password change cancelation</w:t>
      </w:r>
      <w:r w:rsidRPr="03C74BFD">
        <w:rPr>
          <w:rFonts w:ascii="Arial" w:eastAsia="Arial" w:hAnsi="Arial" w:cs="Arial"/>
        </w:rPr>
        <w:t xml:space="preserve"> </w:t>
      </w:r>
    </w:p>
    <w:p w14:paraId="0E90DD36" w14:textId="68983B51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 xml:space="preserve"> non-logged in system's user </w:t>
      </w:r>
    </w:p>
    <w:p w14:paraId="66831058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have possibility to resign from password changing at any time </w:t>
      </w:r>
    </w:p>
    <w:p w14:paraId="4D16F4DB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 I will be able to back to the operation in the future </w:t>
      </w:r>
    </w:p>
    <w:p w14:paraId="04BC5D30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494FB5EE" w14:textId="77777777" w:rsidR="004E75FE" w:rsidRPr="00247BDD" w:rsidRDefault="009407F2">
      <w:pPr>
        <w:pStyle w:val="Tekstpodstawowy"/>
        <w:numPr>
          <w:ilvl w:val="0"/>
          <w:numId w:val="18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"Cancel" button is available all time on the password change form (independently of forms fillings in status) </w:t>
      </w:r>
    </w:p>
    <w:p w14:paraId="12034DD8" w14:textId="77777777" w:rsidR="004E75FE" w:rsidRPr="00247BDD" w:rsidRDefault="009407F2">
      <w:pPr>
        <w:pStyle w:val="Tekstpodstawowy"/>
        <w:numPr>
          <w:ilvl w:val="0"/>
          <w:numId w:val="18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After pushing this button, system presents the pop-up windows with the request of confirmation of change password cancelation message.   </w:t>
      </w:r>
    </w:p>
    <w:p w14:paraId="664DA331" w14:textId="77777777" w:rsidR="004F3597" w:rsidRPr="00594776" w:rsidRDefault="004F3597">
      <w:pPr>
        <w:pStyle w:val="Akapitzlist"/>
        <w:widowControl/>
        <w:numPr>
          <w:ilvl w:val="1"/>
          <w:numId w:val="18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The "OK" button is available on the pop-up window </w:t>
      </w:r>
    </w:p>
    <w:p w14:paraId="4B7A8975" w14:textId="77777777" w:rsidR="004F3597" w:rsidRPr="00594776" w:rsidRDefault="004F3597">
      <w:pPr>
        <w:pStyle w:val="Akapitzlist"/>
        <w:widowControl/>
        <w:numPr>
          <w:ilvl w:val="1"/>
          <w:numId w:val="18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Once the "OK" button is pushed, the pop-up window and change password window are closed </w:t>
      </w:r>
    </w:p>
    <w:p w14:paraId="36F8349B" w14:textId="77777777" w:rsidR="004F3597" w:rsidRPr="00594776" w:rsidRDefault="004F3597">
      <w:pPr>
        <w:pStyle w:val="Akapitzlist"/>
        <w:widowControl/>
        <w:numPr>
          <w:ilvl w:val="1"/>
          <w:numId w:val="18"/>
        </w:numPr>
        <w:spacing w:before="100" w:beforeAutospacing="1" w:after="100" w:afterAutospacing="1"/>
        <w:rPr>
          <w:rFonts w:ascii="Arial" w:eastAsia="Arial" w:hAnsi="Arial" w:cs="Arial"/>
          <w:lang w:eastAsia="pl-PL" w:bidi="ar-SA"/>
        </w:rPr>
      </w:pPr>
      <w:r w:rsidRPr="00594776">
        <w:rPr>
          <w:rFonts w:ascii="Arial" w:eastAsia="Arial" w:hAnsi="Arial" w:cs="Arial"/>
          <w:lang w:eastAsia="pl-PL" w:bidi="ar-SA"/>
        </w:rPr>
        <w:t xml:space="preserve">The "Cancel" button is available on the pop-up window </w:t>
      </w:r>
    </w:p>
    <w:p w14:paraId="23CE1DE7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355DF6DE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70D47537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Cancelation of password change cancelation:</w:t>
      </w:r>
      <w:r w:rsidRPr="03C74BFD">
        <w:rPr>
          <w:rFonts w:ascii="Arial" w:eastAsia="Arial" w:hAnsi="Arial" w:cs="Arial"/>
        </w:rPr>
        <w:t xml:space="preserve"> </w:t>
      </w:r>
    </w:p>
    <w:p w14:paraId="21A1C5A1" w14:textId="3DE536EE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 xml:space="preserve">As a </w:t>
      </w:r>
      <w:r w:rsidRPr="03C74BFD">
        <w:rPr>
          <w:rFonts w:ascii="Arial" w:eastAsia="Arial" w:hAnsi="Arial" w:cs="Arial"/>
        </w:rPr>
        <w:t xml:space="preserve">non-logged system's user </w:t>
      </w:r>
    </w:p>
    <w:p w14:paraId="562774B3" w14:textId="5D9D776E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have </w:t>
      </w:r>
      <w:r w:rsidR="00E6045E">
        <w:rPr>
          <w:rFonts w:ascii="Arial" w:eastAsia="Arial" w:hAnsi="Arial" w:cs="Arial"/>
        </w:rPr>
        <w:t>the</w:t>
      </w:r>
      <w:r w:rsidR="00DC7B8F">
        <w:rPr>
          <w:rFonts w:ascii="Arial" w:eastAsia="Arial" w:hAnsi="Arial" w:cs="Arial"/>
        </w:rPr>
        <w:t xml:space="preserve"> </w:t>
      </w:r>
      <w:r w:rsidRPr="03C74BFD">
        <w:rPr>
          <w:rFonts w:ascii="Arial" w:eastAsia="Arial" w:hAnsi="Arial" w:cs="Arial"/>
        </w:rPr>
        <w:t xml:space="preserve">possibility to cancel </w:t>
      </w:r>
      <w:r w:rsidR="00DC7B8F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password change </w:t>
      </w:r>
      <w:r w:rsidR="00DC7B8F" w:rsidRPr="03C74BFD">
        <w:rPr>
          <w:rFonts w:ascii="Arial" w:eastAsia="Arial" w:hAnsi="Arial" w:cs="Arial"/>
        </w:rPr>
        <w:t>cancelation.</w:t>
      </w:r>
      <w:r w:rsidRPr="03C74BFD">
        <w:rPr>
          <w:rFonts w:ascii="Arial" w:eastAsia="Arial" w:hAnsi="Arial" w:cs="Arial"/>
        </w:rPr>
        <w:t xml:space="preserve"> </w:t>
      </w:r>
    </w:p>
    <w:p w14:paraId="42B4CE3E" w14:textId="44FB7D98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> I can back to the operation onc</w:t>
      </w:r>
      <w:r w:rsidR="0006050E" w:rsidRPr="03C74BFD">
        <w:rPr>
          <w:rFonts w:ascii="Arial" w:eastAsia="Arial" w:hAnsi="Arial" w:cs="Arial"/>
        </w:rPr>
        <w:t>e I pushed the "Cancel" button </w:t>
      </w:r>
      <w:r w:rsidRPr="03C74BFD">
        <w:rPr>
          <w:rFonts w:ascii="Arial" w:eastAsia="Arial" w:hAnsi="Arial" w:cs="Arial"/>
        </w:rPr>
        <w:t xml:space="preserve">by chance </w:t>
      </w:r>
    </w:p>
    <w:p w14:paraId="2D590AD9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4C01F701" w14:textId="4F5B4D82" w:rsidR="004E75FE" w:rsidRPr="00247BDD" w:rsidRDefault="009407F2">
      <w:pPr>
        <w:pStyle w:val="Tekstpodstawowy"/>
        <w:numPr>
          <w:ilvl w:val="0"/>
          <w:numId w:val="17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When the "Cancel" button on the pop-up window is pressed, </w:t>
      </w:r>
      <w:r w:rsidR="00DC7B8F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system closes the message </w:t>
      </w:r>
      <w:r w:rsidR="00DC7B8F" w:rsidRPr="03C74BFD">
        <w:rPr>
          <w:rFonts w:ascii="Arial" w:eastAsia="Arial" w:hAnsi="Arial" w:cs="Arial"/>
        </w:rPr>
        <w:t>window.</w:t>
      </w:r>
      <w:r w:rsidRPr="03C74BFD">
        <w:rPr>
          <w:rFonts w:ascii="Arial" w:eastAsia="Arial" w:hAnsi="Arial" w:cs="Arial"/>
        </w:rPr>
        <w:t xml:space="preserve"> </w:t>
      </w:r>
    </w:p>
    <w:p w14:paraId="026DC8D8" w14:textId="11206CF7" w:rsidR="004E75FE" w:rsidRPr="00247BDD" w:rsidRDefault="009407F2">
      <w:pPr>
        <w:pStyle w:val="Tekstpodstawowy"/>
        <w:numPr>
          <w:ilvl w:val="0"/>
          <w:numId w:val="17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Data entered </w:t>
      </w:r>
      <w:r w:rsidR="00DC7B8F">
        <w:rPr>
          <w:rFonts w:ascii="Arial" w:eastAsia="Arial" w:hAnsi="Arial" w:cs="Arial"/>
        </w:rPr>
        <w:t>into</w:t>
      </w:r>
      <w:r w:rsidRPr="03C74BFD">
        <w:rPr>
          <w:rFonts w:ascii="Arial" w:eastAsia="Arial" w:hAnsi="Arial" w:cs="Arial"/>
        </w:rPr>
        <w:t xml:space="preserve"> the password change form will be </w:t>
      </w:r>
      <w:r w:rsidR="00DC7B8F" w:rsidRPr="03C74BFD">
        <w:rPr>
          <w:rFonts w:ascii="Arial" w:eastAsia="Arial" w:hAnsi="Arial" w:cs="Arial"/>
        </w:rPr>
        <w:t>lost.</w:t>
      </w:r>
      <w:r w:rsidRPr="03C74BFD">
        <w:rPr>
          <w:rFonts w:ascii="Arial" w:eastAsia="Arial" w:hAnsi="Arial" w:cs="Arial"/>
        </w:rPr>
        <w:t xml:space="preserve"> </w:t>
      </w:r>
    </w:p>
    <w:p w14:paraId="48BEB406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570D34CE" w14:textId="77777777" w:rsidR="004E75FE" w:rsidRPr="00247BDD" w:rsidRDefault="009407F2" w:rsidP="03C74BFD">
      <w:pPr>
        <w:rPr>
          <w:rFonts w:ascii="Arial" w:eastAsia="Arial" w:hAnsi="Arial" w:cs="Arial"/>
          <w:b/>
          <w:bCs/>
        </w:rPr>
      </w:pPr>
      <w:r w:rsidRPr="03C74BFD">
        <w:rPr>
          <w:rFonts w:ascii="Arial" w:eastAsia="Arial" w:hAnsi="Arial" w:cs="Arial"/>
          <w:b/>
          <w:bCs/>
        </w:rPr>
        <w:t xml:space="preserve">Epic: Logout </w:t>
      </w:r>
    </w:p>
    <w:p w14:paraId="30AF9F86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u w:val="single"/>
        </w:rPr>
        <w:t>Logging out from the system</w:t>
      </w:r>
      <w:r w:rsidRPr="03C74BFD">
        <w:rPr>
          <w:rFonts w:ascii="Arial" w:eastAsia="Arial" w:hAnsi="Arial" w:cs="Arial"/>
        </w:rPr>
        <w:t xml:space="preserve"> </w:t>
      </w:r>
    </w:p>
    <w:p w14:paraId="5C87A59B" w14:textId="0A96E0CF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> </w:t>
      </w:r>
      <w:r w:rsidR="005A5A3B">
        <w:rPr>
          <w:rFonts w:ascii="Arial" w:eastAsia="Arial" w:hAnsi="Arial" w:cs="Arial"/>
        </w:rPr>
        <w:t>logged-in</w:t>
      </w:r>
      <w:r w:rsidRPr="03C74BFD">
        <w:rPr>
          <w:rFonts w:ascii="Arial" w:eastAsia="Arial" w:hAnsi="Arial" w:cs="Arial"/>
        </w:rPr>
        <w:t xml:space="preserve"> </w:t>
      </w:r>
      <w:r w:rsidR="00DC7B8F">
        <w:rPr>
          <w:rFonts w:ascii="Arial" w:eastAsia="Arial" w:hAnsi="Arial" w:cs="Arial"/>
        </w:rPr>
        <w:t>system</w:t>
      </w:r>
      <w:r w:rsidRPr="03C74BFD">
        <w:rPr>
          <w:rFonts w:ascii="Arial" w:eastAsia="Arial" w:hAnsi="Arial" w:cs="Arial"/>
        </w:rPr>
        <w:t xml:space="preserve"> user </w:t>
      </w:r>
    </w:p>
    <w:p w14:paraId="5AE9018D" w14:textId="30F2E3B2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 to have </w:t>
      </w:r>
      <w:r w:rsidR="005A5A3B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possibility to log out </w:t>
      </w:r>
      <w:r w:rsidR="005A5A3B">
        <w:rPr>
          <w:rFonts w:ascii="Arial" w:eastAsia="Arial" w:hAnsi="Arial" w:cs="Arial"/>
        </w:rPr>
        <w:t>of</w:t>
      </w:r>
      <w:r w:rsidRPr="03C74BFD">
        <w:rPr>
          <w:rFonts w:ascii="Arial" w:eastAsia="Arial" w:hAnsi="Arial" w:cs="Arial"/>
        </w:rPr>
        <w:t xml:space="preserve"> the </w:t>
      </w:r>
      <w:r w:rsidR="00E6045E" w:rsidRPr="03C74BFD">
        <w:rPr>
          <w:rFonts w:ascii="Arial" w:eastAsia="Arial" w:hAnsi="Arial" w:cs="Arial"/>
        </w:rPr>
        <w:t>system.</w:t>
      </w:r>
      <w:r w:rsidRPr="03C74BFD">
        <w:rPr>
          <w:rFonts w:ascii="Arial" w:eastAsia="Arial" w:hAnsi="Arial" w:cs="Arial"/>
        </w:rPr>
        <w:t xml:space="preserve"> </w:t>
      </w:r>
    </w:p>
    <w:p w14:paraId="37ED5AAF" w14:textId="26C59426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 I can correctly and </w:t>
      </w:r>
      <w:r w:rsidR="002D539C" w:rsidRPr="03C74BFD">
        <w:rPr>
          <w:rFonts w:ascii="Arial" w:eastAsia="Arial" w:hAnsi="Arial" w:cs="Arial"/>
        </w:rPr>
        <w:t>safe</w:t>
      </w:r>
      <w:r w:rsidR="002D539C">
        <w:rPr>
          <w:rFonts w:ascii="Arial" w:eastAsia="Arial" w:hAnsi="Arial" w:cs="Arial"/>
        </w:rPr>
        <w:t>l</w:t>
      </w:r>
      <w:r w:rsidR="002D539C" w:rsidRPr="03C74BFD">
        <w:rPr>
          <w:rFonts w:ascii="Arial" w:eastAsia="Arial" w:hAnsi="Arial" w:cs="Arial"/>
        </w:rPr>
        <w:t>y</w:t>
      </w:r>
      <w:r w:rsidRPr="03C74BFD">
        <w:rPr>
          <w:rFonts w:ascii="Arial" w:eastAsia="Arial" w:hAnsi="Arial" w:cs="Arial"/>
        </w:rPr>
        <w:t xml:space="preserve"> complete work with the system </w:t>
      </w:r>
    </w:p>
    <w:p w14:paraId="27BCCAF6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Acceptance criteria: </w:t>
      </w:r>
    </w:p>
    <w:p w14:paraId="10C2FB9D" w14:textId="77777777" w:rsidR="004E75FE" w:rsidRPr="00247BDD" w:rsidRDefault="009407F2">
      <w:pPr>
        <w:pStyle w:val="Tekstpodstawowy"/>
        <w:numPr>
          <w:ilvl w:val="0"/>
          <w:numId w:val="16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The "Logout" button is available in the system </w:t>
      </w:r>
    </w:p>
    <w:p w14:paraId="233B6B03" w14:textId="7C119941" w:rsidR="004E75FE" w:rsidRPr="00247BDD" w:rsidRDefault="009407F2">
      <w:pPr>
        <w:pStyle w:val="Tekstpodstawowy"/>
        <w:numPr>
          <w:ilvl w:val="0"/>
          <w:numId w:val="16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Pressing this button causes </w:t>
      </w:r>
      <w:r w:rsidR="00E6045E">
        <w:rPr>
          <w:rFonts w:ascii="Arial" w:eastAsia="Arial" w:hAnsi="Arial" w:cs="Arial"/>
        </w:rPr>
        <w:t xml:space="preserve">a </w:t>
      </w:r>
      <w:r w:rsidRPr="03C74BFD">
        <w:rPr>
          <w:rFonts w:ascii="Arial" w:eastAsia="Arial" w:hAnsi="Arial" w:cs="Arial"/>
        </w:rPr>
        <w:t xml:space="preserve">window with </w:t>
      </w:r>
      <w:r w:rsidR="00E6045E">
        <w:rPr>
          <w:rFonts w:ascii="Arial" w:eastAsia="Arial" w:hAnsi="Arial" w:cs="Arial"/>
        </w:rPr>
        <w:t xml:space="preserve">a </w:t>
      </w:r>
      <w:r w:rsidRPr="03C74BFD">
        <w:rPr>
          <w:rFonts w:ascii="Arial" w:eastAsia="Arial" w:hAnsi="Arial" w:cs="Arial"/>
        </w:rPr>
        <w:t xml:space="preserve">message about </w:t>
      </w:r>
      <w:r w:rsidR="00E6045E">
        <w:rPr>
          <w:rFonts w:ascii="Arial" w:eastAsia="Arial" w:hAnsi="Arial" w:cs="Arial"/>
        </w:rPr>
        <w:t xml:space="preserve">a </w:t>
      </w:r>
      <w:r w:rsidRPr="03C74BFD">
        <w:rPr>
          <w:rFonts w:ascii="Arial" w:eastAsia="Arial" w:hAnsi="Arial" w:cs="Arial"/>
        </w:rPr>
        <w:t xml:space="preserve">logout attempt </w:t>
      </w:r>
    </w:p>
    <w:p w14:paraId="398515AD" w14:textId="77777777" w:rsidR="004E75FE" w:rsidRPr="00247BDD" w:rsidRDefault="009407F2">
      <w:pPr>
        <w:pStyle w:val="Tekstpodstawowy"/>
        <w:numPr>
          <w:ilvl w:val="0"/>
          <w:numId w:val="16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Two buttons are available on the message window: "OK" and "Cancel" </w:t>
      </w:r>
    </w:p>
    <w:p w14:paraId="419D618B" w14:textId="77777777" w:rsidR="004E75FE" w:rsidRPr="00247BDD" w:rsidRDefault="009407F2">
      <w:pPr>
        <w:pStyle w:val="Tekstpodstawowy"/>
        <w:numPr>
          <w:ilvl w:val="0"/>
          <w:numId w:val="16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When the "OK" button is pressed user is logged out from t</w:t>
      </w:r>
      <w:r w:rsidR="003D25C5" w:rsidRPr="03C74BFD">
        <w:rPr>
          <w:rFonts w:ascii="Arial" w:eastAsia="Arial" w:hAnsi="Arial" w:cs="Arial"/>
        </w:rPr>
        <w:t>he system and the "Login" form </w:t>
      </w:r>
      <w:r w:rsidRPr="03C74BFD">
        <w:rPr>
          <w:rFonts w:ascii="Arial" w:eastAsia="Arial" w:hAnsi="Arial" w:cs="Arial"/>
        </w:rPr>
        <w:t xml:space="preserve">with empty fields is opened </w:t>
      </w:r>
    </w:p>
    <w:p w14:paraId="4DB3E737" w14:textId="4DE3F087" w:rsidR="004E75FE" w:rsidRPr="00247BDD" w:rsidRDefault="009407F2">
      <w:pPr>
        <w:pStyle w:val="Tekstpodstawowy"/>
        <w:numPr>
          <w:ilvl w:val="0"/>
          <w:numId w:val="16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When </w:t>
      </w:r>
      <w:r w:rsidR="00E6045E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"Cancel" button is pressed, </w:t>
      </w:r>
      <w:r w:rsidR="00E6045E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message window is closed </w:t>
      </w:r>
    </w:p>
    <w:p w14:paraId="09B9FB08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3EE01169" w14:textId="77777777" w:rsidR="009407F2" w:rsidRPr="00247BDD" w:rsidRDefault="009407F2" w:rsidP="03C74BFD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AAD1F35" wp14:editId="687D5DB9">
            <wp:extent cx="6119494" cy="4281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4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921" w14:textId="77777777" w:rsidR="009407F2" w:rsidRPr="00247BDD" w:rsidRDefault="009407F2" w:rsidP="03C74BFD">
      <w:pPr>
        <w:rPr>
          <w:rFonts w:ascii="Arial" w:eastAsia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16"/>
        <w:gridCol w:w="7421"/>
        <w:tblGridChange w:id="2">
          <w:tblGrid>
            <w:gridCol w:w="360"/>
            <w:gridCol w:w="360"/>
            <w:gridCol w:w="1496"/>
            <w:gridCol w:w="7421"/>
          </w:tblGrid>
        </w:tblGridChange>
      </w:tblGrid>
      <w:tr w:rsidR="009407F2" w:rsidRPr="00247BDD" w14:paraId="4BD39B26" w14:textId="77777777" w:rsidTr="166AB072">
        <w:tc>
          <w:tcPr>
            <w:tcW w:w="2235" w:type="dxa"/>
          </w:tcPr>
          <w:p w14:paraId="2D18C49E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2A3B9BC5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into the system</w:t>
            </w:r>
          </w:p>
        </w:tc>
      </w:tr>
      <w:tr w:rsidR="009407F2" w:rsidRPr="00247BDD" w14:paraId="01AC5F86" w14:textId="77777777" w:rsidTr="166AB072">
        <w:tc>
          <w:tcPr>
            <w:tcW w:w="2235" w:type="dxa"/>
          </w:tcPr>
          <w:p w14:paraId="0FF3DEB1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19B2F6A2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Log_1.1</w:t>
            </w:r>
          </w:p>
        </w:tc>
      </w:tr>
      <w:tr w:rsidR="7DA30264" w14:paraId="658AD998" w14:textId="77777777" w:rsidTr="166AB072">
        <w:tc>
          <w:tcPr>
            <w:tcW w:w="2235" w:type="dxa"/>
          </w:tcPr>
          <w:p w14:paraId="79F66DE2" w14:textId="5235FFBE" w:rsidR="7DA30264" w:rsidRDefault="7DA30264" w:rsidP="7DA30264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30911763" w14:textId="72472B5C" w:rsidR="7DA30264" w:rsidRDefault="7DA30264" w:rsidP="7DA30264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the user into the system</w:t>
            </w:r>
          </w:p>
        </w:tc>
      </w:tr>
      <w:tr w:rsidR="009407F2" w:rsidRPr="00247BDD" w14:paraId="4D61E544" w14:textId="77777777" w:rsidTr="166AB072">
        <w:trPr>
          <w:trHeight w:val="1788"/>
        </w:trPr>
        <w:tc>
          <w:tcPr>
            <w:tcW w:w="2235" w:type="dxa"/>
          </w:tcPr>
          <w:p w14:paraId="4CD953C6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486FA055" w14:textId="293D2D79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Non-logged user has the possibility to login into the system. For the login user </w:t>
            </w:r>
            <w:r w:rsidR="00E95454" w:rsidRPr="03C74BFD">
              <w:rPr>
                <w:rFonts w:ascii="Arial" w:eastAsia="Arial" w:hAnsi="Arial" w:cs="Arial"/>
              </w:rPr>
              <w:t>must</w:t>
            </w:r>
            <w:r w:rsidRPr="03C74BFD">
              <w:rPr>
                <w:rFonts w:ascii="Arial" w:eastAsia="Arial" w:hAnsi="Arial" w:cs="Arial"/>
              </w:rPr>
              <w:t xml:space="preserve"> put </w:t>
            </w:r>
            <w:r w:rsidR="008D2AD4">
              <w:rPr>
                <w:rFonts w:ascii="Arial" w:eastAsia="Arial" w:hAnsi="Arial" w:cs="Arial"/>
              </w:rPr>
              <w:t xml:space="preserve">in </w:t>
            </w:r>
            <w:r w:rsidRPr="03C74BFD">
              <w:rPr>
                <w:rFonts w:ascii="Arial" w:eastAsia="Arial" w:hAnsi="Arial" w:cs="Arial"/>
              </w:rPr>
              <w:t>two kinds of information:</w:t>
            </w:r>
          </w:p>
          <w:p w14:paraId="7D66BFB5" w14:textId="77777777" w:rsidR="009407F2" w:rsidRPr="00247BDD" w:rsidRDefault="009407F2" w:rsidP="7DA30264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name</w:t>
            </w:r>
          </w:p>
          <w:p w14:paraId="69D572FF" w14:textId="77777777" w:rsidR="009407F2" w:rsidRPr="00247BDD" w:rsidRDefault="009407F2" w:rsidP="7DA30264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Password</w:t>
            </w:r>
          </w:p>
          <w:p w14:paraId="3CA97E5F" w14:textId="4087C2B8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After the correct login process, the system launches the proper module, based on the user’s rights</w:t>
            </w:r>
          </w:p>
        </w:tc>
      </w:tr>
      <w:tr w:rsidR="009407F2" w:rsidRPr="00247BDD" w14:paraId="2BE4217D" w14:textId="77777777" w:rsidTr="166AB072">
        <w:tc>
          <w:tcPr>
            <w:tcW w:w="2235" w:type="dxa"/>
          </w:tcPr>
          <w:p w14:paraId="3FA54AFA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433A3A87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proofErr w:type="spellStart"/>
            <w:r w:rsidRPr="03C74BFD">
              <w:rPr>
                <w:rFonts w:ascii="Arial" w:eastAsia="Arial" w:hAnsi="Arial" w:cs="Arial"/>
              </w:rPr>
              <w:t>Jarosław</w:t>
            </w:r>
            <w:proofErr w:type="spellEnd"/>
            <w:r w:rsidRPr="03C74BFD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3C74BFD">
              <w:rPr>
                <w:rFonts w:ascii="Arial" w:eastAsia="Arial" w:hAnsi="Arial" w:cs="Arial"/>
              </w:rPr>
              <w:t>Zając</w:t>
            </w:r>
            <w:proofErr w:type="spellEnd"/>
          </w:p>
        </w:tc>
      </w:tr>
      <w:tr w:rsidR="009407F2" w:rsidRPr="00247BDD" w14:paraId="26D1FF6B" w14:textId="77777777" w:rsidTr="166AB072">
        <w:tc>
          <w:tcPr>
            <w:tcW w:w="2235" w:type="dxa"/>
          </w:tcPr>
          <w:p w14:paraId="69E58715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257C2631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9407F2" w:rsidRPr="00247BDD" w14:paraId="02466933" w14:textId="77777777" w:rsidTr="166AB072">
        <w:tblPrEx>
          <w:tblW w:w="0" w:type="auto"/>
          <w:tblPrExChange w:id="3" w:author="Gość" w:date="2023-03-07T19:59:00Z">
            <w:tblPrEx>
              <w:tblW w:w="0" w:type="auto"/>
            </w:tblPrEx>
          </w:tblPrExChange>
        </w:tblPrEx>
        <w:trPr>
          <w:trHeight w:val="300"/>
          <w:trPrChange w:id="4" w:author="Gość" w:date="2023-03-07T19:59:00Z">
            <w:trPr>
              <w:gridAfter w:val="0"/>
            </w:trPr>
          </w:trPrChange>
        </w:trPr>
        <w:tc>
          <w:tcPr>
            <w:tcW w:w="2235" w:type="dxa"/>
            <w:tcPrChange w:id="5" w:author="Gość" w:date="2023-03-07T19:59:00Z">
              <w:tcPr>
                <w:tcW w:w="0" w:type="auto"/>
              </w:tcPr>
            </w:tcPrChange>
          </w:tcPr>
          <w:p w14:paraId="614068A3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  <w:tcPrChange w:id="6" w:author="Gość" w:date="2023-03-07T19:59:00Z">
              <w:tcPr>
                <w:tcW w:w="0" w:type="auto"/>
              </w:tcPr>
            </w:tcPrChange>
          </w:tcPr>
          <w:p w14:paraId="7EFB1AF7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9407F2" w:rsidRPr="00247BDD" w14:paraId="129D8398" w14:textId="77777777" w:rsidTr="166AB072">
        <w:tc>
          <w:tcPr>
            <w:tcW w:w="2235" w:type="dxa"/>
          </w:tcPr>
          <w:p w14:paraId="623E798E" w14:textId="2FC05CA4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79B4D537">
              <w:rPr>
                <w:rFonts w:ascii="Arial" w:eastAsia="Arial" w:hAnsi="Arial" w:cs="Arial"/>
              </w:rPr>
              <w:t>Final conditions</w:t>
            </w:r>
          </w:p>
        </w:tc>
        <w:tc>
          <w:tcPr>
            <w:tcW w:w="7542" w:type="dxa"/>
          </w:tcPr>
          <w:p w14:paraId="11CA26FD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logged-in </w:t>
            </w:r>
          </w:p>
          <w:p w14:paraId="13467FB2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Appropriate module launched</w:t>
            </w:r>
          </w:p>
        </w:tc>
      </w:tr>
      <w:tr w:rsidR="009407F2" w:rsidRPr="00247BDD" w14:paraId="30F4E74E" w14:textId="77777777" w:rsidTr="166AB072">
        <w:tc>
          <w:tcPr>
            <w:tcW w:w="2235" w:type="dxa"/>
          </w:tcPr>
          <w:p w14:paraId="3FCE0CF9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5ED4937B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name</w:t>
            </w:r>
          </w:p>
          <w:p w14:paraId="1C2ACC86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Password</w:t>
            </w:r>
          </w:p>
        </w:tc>
      </w:tr>
      <w:tr w:rsidR="009407F2" w:rsidRPr="00247BDD" w14:paraId="14B218E7" w14:textId="77777777" w:rsidTr="166AB072">
        <w:tc>
          <w:tcPr>
            <w:tcW w:w="2235" w:type="dxa"/>
          </w:tcPr>
          <w:p w14:paraId="3E5A5EC6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2BF297B1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9407F2" w:rsidRPr="00247BDD" w14:paraId="7AD67F45" w14:textId="77777777" w:rsidTr="166AB072">
        <w:tc>
          <w:tcPr>
            <w:tcW w:w="2235" w:type="dxa"/>
          </w:tcPr>
          <w:p w14:paraId="0F7200DB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2397881C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74D56A5" w14:textId="77777777" w:rsidR="009407F2" w:rsidRPr="00247BDD" w:rsidRDefault="009407F2">
            <w:pPr>
              <w:pStyle w:val="Akapitzlist"/>
              <w:numPr>
                <w:ilvl w:val="0"/>
                <w:numId w:val="7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3D019B75" w14:textId="77777777" w:rsidR="009407F2" w:rsidRPr="00247BDD" w:rsidRDefault="009407F2">
            <w:pPr>
              <w:pStyle w:val="Akapitzlist"/>
              <w:numPr>
                <w:ilvl w:val="0"/>
                <w:numId w:val="7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01B5B518" w14:textId="77777777" w:rsidR="009407F2" w:rsidRPr="00247BDD" w:rsidRDefault="009407F2">
            <w:pPr>
              <w:pStyle w:val="Akapitzlist"/>
              <w:numPr>
                <w:ilvl w:val="0"/>
                <w:numId w:val="7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puts input data</w:t>
            </w:r>
          </w:p>
          <w:p w14:paraId="32F1082D" w14:textId="77777777" w:rsidR="009407F2" w:rsidRPr="00247BDD" w:rsidRDefault="009407F2">
            <w:pPr>
              <w:pStyle w:val="Akapitzlist"/>
              <w:numPr>
                <w:ilvl w:val="0"/>
                <w:numId w:val="7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data is correct</w:t>
            </w:r>
          </w:p>
          <w:p w14:paraId="63D37180" w14:textId="77777777" w:rsidR="009407F2" w:rsidRPr="00247BDD" w:rsidRDefault="009407F2">
            <w:pPr>
              <w:pStyle w:val="Akapitzlist"/>
              <w:numPr>
                <w:ilvl w:val="0"/>
                <w:numId w:val="7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launches appropriate module, based on user rights</w:t>
            </w:r>
          </w:p>
          <w:p w14:paraId="41B63376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05E1084B" w14:textId="786E1552" w:rsidR="009407F2" w:rsidRPr="00247BDD" w:rsidRDefault="009407F2" w:rsidP="03C74BFD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Incorrect input data –</w:t>
            </w:r>
            <w:r w:rsidR="00131772">
              <w:rPr>
                <w:rFonts w:ascii="Arial" w:eastAsia="Arial" w:hAnsi="Arial" w:cs="Arial"/>
                <w:u w:val="single"/>
              </w:rPr>
              <w:t xml:space="preserve"> </w:t>
            </w:r>
            <w:r w:rsidRPr="03C74BFD">
              <w:rPr>
                <w:rFonts w:ascii="Arial" w:eastAsia="Arial" w:hAnsi="Arial" w:cs="Arial"/>
                <w:u w:val="single"/>
              </w:rPr>
              <w:t xml:space="preserve">not more </w:t>
            </w:r>
            <w:r w:rsidR="00131772" w:rsidRPr="03C74BFD">
              <w:rPr>
                <w:rFonts w:ascii="Arial" w:eastAsia="Arial" w:hAnsi="Arial" w:cs="Arial"/>
                <w:u w:val="single"/>
              </w:rPr>
              <w:t>than</w:t>
            </w:r>
            <w:r w:rsidRPr="03C74BFD">
              <w:rPr>
                <w:rFonts w:ascii="Arial" w:eastAsia="Arial" w:hAnsi="Arial" w:cs="Arial"/>
                <w:u w:val="single"/>
              </w:rPr>
              <w:t xml:space="preserve"> two times in a row</w:t>
            </w:r>
          </w:p>
          <w:p w14:paraId="2507D13B" w14:textId="77777777" w:rsidR="009407F2" w:rsidRPr="00247BDD" w:rsidRDefault="009407F2">
            <w:pPr>
              <w:pStyle w:val="Akapitzlist"/>
              <w:numPr>
                <w:ilvl w:val="0"/>
                <w:numId w:val="7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input data is incorrect</w:t>
            </w:r>
          </w:p>
          <w:p w14:paraId="37F28FD0" w14:textId="77777777" w:rsidR="009407F2" w:rsidRPr="00247BDD" w:rsidRDefault="009407F2">
            <w:pPr>
              <w:pStyle w:val="Akapitzlist"/>
              <w:numPr>
                <w:ilvl w:val="0"/>
                <w:numId w:val="7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System views message with error details</w:t>
            </w:r>
          </w:p>
          <w:p w14:paraId="6F83EE0F" w14:textId="77777777" w:rsidR="009407F2" w:rsidRPr="00247BDD" w:rsidRDefault="009407F2" w:rsidP="03C74BFD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3</w:t>
            </w:r>
            <w:r w:rsidRPr="03C74BFD">
              <w:rPr>
                <w:rFonts w:ascii="Arial" w:eastAsia="Arial" w:hAnsi="Arial" w:cs="Arial"/>
                <w:u w:val="single"/>
                <w:vertAlign w:val="superscript"/>
              </w:rPr>
              <w:t>rd</w:t>
            </w:r>
            <w:r w:rsidRPr="03C74BFD">
              <w:rPr>
                <w:rFonts w:ascii="Arial" w:eastAsia="Arial" w:hAnsi="Arial" w:cs="Arial"/>
                <w:u w:val="single"/>
              </w:rPr>
              <w:t xml:space="preserve"> incorrect data input in a row</w:t>
            </w:r>
          </w:p>
          <w:p w14:paraId="3350AAF0" w14:textId="77777777" w:rsidR="009407F2" w:rsidRPr="00247BDD" w:rsidRDefault="009407F2">
            <w:pPr>
              <w:pStyle w:val="Akapitzlist"/>
              <w:numPr>
                <w:ilvl w:val="0"/>
                <w:numId w:val="76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input data is incorrect</w:t>
            </w:r>
          </w:p>
          <w:p w14:paraId="38BA8BD6" w14:textId="77777777" w:rsidR="009407F2" w:rsidRPr="00247BDD" w:rsidRDefault="009407F2">
            <w:pPr>
              <w:pStyle w:val="Akapitzlist"/>
              <w:numPr>
                <w:ilvl w:val="0"/>
                <w:numId w:val="76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lock possibility of login data input (login name and password fields are unavailable)</w:t>
            </w:r>
          </w:p>
          <w:p w14:paraId="679351A1" w14:textId="77777777" w:rsidR="009407F2" w:rsidRPr="00247BDD" w:rsidRDefault="009407F2">
            <w:pPr>
              <w:pStyle w:val="Akapitzlist"/>
              <w:numPr>
                <w:ilvl w:val="0"/>
                <w:numId w:val="76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System starts to show time to remain </w:t>
            </w:r>
            <w:r w:rsidR="003D25C5" w:rsidRPr="03C74BFD">
              <w:rPr>
                <w:rFonts w:ascii="Arial" w:eastAsia="Arial" w:hAnsi="Arial" w:cs="Arial"/>
              </w:rPr>
              <w:t>to unlock the system</w:t>
            </w:r>
          </w:p>
          <w:p w14:paraId="19AF72DE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</w:p>
        </w:tc>
      </w:tr>
      <w:tr w:rsidR="009407F2" w:rsidRPr="00247BDD" w14:paraId="1C5EE4F9" w14:textId="77777777" w:rsidTr="166AB072">
        <w:tc>
          <w:tcPr>
            <w:tcW w:w="2235" w:type="dxa"/>
          </w:tcPr>
          <w:p w14:paraId="11DD64FE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7542" w:type="dxa"/>
          </w:tcPr>
          <w:p w14:paraId="75781F8A" w14:textId="77777777" w:rsidR="009407F2" w:rsidRPr="00247BDD" w:rsidRDefault="009407F2" w:rsidP="03C74BFD">
            <w:pPr>
              <w:rPr>
                <w:rFonts w:ascii="Arial" w:eastAsia="Arial" w:hAnsi="Arial" w:cs="Arial"/>
              </w:rPr>
            </w:pPr>
          </w:p>
        </w:tc>
      </w:tr>
    </w:tbl>
    <w:p w14:paraId="7F82F766" w14:textId="77777777" w:rsidR="009407F2" w:rsidRDefault="009407F2" w:rsidP="03C74BFD">
      <w:pPr>
        <w:rPr>
          <w:rFonts w:ascii="Arial" w:eastAsia="Arial" w:hAnsi="Arial" w:cs="Arial"/>
        </w:rPr>
      </w:pPr>
    </w:p>
    <w:p w14:paraId="7714509E" w14:textId="69CA1474" w:rsidR="03C74BFD" w:rsidRDefault="03C74BFD" w:rsidP="03C74BFD">
      <w:pPr>
        <w:pStyle w:val="Tekstpodstawowy"/>
        <w:rPr>
          <w:rFonts w:ascii="Arial" w:eastAsia="Arial" w:hAnsi="Arial" w:cs="Arial"/>
        </w:rPr>
      </w:pPr>
    </w:p>
    <w:p w14:paraId="47E11A4B" w14:textId="17EA904D" w:rsidR="005A0493" w:rsidRPr="005A0493" w:rsidRDefault="005A0493" w:rsidP="03C74BFD">
      <w:pPr>
        <w:spacing w:after="160"/>
        <w:rPr>
          <w:rFonts w:ascii="Arial" w:eastAsia="Arial" w:hAnsi="Arial" w:cs="Arial"/>
          <w:color w:val="000000" w:themeColor="text1"/>
          <w:u w:val="single"/>
        </w:rPr>
      </w:pPr>
    </w:p>
    <w:p w14:paraId="46A334F7" w14:textId="4010FC32" w:rsidR="005A0493" w:rsidRPr="005A0493" w:rsidRDefault="6720F505" w:rsidP="03C74BFD">
      <w:pPr>
        <w:pStyle w:val="Nagwek21"/>
        <w:rPr>
          <w:rFonts w:ascii="Arial" w:eastAsia="Arial" w:hAnsi="Arial" w:cs="Arial"/>
        </w:rPr>
      </w:pPr>
      <w:bookmarkStart w:id="7" w:name="_Toc1748857669"/>
      <w:r w:rsidRPr="2D5AE737">
        <w:rPr>
          <w:rFonts w:ascii="Arial" w:eastAsia="Arial" w:hAnsi="Arial" w:cs="Arial"/>
        </w:rPr>
        <w:t>System user management – clinic staff</w:t>
      </w:r>
      <w:bookmarkEnd w:id="7"/>
    </w:p>
    <w:p w14:paraId="695A8CAF" w14:textId="2490E2E8" w:rsidR="005A0493" w:rsidRPr="005A0493" w:rsidRDefault="6720F505" w:rsidP="03C74BFD">
      <w:pPr>
        <w:pStyle w:val="Tekstpodstawowy"/>
        <w:rPr>
          <w:rFonts w:ascii="Arial" w:eastAsia="Arial" w:hAnsi="Arial" w:cs="Arial"/>
          <w:b/>
          <w:bCs/>
          <w:u w:val="single"/>
        </w:rPr>
      </w:pPr>
      <w:r w:rsidRPr="03C74BFD">
        <w:rPr>
          <w:rFonts w:ascii="Arial" w:eastAsia="Arial" w:hAnsi="Arial" w:cs="Arial"/>
          <w:b/>
          <w:bCs/>
          <w:u w:val="single"/>
        </w:rPr>
        <w:t>Epic: List of users</w:t>
      </w:r>
    </w:p>
    <w:p w14:paraId="05594379" w14:textId="233122C6" w:rsidR="005A0493" w:rsidRPr="005A0493" w:rsidRDefault="6720F505" w:rsidP="03C74BFD">
      <w:pPr>
        <w:pStyle w:val="Tekstpodstawowy"/>
        <w:rPr>
          <w:rFonts w:ascii="Arial" w:eastAsia="Arial" w:hAnsi="Arial" w:cs="Arial"/>
          <w:b/>
          <w:bCs/>
        </w:rPr>
      </w:pPr>
      <w:r w:rsidRPr="03C74BFD">
        <w:rPr>
          <w:rFonts w:ascii="Arial" w:eastAsia="Arial" w:hAnsi="Arial" w:cs="Arial"/>
          <w:b/>
          <w:bCs/>
        </w:rPr>
        <w:t>User stories</w:t>
      </w:r>
    </w:p>
    <w:p w14:paraId="723F5328" w14:textId="1EA9EF1F" w:rsidR="005A0493" w:rsidRPr="005A0493" w:rsidRDefault="005A0493" w:rsidP="03C74BFD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0BF894E3" w14:textId="74CCE988" w:rsidR="005A0493" w:rsidRPr="005A0493" w:rsidRDefault="08E21843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View list of users</w:t>
      </w:r>
    </w:p>
    <w:p w14:paraId="243FE0F6" w14:textId="0E6BBF90" w:rsidR="005A0493" w:rsidRPr="005A0493" w:rsidRDefault="08E21843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0AEBD343" w14:textId="148E5FC5" w:rsidR="005A0493" w:rsidRPr="005A0493" w:rsidRDefault="08E21843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have </w:t>
      </w:r>
      <w:r w:rsidR="3CCBF564" w:rsidRPr="03C74BFD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possibility to </w:t>
      </w:r>
      <w:r w:rsidR="003D2EA8">
        <w:rPr>
          <w:rFonts w:ascii="Arial" w:eastAsia="Arial" w:hAnsi="Arial" w:cs="Arial"/>
          <w:color w:val="000000" w:themeColor="text1"/>
        </w:rPr>
        <w:t xml:space="preserve">view a </w:t>
      </w:r>
      <w:r w:rsidRPr="03C74BFD">
        <w:rPr>
          <w:rFonts w:ascii="Arial" w:eastAsia="Arial" w:hAnsi="Arial" w:cs="Arial"/>
          <w:color w:val="000000" w:themeColor="text1"/>
        </w:rPr>
        <w:t xml:space="preserve">list </w:t>
      </w:r>
      <w:r w:rsidR="003D2EA8">
        <w:rPr>
          <w:rFonts w:ascii="Arial" w:eastAsia="Arial" w:hAnsi="Arial" w:cs="Arial"/>
          <w:color w:val="000000" w:themeColor="text1"/>
        </w:rPr>
        <w:t xml:space="preserve">of </w:t>
      </w:r>
      <w:r w:rsidRPr="03C74BFD">
        <w:rPr>
          <w:rFonts w:ascii="Arial" w:eastAsia="Arial" w:hAnsi="Arial" w:cs="Arial"/>
          <w:color w:val="000000" w:themeColor="text1"/>
        </w:rPr>
        <w:t>users</w:t>
      </w:r>
      <w:r w:rsidR="003D2EA8">
        <w:rPr>
          <w:rFonts w:ascii="Arial" w:eastAsia="Arial" w:hAnsi="Arial" w:cs="Arial"/>
          <w:color w:val="000000" w:themeColor="text1"/>
        </w:rPr>
        <w:t>.</w:t>
      </w:r>
    </w:p>
    <w:p w14:paraId="7FBFA981" w14:textId="63473943" w:rsidR="005A0493" w:rsidRPr="005A0493" w:rsidRDefault="08E21843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know which users are available. </w:t>
      </w:r>
    </w:p>
    <w:p w14:paraId="214EB691" w14:textId="6C8BD7AA" w:rsidR="005A0493" w:rsidRPr="005A0493" w:rsidRDefault="08E21843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1F5F9BE3" w14:textId="5CB7EBC0" w:rsidR="005A0493" w:rsidRPr="005A0493" w:rsidRDefault="7723DC28">
      <w:pPr>
        <w:pStyle w:val="Akapitzlist"/>
        <w:numPr>
          <w:ilvl w:val="0"/>
          <w:numId w:val="67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After choosing “Users”</w:t>
      </w:r>
      <w:r w:rsidR="08E21843" w:rsidRPr="03C74BFD">
        <w:rPr>
          <w:rFonts w:ascii="Arial" w:eastAsia="Arial" w:hAnsi="Arial" w:cs="Arial"/>
          <w:color w:val="000000" w:themeColor="text1"/>
        </w:rPr>
        <w:t xml:space="preserve"> in the main menu system displays a form with a list of users</w:t>
      </w:r>
    </w:p>
    <w:p w14:paraId="76008FE2" w14:textId="0CEE8A71" w:rsidR="005A0493" w:rsidRPr="005A0493" w:rsidRDefault="03C74BFD">
      <w:pPr>
        <w:pStyle w:val="Akapitzlist"/>
        <w:numPr>
          <w:ilvl w:val="0"/>
          <w:numId w:val="67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Administrator can perform the following operations:</w:t>
      </w:r>
    </w:p>
    <w:p w14:paraId="7428DDF9" w14:textId="419C4A8A" w:rsidR="005A0493" w:rsidRPr="005A0493" w:rsidRDefault="03C74BFD">
      <w:pPr>
        <w:pStyle w:val="Akapitzlist"/>
        <w:numPr>
          <w:ilvl w:val="1"/>
          <w:numId w:val="67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Add new user</w:t>
      </w:r>
    </w:p>
    <w:p w14:paraId="15808DA7" w14:textId="3131B9DB" w:rsidR="005A0493" w:rsidRPr="005A0493" w:rsidRDefault="03C74BFD">
      <w:pPr>
        <w:pStyle w:val="Akapitzlist"/>
        <w:numPr>
          <w:ilvl w:val="1"/>
          <w:numId w:val="67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View user’s details</w:t>
      </w:r>
    </w:p>
    <w:p w14:paraId="2F038C3B" w14:textId="524A6472" w:rsidR="005A0493" w:rsidRPr="005A0493" w:rsidRDefault="03C74BFD">
      <w:pPr>
        <w:pStyle w:val="Akapitzlist"/>
        <w:numPr>
          <w:ilvl w:val="1"/>
          <w:numId w:val="67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Edit user data</w:t>
      </w:r>
    </w:p>
    <w:p w14:paraId="1F9EABC6" w14:textId="069D4A58" w:rsidR="005A0493" w:rsidRPr="005A0493" w:rsidRDefault="03C74BFD">
      <w:pPr>
        <w:pStyle w:val="Akapitzlist"/>
        <w:numPr>
          <w:ilvl w:val="1"/>
          <w:numId w:val="67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Deactivate activ</w:t>
      </w:r>
      <w:r w:rsidR="00B87113">
        <w:rPr>
          <w:rFonts w:ascii="Arial" w:eastAsia="Arial" w:hAnsi="Arial" w:cs="Arial"/>
          <w:color w:val="000000" w:themeColor="text1"/>
        </w:rPr>
        <w:t>e</w:t>
      </w:r>
      <w:r w:rsidRPr="03C74BFD">
        <w:rPr>
          <w:rFonts w:ascii="Arial" w:eastAsia="Arial" w:hAnsi="Arial" w:cs="Arial"/>
          <w:color w:val="000000" w:themeColor="text1"/>
        </w:rPr>
        <w:t xml:space="preserve"> user</w:t>
      </w:r>
    </w:p>
    <w:p w14:paraId="397899C0" w14:textId="546C4029" w:rsidR="005A0493" w:rsidRPr="005A0493" w:rsidRDefault="03C74BFD">
      <w:pPr>
        <w:pStyle w:val="Akapitzlist"/>
        <w:numPr>
          <w:ilvl w:val="1"/>
          <w:numId w:val="67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Activate </w:t>
      </w:r>
      <w:r w:rsidR="000D3040">
        <w:rPr>
          <w:rFonts w:ascii="Arial" w:eastAsia="Arial" w:hAnsi="Arial" w:cs="Arial"/>
          <w:color w:val="000000" w:themeColor="text1"/>
        </w:rPr>
        <w:t>in</w:t>
      </w:r>
      <w:r w:rsidRPr="03C74BFD">
        <w:rPr>
          <w:rFonts w:ascii="Arial" w:eastAsia="Arial" w:hAnsi="Arial" w:cs="Arial"/>
          <w:color w:val="000000" w:themeColor="text1"/>
        </w:rPr>
        <w:t>active user</w:t>
      </w:r>
    </w:p>
    <w:p w14:paraId="4AFA45C7" w14:textId="05722A7F" w:rsidR="005A0493" w:rsidRPr="005A0493" w:rsidRDefault="005A0493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</w:p>
    <w:p w14:paraId="0B0EAD20" w14:textId="1BC055F5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  <w:u w:val="single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Data filtering</w:t>
      </w:r>
    </w:p>
    <w:p w14:paraId="1D4DB744" w14:textId="1AEAAE1E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As an</w:t>
      </w:r>
      <w:r w:rsidRPr="03C74BFD">
        <w:rPr>
          <w:rFonts w:ascii="Arial" w:eastAsia="Arial" w:hAnsi="Arial" w:cs="Arial"/>
          <w:color w:val="000000" w:themeColor="text1"/>
        </w:rPr>
        <w:t xml:space="preserve"> Administrator</w:t>
      </w:r>
    </w:p>
    <w:p w14:paraId="4734FFC8" w14:textId="490C7C62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 to filter the list of the users</w:t>
      </w:r>
    </w:p>
    <w:p w14:paraId="08379A1C" w14:textId="4216FFF8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will be able to find quickly the proper data </w:t>
      </w:r>
    </w:p>
    <w:p w14:paraId="574FAC25" w14:textId="31188C56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05087009" w14:textId="1845344D" w:rsidR="005A0493" w:rsidRPr="005A0493" w:rsidRDefault="004F240B">
      <w:pPr>
        <w:pStyle w:val="Akapitzlist"/>
        <w:numPr>
          <w:ilvl w:val="0"/>
          <w:numId w:val="65"/>
        </w:numPr>
        <w:spacing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following</w:t>
      </w:r>
      <w:r w:rsidR="03C74BFD" w:rsidRPr="03C74BFD">
        <w:rPr>
          <w:rFonts w:ascii="Arial" w:eastAsia="Arial" w:hAnsi="Arial" w:cs="Arial"/>
          <w:color w:val="000000" w:themeColor="text1"/>
        </w:rPr>
        <w:t xml:space="preserve"> filters can be used to </w:t>
      </w:r>
      <w:r>
        <w:rPr>
          <w:rFonts w:ascii="Arial" w:eastAsia="Arial" w:hAnsi="Arial" w:cs="Arial"/>
          <w:color w:val="000000" w:themeColor="text1"/>
        </w:rPr>
        <w:t>filter</w:t>
      </w:r>
      <w:r w:rsidR="03C74BFD" w:rsidRPr="03C74BFD">
        <w:rPr>
          <w:rFonts w:ascii="Arial" w:eastAsia="Arial" w:hAnsi="Arial" w:cs="Arial"/>
          <w:color w:val="000000" w:themeColor="text1"/>
        </w:rPr>
        <w:t xml:space="preserve"> the list of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03C74BFD">
        <w:rPr>
          <w:rFonts w:ascii="Arial" w:eastAsia="Arial" w:hAnsi="Arial" w:cs="Arial"/>
          <w:color w:val="000000" w:themeColor="text1"/>
        </w:rPr>
        <w:t>system’s users:</w:t>
      </w:r>
    </w:p>
    <w:p w14:paraId="3189637D" w14:textId="13B1605C" w:rsidR="00FF4BB5" w:rsidRDefault="00FF4BB5">
      <w:pPr>
        <w:pStyle w:val="Akapitzlist"/>
        <w:numPr>
          <w:ilvl w:val="1"/>
          <w:numId w:val="65"/>
        </w:numPr>
        <w:spacing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Username</w:t>
      </w:r>
    </w:p>
    <w:p w14:paraId="0DECE80D" w14:textId="2F2174C5" w:rsidR="005A0493" w:rsidRPr="005A0493" w:rsidRDefault="03C74BFD">
      <w:pPr>
        <w:pStyle w:val="Akapitzlist"/>
        <w:numPr>
          <w:ilvl w:val="1"/>
          <w:numId w:val="65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First name of the employee</w:t>
      </w:r>
    </w:p>
    <w:p w14:paraId="57668C90" w14:textId="140E5444" w:rsidR="005A0493" w:rsidRPr="005A0493" w:rsidRDefault="03C74BFD">
      <w:pPr>
        <w:pStyle w:val="Akapitzlist"/>
        <w:numPr>
          <w:ilvl w:val="1"/>
          <w:numId w:val="65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second name of the employee</w:t>
      </w:r>
    </w:p>
    <w:p w14:paraId="2D5CA6A5" w14:textId="1DE2C803" w:rsidR="005A0493" w:rsidRDefault="004F240B">
      <w:pPr>
        <w:pStyle w:val="Akapitzlist"/>
        <w:numPr>
          <w:ilvl w:val="1"/>
          <w:numId w:val="65"/>
        </w:numPr>
        <w:spacing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role</w:t>
      </w:r>
      <w:r w:rsidR="03C74BFD" w:rsidRPr="03C74BFD">
        <w:rPr>
          <w:rFonts w:ascii="Arial" w:eastAsia="Arial" w:hAnsi="Arial" w:cs="Arial"/>
          <w:color w:val="000000" w:themeColor="text1"/>
        </w:rPr>
        <w:t xml:space="preserve"> the user in the system – choosing from the drop-down list box</w:t>
      </w:r>
    </w:p>
    <w:p w14:paraId="64653761" w14:textId="7C61509A" w:rsidR="00AF3C60" w:rsidRPr="005A0493" w:rsidRDefault="00AF3C60">
      <w:pPr>
        <w:pStyle w:val="Akapitzlist"/>
        <w:numPr>
          <w:ilvl w:val="0"/>
          <w:numId w:val="65"/>
        </w:numPr>
        <w:spacing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Filter</w:t>
      </w:r>
      <w:r w:rsidR="007D02D1">
        <w:rPr>
          <w:rFonts w:ascii="Arial" w:eastAsia="Arial" w:hAnsi="Arial" w:cs="Arial"/>
          <w:color w:val="000000" w:themeColor="text1"/>
        </w:rPr>
        <w:t>ing</w:t>
      </w:r>
      <w:r>
        <w:rPr>
          <w:rFonts w:ascii="Arial" w:eastAsia="Arial" w:hAnsi="Arial" w:cs="Arial"/>
          <w:color w:val="000000" w:themeColor="text1"/>
        </w:rPr>
        <w:t xml:space="preserve"> criteria can be combined</w:t>
      </w:r>
    </w:p>
    <w:p w14:paraId="67407B9B" w14:textId="48DF7D07" w:rsidR="005A0493" w:rsidRPr="005A0493" w:rsidRDefault="005A0493" w:rsidP="03C74BFD">
      <w:pPr>
        <w:spacing w:line="259" w:lineRule="auto"/>
        <w:rPr>
          <w:rFonts w:ascii="Arial" w:eastAsia="Arial" w:hAnsi="Arial" w:cs="Arial"/>
          <w:b/>
          <w:bCs/>
          <w:color w:val="000000" w:themeColor="text1"/>
          <w:u w:val="single"/>
        </w:rPr>
      </w:pPr>
    </w:p>
    <w:p w14:paraId="202B946C" w14:textId="38F90A78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  <w:u w:val="single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Data sorting</w:t>
      </w:r>
    </w:p>
    <w:p w14:paraId="53A32278" w14:textId="2272D5BC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As an</w:t>
      </w:r>
      <w:r w:rsidRPr="03C74BFD">
        <w:rPr>
          <w:rFonts w:ascii="Arial" w:eastAsia="Arial" w:hAnsi="Arial" w:cs="Arial"/>
          <w:color w:val="000000" w:themeColor="text1"/>
        </w:rPr>
        <w:t xml:space="preserve"> Administrator</w:t>
      </w:r>
    </w:p>
    <w:p w14:paraId="0800A14D" w14:textId="143B44C7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 to </w:t>
      </w:r>
      <w:r w:rsidR="004F240B">
        <w:rPr>
          <w:rFonts w:ascii="Arial" w:eastAsia="Arial" w:hAnsi="Arial" w:cs="Arial"/>
          <w:color w:val="000000" w:themeColor="text1"/>
        </w:rPr>
        <w:t>sort out</w:t>
      </w:r>
      <w:r w:rsidRPr="03C74BFD">
        <w:rPr>
          <w:rFonts w:ascii="Arial" w:eastAsia="Arial" w:hAnsi="Arial" w:cs="Arial"/>
          <w:color w:val="000000" w:themeColor="text1"/>
        </w:rPr>
        <w:t xml:space="preserve"> the list</w:t>
      </w:r>
      <w:r w:rsidR="004F240B">
        <w:rPr>
          <w:rFonts w:ascii="Arial" w:eastAsia="Arial" w:hAnsi="Arial" w:cs="Arial"/>
          <w:color w:val="000000" w:themeColor="text1"/>
        </w:rPr>
        <w:t>.</w:t>
      </w:r>
    </w:p>
    <w:p w14:paraId="52E61D97" w14:textId="0F53CA18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can sort the list in ascending or descending order to the selected fields</w:t>
      </w:r>
    </w:p>
    <w:p w14:paraId="2D38D982" w14:textId="2A4E2C58" w:rsidR="005A0493" w:rsidRPr="005A0493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665C300C" w14:textId="4104BDB8" w:rsidR="005A0493" w:rsidRPr="005A0493" w:rsidRDefault="03C74BFD">
      <w:pPr>
        <w:pStyle w:val="Akapitzlist"/>
        <w:numPr>
          <w:ilvl w:val="0"/>
          <w:numId w:val="64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All fields on the list can be used to sort it in ascending or descending order</w:t>
      </w:r>
    </w:p>
    <w:p w14:paraId="75AFF394" w14:textId="5B132009" w:rsidR="005A0493" w:rsidRPr="005A0493" w:rsidRDefault="005A0493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</w:p>
    <w:p w14:paraId="21BB1FD7" w14:textId="73ADB8C8" w:rsidR="005A0493" w:rsidRPr="005A0493" w:rsidRDefault="03C74BFD" w:rsidP="03C74BFD">
      <w:pPr>
        <w:spacing w:line="259" w:lineRule="auto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3C74BFD">
        <w:rPr>
          <w:rFonts w:ascii="Arial" w:eastAsia="Arial" w:hAnsi="Arial" w:cs="Arial"/>
          <w:b/>
          <w:bCs/>
          <w:color w:val="000000" w:themeColor="text1"/>
          <w:u w:val="single"/>
        </w:rPr>
        <w:lastRenderedPageBreak/>
        <w:t>Epic: User management</w:t>
      </w:r>
    </w:p>
    <w:p w14:paraId="08E35F26" w14:textId="23CFB28D" w:rsidR="005A0493" w:rsidRPr="005A0493" w:rsidRDefault="3AA0D84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ins w:id="8" w:author="Kacper Pietrzak" w:date="2023-03-15T18:38:00Z">
        <w:r w:rsidRPr="166AB072">
          <w:rPr>
            <w:rFonts w:ascii="Arial" w:eastAsia="Arial" w:hAnsi="Arial" w:cs="Arial"/>
            <w:color w:val="000000" w:themeColor="text1"/>
          </w:rPr>
          <w:t xml:space="preserve"> </w:t>
        </w:r>
      </w:ins>
    </w:p>
    <w:p w14:paraId="2A8C38E7" w14:textId="6DD9A904" w:rsidR="005A0493" w:rsidRPr="005A0493" w:rsidRDefault="03C74BFD" w:rsidP="03C74BFD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User stories:</w:t>
      </w:r>
    </w:p>
    <w:p w14:paraId="2F8CCA68" w14:textId="6C95BBA1" w:rsidR="005A0493" w:rsidRPr="005A0493" w:rsidRDefault="6720F505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Adding new system user</w:t>
      </w:r>
    </w:p>
    <w:p w14:paraId="626075D5" w14:textId="620A940D" w:rsidR="005A0493" w:rsidRPr="005A0493" w:rsidRDefault="6720F505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05FF0483" w14:textId="3D2CA630" w:rsidR="005A0493" w:rsidRPr="005A0493" w:rsidRDefault="6720F505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have the possibility to enter </w:t>
      </w:r>
      <w:r w:rsidR="004F240B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data of a new system’s user and confirm </w:t>
      </w:r>
      <w:r w:rsidR="004F240B" w:rsidRPr="03C74BFD">
        <w:rPr>
          <w:rFonts w:ascii="Arial" w:eastAsia="Arial" w:hAnsi="Arial" w:cs="Arial"/>
          <w:color w:val="000000" w:themeColor="text1"/>
        </w:rPr>
        <w:t>it.</w:t>
      </w:r>
    </w:p>
    <w:p w14:paraId="0E8E2DF8" w14:textId="5AC15EFE" w:rsidR="005A0493" w:rsidRPr="005A0493" w:rsidRDefault="6720F505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03C74BFD">
        <w:rPr>
          <w:rFonts w:ascii="Arial" w:eastAsia="Arial" w:hAnsi="Arial" w:cs="Arial"/>
          <w:color w:val="000000" w:themeColor="text1"/>
        </w:rPr>
        <w:t>the</w:t>
      </w: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2D523B2F" w:rsidRPr="03C74BFD">
        <w:rPr>
          <w:rFonts w:ascii="Arial" w:eastAsia="Arial" w:hAnsi="Arial" w:cs="Arial"/>
          <w:color w:val="000000" w:themeColor="text1"/>
        </w:rPr>
        <w:t>new system’s user will be registered in the system</w:t>
      </w:r>
      <w:r w:rsidRPr="03C74BFD">
        <w:rPr>
          <w:rFonts w:ascii="Arial" w:eastAsia="Arial" w:hAnsi="Arial" w:cs="Arial"/>
          <w:color w:val="000000" w:themeColor="text1"/>
        </w:rPr>
        <w:t>.</w:t>
      </w:r>
    </w:p>
    <w:p w14:paraId="7AACC5C7" w14:textId="7D9CA56F" w:rsidR="005A0493" w:rsidRPr="005A0493" w:rsidRDefault="6720F505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2B278DAF" w14:textId="0DBA306C" w:rsidR="005A0493" w:rsidRPr="005A0493" w:rsidRDefault="004F240B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6720F505" w:rsidRPr="03C74BFD">
        <w:rPr>
          <w:rFonts w:ascii="Arial" w:eastAsia="Arial" w:hAnsi="Arial" w:cs="Arial"/>
          <w:color w:val="000000" w:themeColor="text1"/>
        </w:rPr>
        <w:t xml:space="preserve"> “Add a user” is available on the list of </w:t>
      </w:r>
      <w:r w:rsidRPr="03C74BFD">
        <w:rPr>
          <w:rFonts w:ascii="Arial" w:eastAsia="Arial" w:hAnsi="Arial" w:cs="Arial"/>
          <w:color w:val="000000" w:themeColor="text1"/>
        </w:rPr>
        <w:t>users.</w:t>
      </w:r>
    </w:p>
    <w:p w14:paraId="4EB0B2AF" w14:textId="44FD23AF" w:rsidR="005A0493" w:rsidRPr="005A0493" w:rsidRDefault="6720F505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Pressing the button “Add a user” opens </w:t>
      </w:r>
      <w:r w:rsidR="00827D33">
        <w:rPr>
          <w:rFonts w:ascii="Arial" w:eastAsia="Arial" w:hAnsi="Arial" w:cs="Arial"/>
          <w:color w:val="000000" w:themeColor="text1"/>
        </w:rPr>
        <w:t>a</w:t>
      </w:r>
      <w:r w:rsidRPr="03C74BFD">
        <w:rPr>
          <w:rFonts w:ascii="Arial" w:eastAsia="Arial" w:hAnsi="Arial" w:cs="Arial"/>
          <w:color w:val="000000" w:themeColor="text1"/>
        </w:rPr>
        <w:t xml:space="preserve"> form</w:t>
      </w:r>
      <w:r w:rsidR="00827D33">
        <w:rPr>
          <w:rFonts w:ascii="Arial" w:eastAsia="Arial" w:hAnsi="Arial" w:cs="Arial"/>
          <w:color w:val="000000" w:themeColor="text1"/>
        </w:rPr>
        <w:t xml:space="preserve"> allowing </w:t>
      </w:r>
      <w:r w:rsidR="004F240B">
        <w:rPr>
          <w:rFonts w:ascii="Arial" w:eastAsia="Arial" w:hAnsi="Arial" w:cs="Arial"/>
          <w:color w:val="000000" w:themeColor="text1"/>
        </w:rPr>
        <w:t xml:space="preserve">you </w:t>
      </w:r>
      <w:r w:rsidR="00827D33">
        <w:rPr>
          <w:rFonts w:ascii="Arial" w:eastAsia="Arial" w:hAnsi="Arial" w:cs="Arial"/>
          <w:color w:val="000000" w:themeColor="text1"/>
        </w:rPr>
        <w:t>to add a new user</w:t>
      </w:r>
      <w:r w:rsidRPr="03C74BFD">
        <w:rPr>
          <w:rFonts w:ascii="Arial" w:eastAsia="Arial" w:hAnsi="Arial" w:cs="Arial"/>
          <w:color w:val="000000" w:themeColor="text1"/>
        </w:rPr>
        <w:t>.</w:t>
      </w:r>
    </w:p>
    <w:p w14:paraId="1DCA830C" w14:textId="3862561E" w:rsidR="005A0493" w:rsidRPr="005A0493" w:rsidRDefault="6720F505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a user doesn’t fill in all empty fields and click the “Add” button system will display an error message.</w:t>
      </w:r>
    </w:p>
    <w:p w14:paraId="0ED9EED4" w14:textId="055B6071" w:rsidR="005A0493" w:rsidRPr="005A0493" w:rsidRDefault="6720F505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“Cancel” button is pressed, the system closes the adding form.</w:t>
      </w:r>
    </w:p>
    <w:p w14:paraId="46BCD329" w14:textId="48AECC25" w:rsidR="005A0493" w:rsidRPr="005A0493" w:rsidRDefault="6720F505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system adds the new User to the database.</w:t>
      </w:r>
    </w:p>
    <w:p w14:paraId="7B8AD09E" w14:textId="3881FB75" w:rsidR="005A0493" w:rsidRPr="005A0493" w:rsidRDefault="6720F505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the user made some changes and </w:t>
      </w:r>
      <w:r w:rsidR="008E592B">
        <w:rPr>
          <w:rFonts w:ascii="Arial" w:eastAsia="Arial" w:hAnsi="Arial" w:cs="Arial"/>
          <w:color w:val="000000" w:themeColor="text1"/>
        </w:rPr>
        <w:t>tries</w:t>
      </w:r>
      <w:r w:rsidRPr="03C74BFD">
        <w:rPr>
          <w:rFonts w:ascii="Arial" w:eastAsia="Arial" w:hAnsi="Arial" w:cs="Arial"/>
          <w:color w:val="000000" w:themeColor="text1"/>
        </w:rPr>
        <w:t xml:space="preserve"> to leave the editing form without saving it, the system displays a pop-up with confirmation of </w:t>
      </w:r>
      <w:r w:rsidR="008E592B" w:rsidRPr="03C74BFD">
        <w:rPr>
          <w:rFonts w:ascii="Arial" w:eastAsia="Arial" w:hAnsi="Arial" w:cs="Arial"/>
          <w:color w:val="000000" w:themeColor="text1"/>
        </w:rPr>
        <w:t>leaving.</w:t>
      </w:r>
      <w:r w:rsidRPr="03C74BFD">
        <w:rPr>
          <w:rFonts w:ascii="Arial" w:eastAsia="Arial" w:hAnsi="Arial" w:cs="Arial"/>
          <w:color w:val="000000" w:themeColor="text1"/>
        </w:rPr>
        <w:t xml:space="preserve"> </w:t>
      </w:r>
    </w:p>
    <w:p w14:paraId="1EDAA77C" w14:textId="6BAE0954" w:rsidR="005A0493" w:rsidRPr="005A0493" w:rsidRDefault="6720F505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The system generates login and password and sends an e-mail to the user with information </w:t>
      </w:r>
      <w:r w:rsidR="008E592B">
        <w:rPr>
          <w:rFonts w:ascii="Arial" w:eastAsia="Arial" w:hAnsi="Arial" w:cs="Arial"/>
          <w:color w:val="000000" w:themeColor="text1"/>
        </w:rPr>
        <w:t>about</w:t>
      </w:r>
      <w:r w:rsidRPr="03C74BFD">
        <w:rPr>
          <w:rFonts w:ascii="Arial" w:eastAsia="Arial" w:hAnsi="Arial" w:cs="Arial"/>
          <w:color w:val="000000" w:themeColor="text1"/>
        </w:rPr>
        <w:t xml:space="preserve"> adding to the system and login data.</w:t>
      </w:r>
    </w:p>
    <w:p w14:paraId="73F5B488" w14:textId="6BFAF27C" w:rsidR="005A0493" w:rsidRPr="005A0493" w:rsidRDefault="03C74BFD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new user can be added to an already existing employee.</w:t>
      </w:r>
    </w:p>
    <w:p w14:paraId="1BF6BA6C" w14:textId="4EA7CB51" w:rsidR="005A0493" w:rsidRPr="005A0493" w:rsidRDefault="03C74BFD">
      <w:pPr>
        <w:pStyle w:val="Akapitzlist"/>
        <w:numPr>
          <w:ilvl w:val="0"/>
          <w:numId w:val="7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An employee must be chosen from the drop-down list box.</w:t>
      </w:r>
    </w:p>
    <w:p w14:paraId="68CA63B4" w14:textId="4E62585D" w:rsidR="005A0493" w:rsidRPr="005A0493" w:rsidRDefault="005A0493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</w:p>
    <w:p w14:paraId="05CFFB34" w14:textId="7E46009D" w:rsidR="005A0493" w:rsidRPr="005A0493" w:rsidRDefault="005A0493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</w:p>
    <w:p w14:paraId="7B08FE65" w14:textId="3D86A105" w:rsidR="005A0493" w:rsidRPr="005A0493" w:rsidRDefault="002A590F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 xml:space="preserve">View </w:t>
      </w:r>
      <w:r w:rsidR="008E592B">
        <w:rPr>
          <w:rFonts w:ascii="Arial" w:eastAsia="Arial" w:hAnsi="Arial" w:cs="Arial"/>
          <w:color w:val="000000" w:themeColor="text1"/>
          <w:u w:val="single"/>
        </w:rPr>
        <w:t xml:space="preserve">the </w:t>
      </w:r>
      <w:r w:rsidRPr="03C74BFD">
        <w:rPr>
          <w:rFonts w:ascii="Arial" w:eastAsia="Arial" w:hAnsi="Arial" w:cs="Arial"/>
          <w:color w:val="000000" w:themeColor="text1"/>
          <w:u w:val="single"/>
        </w:rPr>
        <w:t xml:space="preserve">user’s </w:t>
      </w:r>
      <w:r w:rsidR="007A3030" w:rsidRPr="03C74BFD">
        <w:rPr>
          <w:rFonts w:ascii="Arial" w:eastAsia="Arial" w:hAnsi="Arial" w:cs="Arial"/>
          <w:color w:val="000000" w:themeColor="text1"/>
          <w:u w:val="single"/>
        </w:rPr>
        <w:t>details.</w:t>
      </w:r>
    </w:p>
    <w:p w14:paraId="0D77F58E" w14:textId="2C86985F" w:rsidR="005A0493" w:rsidRPr="005A0493" w:rsidRDefault="002A590F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2C7D7BBA" w14:textId="598F1490" w:rsidR="005A0493" w:rsidRPr="005A0493" w:rsidRDefault="002A590F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view user details</w:t>
      </w:r>
    </w:p>
    <w:p w14:paraId="497C627E" w14:textId="456E3903" w:rsidR="005A0493" w:rsidRPr="005A0493" w:rsidRDefault="002A590F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03C74BFD">
        <w:rPr>
          <w:rFonts w:ascii="Arial" w:eastAsia="Arial" w:hAnsi="Arial" w:cs="Arial"/>
          <w:color w:val="000000" w:themeColor="text1"/>
        </w:rPr>
        <w:t xml:space="preserve">I know </w:t>
      </w:r>
      <w:r w:rsidR="0EFE9C37" w:rsidRPr="03C74BFD">
        <w:rPr>
          <w:rFonts w:ascii="Arial" w:eastAsia="Arial" w:hAnsi="Arial" w:cs="Arial"/>
          <w:color w:val="000000" w:themeColor="text1"/>
        </w:rPr>
        <w:t xml:space="preserve">all </w:t>
      </w:r>
      <w:r w:rsidR="007A3030">
        <w:rPr>
          <w:rFonts w:ascii="Arial" w:eastAsia="Arial" w:hAnsi="Arial" w:cs="Arial"/>
          <w:color w:val="000000" w:themeColor="text1"/>
        </w:rPr>
        <w:t xml:space="preserve">the </w:t>
      </w:r>
      <w:r w:rsidR="0EFE9C37" w:rsidRPr="03C74BFD">
        <w:rPr>
          <w:rFonts w:ascii="Arial" w:eastAsia="Arial" w:hAnsi="Arial" w:cs="Arial"/>
          <w:color w:val="000000" w:themeColor="text1"/>
        </w:rPr>
        <w:t>information about the</w:t>
      </w:r>
      <w:r w:rsidR="000C4746">
        <w:rPr>
          <w:rFonts w:ascii="Arial" w:eastAsia="Arial" w:hAnsi="Arial" w:cs="Arial"/>
          <w:color w:val="000000" w:themeColor="text1"/>
        </w:rPr>
        <w:t>m.</w:t>
      </w:r>
      <w:r w:rsidR="0EFE9C37" w:rsidRPr="03C74BFD">
        <w:rPr>
          <w:rFonts w:ascii="Arial" w:eastAsia="Arial" w:hAnsi="Arial" w:cs="Arial"/>
          <w:color w:val="000000" w:themeColor="text1"/>
        </w:rPr>
        <w:t xml:space="preserve"> </w:t>
      </w:r>
    </w:p>
    <w:p w14:paraId="1A1E6597" w14:textId="5957C6CF" w:rsidR="005A0493" w:rsidRPr="005A0493" w:rsidRDefault="002A590F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12CBCBEE" w14:textId="5FE5E7E7" w:rsidR="005A0493" w:rsidRDefault="00492F3E">
      <w:pPr>
        <w:pStyle w:val="Akapitzlist"/>
        <w:numPr>
          <w:ilvl w:val="0"/>
          <w:numId w:val="66"/>
        </w:numPr>
        <w:rPr>
          <w:rFonts w:ascii="Arial" w:eastAsia="Arial" w:hAnsi="Arial" w:cs="Arial"/>
          <w:color w:val="0E101A"/>
        </w:rPr>
      </w:pPr>
      <w:r>
        <w:rPr>
          <w:rFonts w:ascii="Arial" w:eastAsia="Arial" w:hAnsi="Arial" w:cs="Arial"/>
          <w:color w:val="0E101A"/>
        </w:rPr>
        <w:t xml:space="preserve">Pressing the </w:t>
      </w:r>
      <w:r w:rsidR="00394F3C">
        <w:rPr>
          <w:rFonts w:ascii="Arial" w:eastAsia="Arial" w:hAnsi="Arial" w:cs="Arial"/>
          <w:color w:val="0E101A"/>
        </w:rPr>
        <w:t xml:space="preserve">“Details” button on the list of users, the system opens </w:t>
      </w:r>
      <w:r w:rsidR="00FA1830">
        <w:rPr>
          <w:rFonts w:ascii="Arial" w:eastAsia="Arial" w:hAnsi="Arial" w:cs="Arial"/>
          <w:color w:val="0E101A"/>
        </w:rPr>
        <w:t>t</w:t>
      </w:r>
      <w:r w:rsidR="001A11F8">
        <w:rPr>
          <w:rFonts w:ascii="Arial" w:eastAsia="Arial" w:hAnsi="Arial" w:cs="Arial"/>
          <w:color w:val="0E101A"/>
        </w:rPr>
        <w:t>he form with all user details</w:t>
      </w:r>
    </w:p>
    <w:p w14:paraId="1115868F" w14:textId="50CAB1B4" w:rsidR="0028462C" w:rsidRDefault="007A3030">
      <w:pPr>
        <w:pStyle w:val="Akapitzlist"/>
        <w:numPr>
          <w:ilvl w:val="0"/>
          <w:numId w:val="66"/>
        </w:numPr>
        <w:rPr>
          <w:rFonts w:ascii="Arial" w:eastAsia="Arial" w:hAnsi="Arial" w:cs="Arial"/>
          <w:color w:val="0E101A"/>
        </w:rPr>
      </w:pPr>
      <w:r>
        <w:rPr>
          <w:rFonts w:ascii="Arial" w:eastAsia="Arial" w:hAnsi="Arial" w:cs="Arial"/>
          <w:color w:val="0E101A"/>
        </w:rPr>
        <w:t>The following</w:t>
      </w:r>
      <w:r w:rsidR="0028462C">
        <w:rPr>
          <w:rFonts w:ascii="Arial" w:eastAsia="Arial" w:hAnsi="Arial" w:cs="Arial"/>
          <w:color w:val="0E101A"/>
        </w:rPr>
        <w:t xml:space="preserve"> buttons are available:</w:t>
      </w:r>
    </w:p>
    <w:p w14:paraId="581991AB" w14:textId="55057875" w:rsidR="0028462C" w:rsidRDefault="0028462C">
      <w:pPr>
        <w:pStyle w:val="Akapitzlist"/>
        <w:numPr>
          <w:ilvl w:val="1"/>
          <w:numId w:val="66"/>
        </w:numPr>
        <w:rPr>
          <w:rFonts w:ascii="Arial" w:eastAsia="Arial" w:hAnsi="Arial" w:cs="Arial"/>
          <w:color w:val="0E101A"/>
        </w:rPr>
      </w:pPr>
      <w:r>
        <w:rPr>
          <w:rFonts w:ascii="Arial" w:eastAsia="Arial" w:hAnsi="Arial" w:cs="Arial"/>
          <w:color w:val="0E101A"/>
        </w:rPr>
        <w:t xml:space="preserve">Close </w:t>
      </w:r>
      <w:r w:rsidR="00B6252E">
        <w:rPr>
          <w:rFonts w:ascii="Arial" w:eastAsia="Arial" w:hAnsi="Arial" w:cs="Arial"/>
          <w:color w:val="0E101A"/>
        </w:rPr>
        <w:t>–</w:t>
      </w:r>
      <w:r>
        <w:rPr>
          <w:rFonts w:ascii="Arial" w:eastAsia="Arial" w:hAnsi="Arial" w:cs="Arial"/>
          <w:color w:val="0E101A"/>
        </w:rPr>
        <w:t xml:space="preserve"> </w:t>
      </w:r>
      <w:r w:rsidR="00B6252E">
        <w:rPr>
          <w:rFonts w:ascii="Arial" w:eastAsia="Arial" w:hAnsi="Arial" w:cs="Arial"/>
          <w:color w:val="0E101A"/>
        </w:rPr>
        <w:t>causes closing the window</w:t>
      </w:r>
      <w:r w:rsidR="004C10C8">
        <w:rPr>
          <w:rFonts w:ascii="Arial" w:eastAsia="Arial" w:hAnsi="Arial" w:cs="Arial"/>
          <w:color w:val="0E101A"/>
        </w:rPr>
        <w:t xml:space="preserve"> with user details</w:t>
      </w:r>
    </w:p>
    <w:p w14:paraId="2E1B8358" w14:textId="1C1CDE1F" w:rsidR="00B6252E" w:rsidRPr="005A0493" w:rsidRDefault="00B6252E">
      <w:pPr>
        <w:pStyle w:val="Akapitzlist"/>
        <w:numPr>
          <w:ilvl w:val="1"/>
          <w:numId w:val="66"/>
        </w:numPr>
        <w:rPr>
          <w:rFonts w:ascii="Arial" w:eastAsia="Arial" w:hAnsi="Arial" w:cs="Arial"/>
          <w:color w:val="0E101A"/>
        </w:rPr>
      </w:pPr>
      <w:r>
        <w:rPr>
          <w:rFonts w:ascii="Arial" w:eastAsia="Arial" w:hAnsi="Arial" w:cs="Arial"/>
          <w:color w:val="0E101A"/>
        </w:rPr>
        <w:t xml:space="preserve">Edit – causes </w:t>
      </w:r>
      <w:r w:rsidR="00E779B2">
        <w:rPr>
          <w:rFonts w:ascii="Arial" w:eastAsia="Arial" w:hAnsi="Arial" w:cs="Arial"/>
          <w:color w:val="0E101A"/>
        </w:rPr>
        <w:t xml:space="preserve">activation of </w:t>
      </w:r>
      <w:r w:rsidR="007A3030">
        <w:rPr>
          <w:rFonts w:ascii="Arial" w:eastAsia="Arial" w:hAnsi="Arial" w:cs="Arial"/>
          <w:color w:val="0E101A"/>
        </w:rPr>
        <w:t xml:space="preserve">the </w:t>
      </w:r>
      <w:r w:rsidR="00E779B2">
        <w:rPr>
          <w:rFonts w:ascii="Arial" w:eastAsia="Arial" w:hAnsi="Arial" w:cs="Arial"/>
          <w:color w:val="0E101A"/>
        </w:rPr>
        <w:t>edit mode of the form</w:t>
      </w:r>
    </w:p>
    <w:p w14:paraId="202F1920" w14:textId="667AB2F1" w:rsidR="005A0493" w:rsidRPr="005A0493" w:rsidRDefault="005A0493" w:rsidP="03C74BFD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43049489" w14:textId="6E4AEC1B" w:rsidR="005A0493" w:rsidRPr="005A0493" w:rsidRDefault="005A0493" w:rsidP="03C74BFD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7FAE4A9F" w14:textId="3A45FDFB" w:rsidR="005A0493" w:rsidRPr="005A0493" w:rsidRDefault="33CCC896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Edit of the user’s data</w:t>
      </w:r>
    </w:p>
    <w:p w14:paraId="29C38CE3" w14:textId="4B08C746" w:rsidR="005A0493" w:rsidRPr="005A0493" w:rsidRDefault="33CCC896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202053FC" w14:textId="06D7B97E" w:rsidR="005A0493" w:rsidRPr="005A0493" w:rsidRDefault="33CCC896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have </w:t>
      </w:r>
      <w:r w:rsidR="007A3030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possibility to edit </w:t>
      </w:r>
      <w:r w:rsidR="007A3030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data of a user and confirm </w:t>
      </w:r>
      <w:r w:rsidR="007A3030" w:rsidRPr="03C74BFD">
        <w:rPr>
          <w:rFonts w:ascii="Arial" w:eastAsia="Arial" w:hAnsi="Arial" w:cs="Arial"/>
          <w:color w:val="000000" w:themeColor="text1"/>
        </w:rPr>
        <w:t>it.</w:t>
      </w:r>
    </w:p>
    <w:p w14:paraId="6A6FAB8C" w14:textId="17F9D6BD" w:rsidR="005A0493" w:rsidRPr="005A0493" w:rsidRDefault="33CCC896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03C74BFD">
        <w:rPr>
          <w:rFonts w:ascii="Arial" w:eastAsia="Arial" w:hAnsi="Arial" w:cs="Arial"/>
          <w:color w:val="000000" w:themeColor="text1"/>
        </w:rPr>
        <w:t xml:space="preserve">the user </w:t>
      </w:r>
      <w:r w:rsidR="005D6843">
        <w:rPr>
          <w:rFonts w:ascii="Arial" w:eastAsia="Arial" w:hAnsi="Arial" w:cs="Arial"/>
          <w:color w:val="000000" w:themeColor="text1"/>
        </w:rPr>
        <w:t>data is</w:t>
      </w:r>
      <w:r w:rsidRPr="03C74BFD">
        <w:rPr>
          <w:rFonts w:ascii="Arial" w:eastAsia="Arial" w:hAnsi="Arial" w:cs="Arial"/>
          <w:color w:val="000000" w:themeColor="text1"/>
        </w:rPr>
        <w:t xml:space="preserve"> up</w:t>
      </w:r>
      <w:r w:rsidR="005D6843">
        <w:rPr>
          <w:rFonts w:ascii="Arial" w:eastAsia="Arial" w:hAnsi="Arial" w:cs="Arial"/>
          <w:color w:val="000000" w:themeColor="text1"/>
        </w:rPr>
        <w:t xml:space="preserve"> </w:t>
      </w:r>
      <w:r w:rsidRPr="03C74BFD">
        <w:rPr>
          <w:rFonts w:ascii="Arial" w:eastAsia="Arial" w:hAnsi="Arial" w:cs="Arial"/>
          <w:color w:val="000000" w:themeColor="text1"/>
        </w:rPr>
        <w:t>to</w:t>
      </w:r>
      <w:r w:rsidR="005D6843">
        <w:rPr>
          <w:rFonts w:ascii="Arial" w:eastAsia="Arial" w:hAnsi="Arial" w:cs="Arial"/>
          <w:color w:val="000000" w:themeColor="text1"/>
        </w:rPr>
        <w:t xml:space="preserve"> </w:t>
      </w:r>
      <w:r w:rsidRPr="03C74BFD">
        <w:rPr>
          <w:rFonts w:ascii="Arial" w:eastAsia="Arial" w:hAnsi="Arial" w:cs="Arial"/>
          <w:color w:val="000000" w:themeColor="text1"/>
        </w:rPr>
        <w:t>date</w:t>
      </w:r>
      <w:r w:rsidR="005D6843">
        <w:rPr>
          <w:rFonts w:ascii="Arial" w:eastAsia="Arial" w:hAnsi="Arial" w:cs="Arial"/>
          <w:color w:val="000000" w:themeColor="text1"/>
        </w:rPr>
        <w:t>.</w:t>
      </w:r>
    </w:p>
    <w:p w14:paraId="1B4C2E0D" w14:textId="66F5DDC0" w:rsidR="005A0493" w:rsidRPr="005A0493" w:rsidRDefault="33CCC896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496DF19A" w14:textId="135F3A1D" w:rsidR="005A0493" w:rsidRPr="005A0493" w:rsidRDefault="000579F3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Pressing the “Edit” button on the list of users </w:t>
      </w:r>
      <w:r w:rsidR="00881DEF">
        <w:rPr>
          <w:rFonts w:ascii="Arial" w:eastAsia="Arial" w:hAnsi="Arial" w:cs="Arial"/>
          <w:color w:val="000000" w:themeColor="text1"/>
        </w:rPr>
        <w:t xml:space="preserve">/ </w:t>
      </w:r>
      <w:r>
        <w:rPr>
          <w:rFonts w:ascii="Arial" w:eastAsia="Arial" w:hAnsi="Arial" w:cs="Arial"/>
          <w:color w:val="000000" w:themeColor="text1"/>
        </w:rPr>
        <w:t xml:space="preserve">the “Edit” button on the form with user details, </w:t>
      </w:r>
      <w:r w:rsidR="005D6843">
        <w:rPr>
          <w:rFonts w:ascii="Arial" w:eastAsia="Arial" w:hAnsi="Arial" w:cs="Arial"/>
          <w:color w:val="000000" w:themeColor="text1"/>
        </w:rPr>
        <w:t xml:space="preserve">the </w:t>
      </w:r>
      <w:r>
        <w:rPr>
          <w:rFonts w:ascii="Arial" w:eastAsia="Arial" w:hAnsi="Arial" w:cs="Arial"/>
          <w:color w:val="000000" w:themeColor="text1"/>
        </w:rPr>
        <w:t xml:space="preserve">system opens </w:t>
      </w:r>
      <w:r w:rsidR="00E30089">
        <w:rPr>
          <w:rFonts w:ascii="Arial" w:eastAsia="Arial" w:hAnsi="Arial" w:cs="Arial"/>
          <w:color w:val="000000" w:themeColor="text1"/>
        </w:rPr>
        <w:t>the form with</w:t>
      </w:r>
      <w:r w:rsidR="00881DEF">
        <w:rPr>
          <w:rFonts w:ascii="Arial" w:eastAsia="Arial" w:hAnsi="Arial" w:cs="Arial"/>
          <w:color w:val="000000" w:themeColor="text1"/>
        </w:rPr>
        <w:t xml:space="preserve"> user details in the edit mode / </w:t>
      </w:r>
      <w:r w:rsidR="009B7782">
        <w:rPr>
          <w:rFonts w:ascii="Arial" w:eastAsia="Arial" w:hAnsi="Arial" w:cs="Arial"/>
          <w:color w:val="000000" w:themeColor="text1"/>
        </w:rPr>
        <w:t>activate</w:t>
      </w:r>
      <w:r w:rsidR="00A03118">
        <w:rPr>
          <w:rFonts w:ascii="Arial" w:eastAsia="Arial" w:hAnsi="Arial" w:cs="Arial"/>
          <w:color w:val="000000" w:themeColor="text1"/>
        </w:rPr>
        <w:t>s</w:t>
      </w:r>
      <w:r w:rsidR="009B7782">
        <w:rPr>
          <w:rFonts w:ascii="Arial" w:eastAsia="Arial" w:hAnsi="Arial" w:cs="Arial"/>
          <w:color w:val="000000" w:themeColor="text1"/>
        </w:rPr>
        <w:t xml:space="preserve"> the edit mode of the user details form.</w:t>
      </w:r>
    </w:p>
    <w:p w14:paraId="501605D8" w14:textId="55436AC4" w:rsidR="005A0493" w:rsidRPr="005A0493" w:rsidRDefault="03C74BFD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All data of the edited user can be changed, including the role of the user in the system</w:t>
      </w:r>
      <w:r w:rsidR="006D0A1C">
        <w:rPr>
          <w:rFonts w:ascii="Arial" w:eastAsia="Arial" w:hAnsi="Arial" w:cs="Arial"/>
          <w:color w:val="000000" w:themeColor="text1"/>
        </w:rPr>
        <w:t>, excluding user ID</w:t>
      </w:r>
    </w:p>
    <w:p w14:paraId="514CF266" w14:textId="4CB0B259" w:rsidR="005A0493" w:rsidRPr="005A0493" w:rsidRDefault="00E461E7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cancel</w:t>
      </w:r>
      <w:r w:rsidR="33CCC896" w:rsidRPr="03C74BFD">
        <w:rPr>
          <w:rFonts w:ascii="Arial" w:eastAsia="Arial" w:hAnsi="Arial" w:cs="Arial"/>
          <w:color w:val="000000" w:themeColor="text1"/>
        </w:rPr>
        <w:t xml:space="preserve"> button is available to </w:t>
      </w:r>
      <w:r w:rsidRPr="03C74BFD">
        <w:rPr>
          <w:rFonts w:ascii="Arial" w:eastAsia="Arial" w:hAnsi="Arial" w:cs="Arial"/>
          <w:color w:val="000000" w:themeColor="text1"/>
        </w:rPr>
        <w:t>click.</w:t>
      </w:r>
    </w:p>
    <w:p w14:paraId="67FFCB08" w14:textId="5279B59A" w:rsidR="005A0493" w:rsidRPr="005A0493" w:rsidRDefault="33CCC896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Once </w:t>
      </w:r>
      <w:r w:rsidR="00E461E7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“Cancel” button </w:t>
      </w:r>
      <w:r w:rsidR="3177CE2B" w:rsidRPr="03C74BFD">
        <w:rPr>
          <w:rFonts w:ascii="Arial" w:eastAsia="Arial" w:hAnsi="Arial" w:cs="Arial"/>
          <w:color w:val="000000" w:themeColor="text1"/>
        </w:rPr>
        <w:t>i</w:t>
      </w:r>
      <w:r w:rsidRPr="03C74BFD">
        <w:rPr>
          <w:rFonts w:ascii="Arial" w:eastAsia="Arial" w:hAnsi="Arial" w:cs="Arial"/>
          <w:color w:val="000000" w:themeColor="text1"/>
        </w:rPr>
        <w:t>s pressed system closes the edit form</w:t>
      </w:r>
    </w:p>
    <w:p w14:paraId="4BF44550" w14:textId="184428F5" w:rsidR="005A0493" w:rsidRPr="005A0493" w:rsidRDefault="33CCC896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the user made some changes and </w:t>
      </w:r>
      <w:r w:rsidR="00E461E7">
        <w:rPr>
          <w:rFonts w:ascii="Arial" w:eastAsia="Arial" w:hAnsi="Arial" w:cs="Arial"/>
          <w:color w:val="000000" w:themeColor="text1"/>
        </w:rPr>
        <w:t>tries</w:t>
      </w:r>
      <w:r w:rsidRPr="03C74BFD">
        <w:rPr>
          <w:rFonts w:ascii="Arial" w:eastAsia="Arial" w:hAnsi="Arial" w:cs="Arial"/>
          <w:color w:val="000000" w:themeColor="text1"/>
        </w:rPr>
        <w:t xml:space="preserve"> to leave the editing form without saving it, the system displays a pop-up with confirmation of leaving.</w:t>
      </w:r>
    </w:p>
    <w:p w14:paraId="633B49D9" w14:textId="6B6D9DCF" w:rsidR="005A0493" w:rsidRPr="005A0493" w:rsidRDefault="33CCC896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“Save” button is pressed system saves changes in the database and views the list of users.</w:t>
      </w:r>
    </w:p>
    <w:p w14:paraId="764A6B6E" w14:textId="7D37837E" w:rsidR="005A0493" w:rsidRPr="00AC63EB" w:rsidRDefault="03C74BFD">
      <w:pPr>
        <w:pStyle w:val="Akapitzlist"/>
        <w:numPr>
          <w:ilvl w:val="0"/>
          <w:numId w:val="70"/>
        </w:numPr>
        <w:rPr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“Change password” button is available.</w:t>
      </w:r>
    </w:p>
    <w:p w14:paraId="55BC6C16" w14:textId="2617D539" w:rsidR="00AC63EB" w:rsidRPr="00AC63EB" w:rsidRDefault="00AC63EB" w:rsidP="00AC63EB">
      <w:pPr>
        <w:pStyle w:val="Akapitzlist"/>
        <w:numPr>
          <w:ilvl w:val="0"/>
          <w:numId w:val="70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After finalizing the operation, </w:t>
      </w:r>
      <w:r w:rsidR="00E461E7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system sends an e-mail to the user with information about changes.</w:t>
      </w:r>
    </w:p>
    <w:p w14:paraId="6A060FCE" w14:textId="7E13AD27" w:rsidR="005A0493" w:rsidRPr="005A0493" w:rsidRDefault="005A0493" w:rsidP="03C74BFD">
      <w:pPr>
        <w:pStyle w:val="Tekstpodstawowy"/>
        <w:rPr>
          <w:rFonts w:ascii="Arial" w:eastAsia="Arial" w:hAnsi="Arial" w:cs="Arial"/>
        </w:rPr>
      </w:pPr>
    </w:p>
    <w:p w14:paraId="2F1C18B3" w14:textId="73A33153" w:rsidR="005A0493" w:rsidRPr="005A0493" w:rsidRDefault="7E6DF341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User deactivation</w:t>
      </w:r>
      <w:r w:rsidR="31EF2B7E" w:rsidRPr="03C74BFD">
        <w:rPr>
          <w:rFonts w:ascii="Arial" w:eastAsia="Arial" w:hAnsi="Arial" w:cs="Arial"/>
          <w:color w:val="000000" w:themeColor="text1"/>
          <w:u w:val="single"/>
        </w:rPr>
        <w:t xml:space="preserve"> from the list</w:t>
      </w:r>
    </w:p>
    <w:p w14:paraId="5B3F089F" w14:textId="2E3E4C4A" w:rsidR="005A0493" w:rsidRPr="005A0493" w:rsidRDefault="7E6DF341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3735E755" w14:textId="34482787" w:rsidR="005A0493" w:rsidRPr="005A0493" w:rsidRDefault="7E6DF341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deactivate a user and confirm it.</w:t>
      </w:r>
    </w:p>
    <w:p w14:paraId="575629AE" w14:textId="73622C0C" w:rsidR="005A0493" w:rsidRPr="005A0493" w:rsidRDefault="7E6DF341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="680F6127" w:rsidRPr="03C74BFD">
        <w:rPr>
          <w:rFonts w:ascii="Arial" w:eastAsia="Arial" w:hAnsi="Arial" w:cs="Arial"/>
          <w:color w:val="000000" w:themeColor="text1"/>
        </w:rPr>
        <w:t xml:space="preserve">the user is </w:t>
      </w:r>
      <w:r w:rsidR="33A713AB" w:rsidRPr="03C74BFD">
        <w:rPr>
          <w:rFonts w:ascii="Arial" w:eastAsia="Arial" w:hAnsi="Arial" w:cs="Arial"/>
          <w:color w:val="000000" w:themeColor="text1"/>
        </w:rPr>
        <w:t>un</w:t>
      </w:r>
      <w:r w:rsidR="680F6127" w:rsidRPr="03C74BFD">
        <w:rPr>
          <w:rFonts w:ascii="Arial" w:eastAsia="Arial" w:hAnsi="Arial" w:cs="Arial"/>
          <w:color w:val="000000" w:themeColor="text1"/>
        </w:rPr>
        <w:t xml:space="preserve">able to </w:t>
      </w:r>
      <w:r w:rsidR="124AA3CF" w:rsidRPr="03C74BFD">
        <w:rPr>
          <w:rFonts w:ascii="Arial" w:eastAsia="Arial" w:hAnsi="Arial" w:cs="Arial"/>
          <w:color w:val="000000" w:themeColor="text1"/>
        </w:rPr>
        <w:t xml:space="preserve">perform </w:t>
      </w:r>
      <w:r w:rsidR="680F6127" w:rsidRPr="03C74BFD">
        <w:rPr>
          <w:rFonts w:ascii="Arial" w:eastAsia="Arial" w:hAnsi="Arial" w:cs="Arial"/>
          <w:color w:val="000000" w:themeColor="text1"/>
        </w:rPr>
        <w:t>any acti</w:t>
      </w:r>
      <w:r w:rsidR="0A3FEDCC" w:rsidRPr="03C74BFD">
        <w:rPr>
          <w:rFonts w:ascii="Arial" w:eastAsia="Arial" w:hAnsi="Arial" w:cs="Arial"/>
          <w:color w:val="000000" w:themeColor="text1"/>
        </w:rPr>
        <w:t>on</w:t>
      </w:r>
      <w:r w:rsidR="680F6127" w:rsidRPr="03C74BFD">
        <w:rPr>
          <w:rFonts w:ascii="Arial" w:eastAsia="Arial" w:hAnsi="Arial" w:cs="Arial"/>
          <w:color w:val="000000" w:themeColor="text1"/>
        </w:rPr>
        <w:t xml:space="preserve"> in the system</w:t>
      </w:r>
      <w:r w:rsidRPr="03C74BFD">
        <w:rPr>
          <w:rFonts w:ascii="Arial" w:eastAsia="Arial" w:hAnsi="Arial" w:cs="Arial"/>
          <w:color w:val="000000" w:themeColor="text1"/>
        </w:rPr>
        <w:t>.</w:t>
      </w:r>
    </w:p>
    <w:p w14:paraId="19956AED" w14:textId="35B7F2D3" w:rsidR="005A0493" w:rsidRPr="005A0493" w:rsidRDefault="7E6DF341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04074772" w14:textId="283F974A" w:rsidR="005A0493" w:rsidRPr="005A0493" w:rsidRDefault="7E6DF341">
      <w:pPr>
        <w:pStyle w:val="Akapitzlist"/>
        <w:numPr>
          <w:ilvl w:val="0"/>
          <w:numId w:val="69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On the list of users, there is a button "Deactivate user".</w:t>
      </w:r>
    </w:p>
    <w:p w14:paraId="4F6C3192" w14:textId="01089737" w:rsidR="005A0493" w:rsidRPr="005A0493" w:rsidRDefault="7E6DF341">
      <w:pPr>
        <w:pStyle w:val="Akapitzlist"/>
        <w:numPr>
          <w:ilvl w:val="0"/>
          <w:numId w:val="69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“Deactiv</w:t>
      </w:r>
      <w:r w:rsidR="7F8339D1" w:rsidRPr="03C74BFD">
        <w:rPr>
          <w:rFonts w:ascii="Arial" w:eastAsia="Arial" w:hAnsi="Arial" w:cs="Arial"/>
          <w:color w:val="000000" w:themeColor="text1"/>
        </w:rPr>
        <w:t>at</w:t>
      </w:r>
      <w:r w:rsidRPr="03C74BFD">
        <w:rPr>
          <w:rFonts w:ascii="Arial" w:eastAsia="Arial" w:hAnsi="Arial" w:cs="Arial"/>
          <w:color w:val="000000" w:themeColor="text1"/>
        </w:rPr>
        <w:t>e user” button is pressed, the system displays a message in the form of a pop-up window with two buttons “</w:t>
      </w:r>
      <w:r w:rsidR="289AFB2B" w:rsidRPr="03C74BFD">
        <w:rPr>
          <w:rFonts w:ascii="Arial" w:eastAsia="Arial" w:hAnsi="Arial" w:cs="Arial"/>
          <w:color w:val="000000" w:themeColor="text1"/>
        </w:rPr>
        <w:t>D</w:t>
      </w:r>
      <w:r w:rsidRPr="03C74BFD">
        <w:rPr>
          <w:rFonts w:ascii="Arial" w:eastAsia="Arial" w:hAnsi="Arial" w:cs="Arial"/>
          <w:color w:val="000000" w:themeColor="text1"/>
        </w:rPr>
        <w:t>e</w:t>
      </w:r>
      <w:r w:rsidR="15366573" w:rsidRPr="03C74BFD">
        <w:rPr>
          <w:rFonts w:ascii="Arial" w:eastAsia="Arial" w:hAnsi="Arial" w:cs="Arial"/>
          <w:color w:val="000000" w:themeColor="text1"/>
        </w:rPr>
        <w:t>activate</w:t>
      </w:r>
      <w:r w:rsidRPr="03C74BFD">
        <w:rPr>
          <w:rFonts w:ascii="Arial" w:eastAsia="Arial" w:hAnsi="Arial" w:cs="Arial"/>
          <w:color w:val="000000" w:themeColor="text1"/>
        </w:rPr>
        <w:t>” and “Cancel”.</w:t>
      </w:r>
    </w:p>
    <w:p w14:paraId="6D9E0A3E" w14:textId="3A08DDB5" w:rsidR="005A0493" w:rsidRDefault="7E6DF341">
      <w:pPr>
        <w:pStyle w:val="Akapitzlist"/>
        <w:numPr>
          <w:ilvl w:val="0"/>
          <w:numId w:val="69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“De</w:t>
      </w:r>
      <w:r w:rsidR="35496049" w:rsidRPr="03C74BFD">
        <w:rPr>
          <w:rFonts w:ascii="Arial" w:eastAsia="Arial" w:hAnsi="Arial" w:cs="Arial"/>
          <w:color w:val="000000" w:themeColor="text1"/>
        </w:rPr>
        <w:t>activate</w:t>
      </w:r>
      <w:r w:rsidRPr="03C74BFD">
        <w:rPr>
          <w:rFonts w:ascii="Arial" w:eastAsia="Arial" w:hAnsi="Arial" w:cs="Arial"/>
          <w:color w:val="000000" w:themeColor="text1"/>
        </w:rPr>
        <w:t xml:space="preserve">” button is pressed, the system changes the user status to </w:t>
      </w:r>
      <w:r w:rsidR="7096BABD" w:rsidRPr="03C74BFD">
        <w:rPr>
          <w:rFonts w:ascii="Arial" w:eastAsia="Arial" w:hAnsi="Arial" w:cs="Arial"/>
          <w:color w:val="000000" w:themeColor="text1"/>
        </w:rPr>
        <w:t>“</w:t>
      </w:r>
      <w:r w:rsidR="5F909441" w:rsidRPr="03C74BFD">
        <w:rPr>
          <w:rFonts w:ascii="Arial" w:eastAsia="Arial" w:hAnsi="Arial" w:cs="Arial"/>
          <w:color w:val="000000" w:themeColor="text1"/>
        </w:rPr>
        <w:t>I</w:t>
      </w:r>
      <w:r w:rsidRPr="03C74BFD">
        <w:rPr>
          <w:rFonts w:ascii="Arial" w:eastAsia="Arial" w:hAnsi="Arial" w:cs="Arial"/>
          <w:color w:val="000000" w:themeColor="text1"/>
        </w:rPr>
        <w:t>nactive</w:t>
      </w:r>
      <w:r w:rsidR="6DE5375A" w:rsidRPr="03C74BFD">
        <w:rPr>
          <w:rFonts w:ascii="Arial" w:eastAsia="Arial" w:hAnsi="Arial" w:cs="Arial"/>
          <w:color w:val="000000" w:themeColor="text1"/>
        </w:rPr>
        <w:t>”</w:t>
      </w:r>
      <w:r w:rsidR="00A4070E">
        <w:rPr>
          <w:rFonts w:ascii="Arial" w:eastAsia="Arial" w:hAnsi="Arial" w:cs="Arial"/>
          <w:color w:val="000000" w:themeColor="text1"/>
        </w:rPr>
        <w:t xml:space="preserve"> and closes the pop-up window</w:t>
      </w:r>
      <w:r w:rsidR="6DE5375A" w:rsidRPr="03C74BFD">
        <w:rPr>
          <w:rFonts w:ascii="Arial" w:eastAsia="Arial" w:hAnsi="Arial" w:cs="Arial"/>
          <w:color w:val="000000" w:themeColor="text1"/>
        </w:rPr>
        <w:t>.</w:t>
      </w:r>
    </w:p>
    <w:p w14:paraId="507F8DEB" w14:textId="2BD6CE31" w:rsidR="00507C82" w:rsidRPr="005A0493" w:rsidRDefault="00507C82">
      <w:pPr>
        <w:pStyle w:val="Akapitzlist"/>
        <w:numPr>
          <w:ilvl w:val="0"/>
          <w:numId w:val="6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When the “Cancel” button is pressed, the system closes </w:t>
      </w:r>
      <w:r w:rsidR="00A4070E">
        <w:rPr>
          <w:rFonts w:ascii="Arial" w:eastAsia="Arial" w:hAnsi="Arial" w:cs="Arial"/>
          <w:color w:val="000000" w:themeColor="text1"/>
        </w:rPr>
        <w:t xml:space="preserve">the pop-up window without changing </w:t>
      </w:r>
      <w:r w:rsidR="00E461E7">
        <w:rPr>
          <w:rFonts w:ascii="Arial" w:eastAsia="Arial" w:hAnsi="Arial" w:cs="Arial"/>
          <w:color w:val="000000" w:themeColor="text1"/>
        </w:rPr>
        <w:t xml:space="preserve">the </w:t>
      </w:r>
      <w:r w:rsidR="00A4070E">
        <w:rPr>
          <w:rFonts w:ascii="Arial" w:eastAsia="Arial" w:hAnsi="Arial" w:cs="Arial"/>
          <w:color w:val="000000" w:themeColor="text1"/>
        </w:rPr>
        <w:t>status of the edited user.</w:t>
      </w:r>
    </w:p>
    <w:p w14:paraId="022D0BD9" w14:textId="0A65B562" w:rsidR="005A0493" w:rsidRPr="005A0493" w:rsidRDefault="005A0493" w:rsidP="03C74BFD">
      <w:pPr>
        <w:pStyle w:val="Tekstpodstawowy"/>
        <w:rPr>
          <w:rFonts w:ascii="Arial" w:eastAsia="Arial" w:hAnsi="Arial" w:cs="Arial"/>
        </w:rPr>
      </w:pPr>
    </w:p>
    <w:p w14:paraId="21F1F290" w14:textId="4BDE4ED0" w:rsidR="005A0493" w:rsidRPr="005A0493" w:rsidRDefault="77F21556" w:rsidP="166AB072">
      <w:pPr>
        <w:pStyle w:val="Index"/>
        <w:rPr>
          <w:rFonts w:ascii="Arial" w:eastAsia="Arial" w:hAnsi="Arial" w:cs="Arial"/>
          <w:color w:val="000000" w:themeColor="text1"/>
          <w:u w:val="single"/>
        </w:rPr>
      </w:pPr>
      <w:r w:rsidRPr="166AB072">
        <w:rPr>
          <w:rFonts w:ascii="Arial" w:eastAsia="Arial" w:hAnsi="Arial" w:cs="Arial"/>
          <w:color w:val="000000" w:themeColor="text1"/>
          <w:u w:val="single"/>
        </w:rPr>
        <w:t xml:space="preserve">User deactivation from </w:t>
      </w:r>
      <w:r w:rsidR="00AD0724" w:rsidRPr="166AB072">
        <w:rPr>
          <w:rFonts w:ascii="Arial" w:eastAsia="Arial" w:hAnsi="Arial" w:cs="Arial"/>
          <w:color w:val="000000" w:themeColor="text1"/>
          <w:u w:val="single"/>
        </w:rPr>
        <w:t xml:space="preserve">the </w:t>
      </w:r>
      <w:r w:rsidR="00407001" w:rsidRPr="166AB072">
        <w:rPr>
          <w:rFonts w:ascii="Arial" w:eastAsia="Arial" w:hAnsi="Arial" w:cs="Arial"/>
          <w:color w:val="000000" w:themeColor="text1"/>
          <w:u w:val="single"/>
        </w:rPr>
        <w:t>user details</w:t>
      </w:r>
      <w:r w:rsidRPr="166AB072">
        <w:rPr>
          <w:rFonts w:ascii="Arial" w:eastAsia="Arial" w:hAnsi="Arial" w:cs="Arial"/>
          <w:color w:val="000000" w:themeColor="text1"/>
          <w:u w:val="single"/>
        </w:rPr>
        <w:t xml:space="preserve"> form</w:t>
      </w:r>
    </w:p>
    <w:p w14:paraId="13C2C477" w14:textId="1CD47103" w:rsidR="005A0493" w:rsidRPr="005A0493" w:rsidRDefault="77F21556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293D4CA8" w14:textId="2EB9F2E7" w:rsidR="005A0493" w:rsidRPr="005A0493" w:rsidRDefault="77F21556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deactivate a user and confirm it.</w:t>
      </w:r>
    </w:p>
    <w:p w14:paraId="736CB789" w14:textId="1F5F665E" w:rsidR="005A0493" w:rsidRPr="005A0493" w:rsidRDefault="77F21556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="3B7D61D5" w:rsidRPr="03C74BFD">
        <w:rPr>
          <w:rFonts w:ascii="Arial" w:eastAsia="Arial" w:hAnsi="Arial" w:cs="Arial"/>
          <w:color w:val="000000" w:themeColor="text1"/>
        </w:rPr>
        <w:t>the user is unable to perform any action in the system.</w:t>
      </w:r>
    </w:p>
    <w:p w14:paraId="62B27676" w14:textId="1EC37065" w:rsidR="005A0493" w:rsidRPr="005A0493" w:rsidRDefault="77F21556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1D48DF5D" w14:textId="6D394974" w:rsidR="005A0493" w:rsidRPr="005A0493" w:rsidRDefault="77F21556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On the </w:t>
      </w:r>
      <w:r w:rsidR="202ED7A6" w:rsidRPr="03C74BFD">
        <w:rPr>
          <w:rFonts w:ascii="Arial" w:eastAsia="Arial" w:hAnsi="Arial" w:cs="Arial"/>
          <w:color w:val="000000" w:themeColor="text1"/>
        </w:rPr>
        <w:t>details form</w:t>
      </w:r>
      <w:r w:rsidRPr="03C74BFD">
        <w:rPr>
          <w:rFonts w:ascii="Arial" w:eastAsia="Arial" w:hAnsi="Arial" w:cs="Arial"/>
          <w:color w:val="000000" w:themeColor="text1"/>
        </w:rPr>
        <w:t xml:space="preserve"> of users, there is a “</w:t>
      </w:r>
      <w:r w:rsidR="33FE76A9" w:rsidRPr="03C74BFD">
        <w:rPr>
          <w:rFonts w:ascii="Arial" w:eastAsia="Arial" w:hAnsi="Arial" w:cs="Arial"/>
          <w:color w:val="000000" w:themeColor="text1"/>
        </w:rPr>
        <w:t>Deactivat</w:t>
      </w:r>
      <w:r w:rsidRPr="03C74BFD">
        <w:rPr>
          <w:rFonts w:ascii="Arial" w:eastAsia="Arial" w:hAnsi="Arial" w:cs="Arial"/>
          <w:color w:val="000000" w:themeColor="text1"/>
        </w:rPr>
        <w:t>e</w:t>
      </w:r>
      <w:r w:rsidR="7222961E" w:rsidRPr="03C74BFD">
        <w:rPr>
          <w:rFonts w:ascii="Arial" w:eastAsia="Arial" w:hAnsi="Arial" w:cs="Arial"/>
          <w:color w:val="000000" w:themeColor="text1"/>
        </w:rPr>
        <w:t xml:space="preserve"> user</w:t>
      </w:r>
      <w:r w:rsidRPr="03C74BFD">
        <w:rPr>
          <w:rFonts w:ascii="Arial" w:eastAsia="Arial" w:hAnsi="Arial" w:cs="Arial"/>
          <w:color w:val="000000" w:themeColor="text1"/>
        </w:rPr>
        <w:t xml:space="preserve">” </w:t>
      </w:r>
      <w:r w:rsidR="2D58736B" w:rsidRPr="03C74BFD">
        <w:rPr>
          <w:rFonts w:ascii="Arial" w:eastAsia="Arial" w:hAnsi="Arial" w:cs="Arial"/>
          <w:color w:val="000000" w:themeColor="text1"/>
        </w:rPr>
        <w:t>button.</w:t>
      </w:r>
    </w:p>
    <w:p w14:paraId="04B3A31F" w14:textId="371098FD" w:rsidR="005A0493" w:rsidRPr="005A0493" w:rsidRDefault="52E778FF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“Deactivate user” button is pressed, the system displays a message in the form of a pop-up window with two buttons “Deactivate” and “Cancel”.</w:t>
      </w:r>
    </w:p>
    <w:p w14:paraId="4B782054" w14:textId="77777777" w:rsidR="006A420B" w:rsidRDefault="006A420B" w:rsidP="006A420B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“Deactivate” button is pressed, the system changes the user status to “Inactive”</w:t>
      </w:r>
      <w:r>
        <w:rPr>
          <w:rFonts w:ascii="Arial" w:eastAsia="Arial" w:hAnsi="Arial" w:cs="Arial"/>
          <w:color w:val="000000" w:themeColor="text1"/>
        </w:rPr>
        <w:t xml:space="preserve"> and closes the pop-up window</w:t>
      </w:r>
      <w:r w:rsidRPr="03C74BFD">
        <w:rPr>
          <w:rFonts w:ascii="Arial" w:eastAsia="Arial" w:hAnsi="Arial" w:cs="Arial"/>
          <w:color w:val="000000" w:themeColor="text1"/>
        </w:rPr>
        <w:t>.</w:t>
      </w:r>
    </w:p>
    <w:p w14:paraId="5A7D2436" w14:textId="7E7B4644" w:rsidR="006A420B" w:rsidRPr="005A0493" w:rsidRDefault="006A420B" w:rsidP="006A420B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When the “Cancel” button is pressed, the system closes the pop-up window without changing </w:t>
      </w:r>
      <w:r w:rsidR="00666833">
        <w:rPr>
          <w:rFonts w:ascii="Arial" w:eastAsia="Arial" w:hAnsi="Arial" w:cs="Arial"/>
          <w:color w:val="000000" w:themeColor="text1"/>
        </w:rPr>
        <w:t xml:space="preserve">the </w:t>
      </w:r>
      <w:r>
        <w:rPr>
          <w:rFonts w:ascii="Arial" w:eastAsia="Arial" w:hAnsi="Arial" w:cs="Arial"/>
          <w:color w:val="000000" w:themeColor="text1"/>
        </w:rPr>
        <w:t>status of the edited user.</w:t>
      </w:r>
    </w:p>
    <w:p w14:paraId="0E1A141F" w14:textId="7E42ABB6" w:rsidR="005A0493" w:rsidRPr="005A0493" w:rsidRDefault="005A0493" w:rsidP="03C74BFD">
      <w:pPr>
        <w:pStyle w:val="Tekstpodstawowy"/>
        <w:rPr>
          <w:rFonts w:ascii="Arial" w:eastAsia="Arial" w:hAnsi="Arial" w:cs="Arial"/>
        </w:rPr>
      </w:pPr>
    </w:p>
    <w:p w14:paraId="33D86B43" w14:textId="19862B3D" w:rsidR="005A0493" w:rsidRPr="005A0493" w:rsidRDefault="0A517D90" w:rsidP="03C74BFD">
      <w:pPr>
        <w:pStyle w:val="Tekstpodstawowy"/>
        <w:rPr>
          <w:rFonts w:ascii="Arial" w:eastAsia="Arial" w:hAnsi="Arial" w:cs="Arial"/>
          <w:u w:val="single"/>
        </w:rPr>
      </w:pPr>
      <w:r w:rsidRPr="03C74BFD">
        <w:rPr>
          <w:rFonts w:ascii="Arial" w:eastAsia="Arial" w:hAnsi="Arial" w:cs="Arial"/>
          <w:u w:val="single"/>
        </w:rPr>
        <w:t>User activation from the list</w:t>
      </w:r>
    </w:p>
    <w:p w14:paraId="7BD77CE7" w14:textId="2E3E4C4A" w:rsidR="005A0493" w:rsidRPr="005A0493" w:rsidRDefault="0A517D90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61E68618" w14:textId="0082E17C" w:rsidR="005A0493" w:rsidRPr="005A0493" w:rsidRDefault="0A517D90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activate a user and confirm it.</w:t>
      </w:r>
    </w:p>
    <w:p w14:paraId="032639EE" w14:textId="42F20877" w:rsidR="005A0493" w:rsidRPr="005A0493" w:rsidRDefault="0A517D90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="327FDD3D" w:rsidRPr="03C74BFD">
        <w:rPr>
          <w:rFonts w:ascii="Arial" w:eastAsia="Arial" w:hAnsi="Arial" w:cs="Arial"/>
          <w:color w:val="000000" w:themeColor="text1"/>
        </w:rPr>
        <w:t xml:space="preserve">the user would be able to perform </w:t>
      </w:r>
      <w:r w:rsidR="0035277A">
        <w:rPr>
          <w:rFonts w:ascii="Arial" w:eastAsia="Arial" w:hAnsi="Arial" w:cs="Arial"/>
          <w:color w:val="000000" w:themeColor="text1"/>
        </w:rPr>
        <w:t xml:space="preserve">actions </w:t>
      </w:r>
      <w:r w:rsidR="004F171F">
        <w:rPr>
          <w:rFonts w:ascii="Arial" w:eastAsia="Arial" w:hAnsi="Arial" w:cs="Arial"/>
          <w:color w:val="000000" w:themeColor="text1"/>
        </w:rPr>
        <w:t>under</w:t>
      </w:r>
      <w:r w:rsidR="005E324D">
        <w:rPr>
          <w:rFonts w:ascii="Arial" w:eastAsia="Arial" w:hAnsi="Arial" w:cs="Arial"/>
          <w:color w:val="000000" w:themeColor="text1"/>
        </w:rPr>
        <w:t xml:space="preserve"> </w:t>
      </w:r>
      <w:r w:rsidR="000A5ACA">
        <w:rPr>
          <w:rFonts w:ascii="Arial" w:eastAsia="Arial" w:hAnsi="Arial" w:cs="Arial"/>
          <w:color w:val="000000" w:themeColor="text1"/>
        </w:rPr>
        <w:t xml:space="preserve">her/his </w:t>
      </w:r>
      <w:r w:rsidR="00666833">
        <w:rPr>
          <w:rFonts w:ascii="Arial" w:eastAsia="Arial" w:hAnsi="Arial" w:cs="Arial"/>
          <w:color w:val="000000" w:themeColor="text1"/>
        </w:rPr>
        <w:t>permission</w:t>
      </w:r>
      <w:r w:rsidRPr="03C74BFD">
        <w:rPr>
          <w:rFonts w:ascii="Arial" w:eastAsia="Arial" w:hAnsi="Arial" w:cs="Arial"/>
          <w:color w:val="000000" w:themeColor="text1"/>
        </w:rPr>
        <w:t>.</w:t>
      </w:r>
    </w:p>
    <w:p w14:paraId="3181D381" w14:textId="35B7F2D3" w:rsidR="005A0493" w:rsidRPr="005A0493" w:rsidRDefault="0A517D90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526BD2D6" w14:textId="4D3D79BE" w:rsidR="005A0493" w:rsidRPr="005A0493" w:rsidRDefault="0A517D90">
      <w:pPr>
        <w:pStyle w:val="Akapitzlist"/>
        <w:numPr>
          <w:ilvl w:val="0"/>
          <w:numId w:val="69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On the list of users, there is a button "</w:t>
      </w:r>
      <w:r w:rsidR="46A0D870" w:rsidRPr="03C74BFD">
        <w:rPr>
          <w:rFonts w:ascii="Arial" w:eastAsia="Arial" w:hAnsi="Arial" w:cs="Arial"/>
          <w:color w:val="000000" w:themeColor="text1"/>
        </w:rPr>
        <w:t>A</w:t>
      </w:r>
      <w:r w:rsidRPr="03C74BFD">
        <w:rPr>
          <w:rFonts w:ascii="Arial" w:eastAsia="Arial" w:hAnsi="Arial" w:cs="Arial"/>
          <w:color w:val="000000" w:themeColor="text1"/>
        </w:rPr>
        <w:t>ctivate user".</w:t>
      </w:r>
    </w:p>
    <w:p w14:paraId="05772C21" w14:textId="1E79B278" w:rsidR="005A0493" w:rsidRPr="005A0493" w:rsidRDefault="271AC6B7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“Activate user” button is pressed, the system displays a message in the form of a pop-up window with two buttons “Activate” and “Cancel”.</w:t>
      </w:r>
    </w:p>
    <w:p w14:paraId="63D2DA96" w14:textId="6FF1DEF8" w:rsidR="005A0493" w:rsidRDefault="271AC6B7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</w:t>
      </w:r>
      <w:r w:rsidR="01B2DC96" w:rsidRPr="03C74BFD">
        <w:rPr>
          <w:rFonts w:ascii="Arial" w:eastAsia="Arial" w:hAnsi="Arial" w:cs="Arial"/>
          <w:color w:val="000000" w:themeColor="text1"/>
        </w:rPr>
        <w:t>A</w:t>
      </w:r>
      <w:r w:rsidRPr="03C74BFD">
        <w:rPr>
          <w:rFonts w:ascii="Arial" w:eastAsia="Arial" w:hAnsi="Arial" w:cs="Arial"/>
          <w:color w:val="000000" w:themeColor="text1"/>
        </w:rPr>
        <w:t>ctivate” button is pressed, the system changes the user status to “Active”</w:t>
      </w:r>
      <w:r w:rsidR="00666833">
        <w:rPr>
          <w:rFonts w:ascii="Arial" w:eastAsia="Arial" w:hAnsi="Arial" w:cs="Arial"/>
          <w:color w:val="000000" w:themeColor="text1"/>
        </w:rPr>
        <w:t xml:space="preserve"> and closes the pop-up window</w:t>
      </w:r>
      <w:r w:rsidRPr="03C74BFD">
        <w:rPr>
          <w:rFonts w:ascii="Arial" w:eastAsia="Arial" w:hAnsi="Arial" w:cs="Arial"/>
          <w:color w:val="000000" w:themeColor="text1"/>
        </w:rPr>
        <w:t>.</w:t>
      </w:r>
    </w:p>
    <w:p w14:paraId="2D03C5CF" w14:textId="04C85777" w:rsidR="00736222" w:rsidRPr="005A0493" w:rsidRDefault="00736222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When the “Cancel” button is pressed, the system closes the pop-up window without changing the status of the edited user.</w:t>
      </w:r>
    </w:p>
    <w:p w14:paraId="6BF29E15" w14:textId="05B47870" w:rsidR="005A0493" w:rsidRPr="005A0493" w:rsidRDefault="005A0493" w:rsidP="03C74BFD">
      <w:pPr>
        <w:pStyle w:val="Tekstpodstawowy"/>
        <w:rPr>
          <w:rFonts w:ascii="Arial" w:eastAsia="Arial" w:hAnsi="Arial" w:cs="Arial"/>
        </w:rPr>
      </w:pPr>
    </w:p>
    <w:p w14:paraId="46B188D7" w14:textId="0BCAC992" w:rsidR="005A0493" w:rsidRPr="005A0493" w:rsidRDefault="30E9D371" w:rsidP="03C74BFD">
      <w:pPr>
        <w:pStyle w:val="Tekstpodstawowy"/>
        <w:rPr>
          <w:rFonts w:ascii="Arial" w:eastAsia="Arial" w:hAnsi="Arial" w:cs="Arial"/>
          <w:u w:val="single"/>
        </w:rPr>
      </w:pPr>
      <w:r w:rsidRPr="03C74BFD">
        <w:rPr>
          <w:rFonts w:ascii="Arial" w:eastAsia="Arial" w:hAnsi="Arial" w:cs="Arial"/>
          <w:u w:val="single"/>
        </w:rPr>
        <w:t>User activation from user details</w:t>
      </w:r>
    </w:p>
    <w:p w14:paraId="19C81495" w14:textId="2E3E4C4A" w:rsidR="005A0493" w:rsidRPr="005A0493" w:rsidRDefault="30E9D371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61F72337" w14:textId="1276A85F" w:rsidR="005A0493" w:rsidRPr="005A0493" w:rsidRDefault="30E9D371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activate a user and confirm it.</w:t>
      </w:r>
    </w:p>
    <w:p w14:paraId="40EE71EB" w14:textId="7E3C37B6" w:rsidR="005A0493" w:rsidRPr="005A0493" w:rsidRDefault="30E9D371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03C74BFD">
        <w:rPr>
          <w:rFonts w:ascii="Arial" w:eastAsia="Arial" w:hAnsi="Arial" w:cs="Arial"/>
          <w:color w:val="000000" w:themeColor="text1"/>
        </w:rPr>
        <w:t>the user would be able to perform the same actions which they could perform before being deactivated.</w:t>
      </w:r>
    </w:p>
    <w:p w14:paraId="7B8A2263" w14:textId="35B7F2D3" w:rsidR="005A0493" w:rsidRPr="005A0493" w:rsidRDefault="30E9D371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645C7E0E" w14:textId="59B69590" w:rsidR="005A0493" w:rsidRPr="005A0493" w:rsidRDefault="30E9D371">
      <w:pPr>
        <w:pStyle w:val="Akapitzlist"/>
        <w:numPr>
          <w:ilvl w:val="0"/>
          <w:numId w:val="69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On the details of users, there is a button "Activate user".</w:t>
      </w:r>
    </w:p>
    <w:p w14:paraId="3DBEE58A" w14:textId="7081171A" w:rsidR="005A0493" w:rsidRPr="005A0493" w:rsidRDefault="30E9D371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lastRenderedPageBreak/>
        <w:t>When the “Activate user” button is pressed, the system displays a message in the form of a pop-up window with two buttons “Activate” and “Cancel”.</w:t>
      </w:r>
    </w:p>
    <w:p w14:paraId="27E2FCE6" w14:textId="77777777" w:rsidR="00FC28CB" w:rsidRDefault="00FC28CB" w:rsidP="00FC28CB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“Activate” button is pressed, the system changes the user status to “Active”</w:t>
      </w:r>
      <w:r>
        <w:rPr>
          <w:rFonts w:ascii="Arial" w:eastAsia="Arial" w:hAnsi="Arial" w:cs="Arial"/>
          <w:color w:val="000000" w:themeColor="text1"/>
        </w:rPr>
        <w:t xml:space="preserve"> and closes the pop-up window</w:t>
      </w:r>
      <w:r w:rsidRPr="03C74BFD">
        <w:rPr>
          <w:rFonts w:ascii="Arial" w:eastAsia="Arial" w:hAnsi="Arial" w:cs="Arial"/>
          <w:color w:val="000000" w:themeColor="text1"/>
        </w:rPr>
        <w:t>.</w:t>
      </w:r>
    </w:p>
    <w:p w14:paraId="133CAB18" w14:textId="4A0CC26B" w:rsidR="005A0493" w:rsidRDefault="00FC28CB" w:rsidP="00FC28CB">
      <w:pPr>
        <w:pStyle w:val="Akapitzlist"/>
        <w:numPr>
          <w:ilvl w:val="0"/>
          <w:numId w:val="6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When the “Cancel” button is pressed, the system closes the pop-up window without changing the status of the edited user.</w:t>
      </w:r>
    </w:p>
    <w:p w14:paraId="01C1EDCD" w14:textId="77777777" w:rsidR="004F3D0A" w:rsidRPr="005A0493" w:rsidRDefault="004F3D0A" w:rsidP="004F3D0A">
      <w:pPr>
        <w:pStyle w:val="Tekstpodstawowy"/>
        <w:rPr>
          <w:rFonts w:ascii="Arial" w:eastAsia="Arial" w:hAnsi="Arial" w:cs="Arial"/>
          <w:b/>
          <w:bCs/>
          <w:u w:val="single"/>
        </w:rPr>
      </w:pPr>
      <w:r w:rsidRPr="03C74BFD">
        <w:rPr>
          <w:rFonts w:ascii="Arial" w:eastAsia="Arial" w:hAnsi="Arial" w:cs="Arial"/>
          <w:b/>
          <w:bCs/>
          <w:u w:val="single"/>
        </w:rPr>
        <w:t>Epic: User password management</w:t>
      </w:r>
    </w:p>
    <w:p w14:paraId="07CC8B52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  <w:u w:val="single"/>
        </w:rPr>
        <w:t>The user’s</w:t>
      </w:r>
      <w:r w:rsidRPr="03C74BFD">
        <w:rPr>
          <w:rFonts w:ascii="Arial" w:eastAsia="Arial" w:hAnsi="Arial" w:cs="Arial"/>
          <w:color w:val="000000" w:themeColor="text1"/>
          <w:u w:val="single"/>
        </w:rPr>
        <w:t xml:space="preserve"> password changing</w:t>
      </w: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4D0984F5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</w:p>
    <w:p w14:paraId="013E965F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591B69DD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have </w:t>
      </w:r>
      <w:r>
        <w:rPr>
          <w:rFonts w:ascii="Arial" w:eastAsia="Arial" w:hAnsi="Arial" w:cs="Arial"/>
          <w:color w:val="000000" w:themeColor="text1"/>
        </w:rPr>
        <w:t>the</w:t>
      </w:r>
      <w:r w:rsidRPr="03C74BFD">
        <w:rPr>
          <w:rFonts w:ascii="Arial" w:eastAsia="Arial" w:hAnsi="Arial" w:cs="Arial"/>
          <w:color w:val="000000" w:themeColor="text1"/>
        </w:rPr>
        <w:t xml:space="preserve"> possibility to change the user password</w:t>
      </w:r>
    </w:p>
    <w:p w14:paraId="0BB93BB3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 I will be able to create </w:t>
      </w:r>
      <w:r>
        <w:rPr>
          <w:rFonts w:ascii="Arial" w:eastAsia="Arial" w:hAnsi="Arial" w:cs="Arial"/>
          <w:color w:val="000000" w:themeColor="text1"/>
        </w:rPr>
        <w:t>a</w:t>
      </w:r>
      <w:r w:rsidRPr="03C74BFD">
        <w:rPr>
          <w:rFonts w:ascii="Arial" w:eastAsia="Arial" w:hAnsi="Arial" w:cs="Arial"/>
          <w:color w:val="000000" w:themeColor="text1"/>
        </w:rPr>
        <w:t xml:space="preserve"> new password in case of password is forgotten by the user</w:t>
      </w:r>
    </w:p>
    <w:p w14:paraId="5C33FCFF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517D9A9A" w14:textId="77777777" w:rsidR="004F3D0A" w:rsidRPr="005A0493" w:rsidRDefault="004F3D0A" w:rsidP="004F3D0A">
      <w:pPr>
        <w:pStyle w:val="Akapitzlist"/>
        <w:numPr>
          <w:ilvl w:val="0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Once the “Change password” button is pressed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system presents the following fields and buttons after opening the user</w:t>
      </w:r>
      <w:r>
        <w:rPr>
          <w:rFonts w:ascii="Arial" w:eastAsia="Arial" w:hAnsi="Arial" w:cs="Arial"/>
          <w:color w:val="000000" w:themeColor="text1"/>
        </w:rPr>
        <w:t>’s</w:t>
      </w:r>
      <w:r w:rsidRPr="03C74BFD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password-changing</w:t>
      </w:r>
      <w:r w:rsidRPr="03C74BFD">
        <w:rPr>
          <w:rFonts w:ascii="Arial" w:eastAsia="Arial" w:hAnsi="Arial" w:cs="Arial"/>
          <w:color w:val="000000" w:themeColor="text1"/>
        </w:rPr>
        <w:t xml:space="preserve"> form:  </w:t>
      </w:r>
    </w:p>
    <w:p w14:paraId="5AA0E939" w14:textId="77777777" w:rsidR="004F3D0A" w:rsidRPr="005A0493" w:rsidRDefault="004F3D0A" w:rsidP="004F3D0A">
      <w:pPr>
        <w:pStyle w:val="Akapitzlist"/>
        <w:numPr>
          <w:ilvl w:val="1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New password - field </w:t>
      </w:r>
      <w:r>
        <w:rPr>
          <w:rFonts w:ascii="Arial" w:eastAsia="Arial" w:hAnsi="Arial" w:cs="Arial"/>
          <w:color w:val="000000" w:themeColor="text1"/>
        </w:rPr>
        <w:t xml:space="preserve">is </w:t>
      </w:r>
      <w:r w:rsidRPr="03C74BFD">
        <w:rPr>
          <w:rFonts w:ascii="Arial" w:eastAsia="Arial" w:hAnsi="Arial" w:cs="Arial"/>
          <w:color w:val="000000" w:themeColor="text1"/>
        </w:rPr>
        <w:t xml:space="preserve">to </w:t>
      </w:r>
      <w:r>
        <w:rPr>
          <w:rFonts w:ascii="Arial" w:eastAsia="Arial" w:hAnsi="Arial" w:cs="Arial"/>
          <w:color w:val="000000" w:themeColor="text1"/>
        </w:rPr>
        <w:t xml:space="preserve">be </w:t>
      </w:r>
      <w:r w:rsidRPr="03C74BFD">
        <w:rPr>
          <w:rFonts w:ascii="Arial" w:eastAsia="Arial" w:hAnsi="Arial" w:cs="Arial"/>
          <w:color w:val="000000" w:themeColor="text1"/>
        </w:rPr>
        <w:t>filled in by the Administrator</w:t>
      </w:r>
    </w:p>
    <w:p w14:paraId="6A202365" w14:textId="77777777" w:rsidR="004F3D0A" w:rsidRPr="005A0493" w:rsidRDefault="004F3D0A" w:rsidP="004F3D0A">
      <w:pPr>
        <w:pStyle w:val="Akapitzlist"/>
        <w:numPr>
          <w:ilvl w:val="1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Confirm password - field </w:t>
      </w:r>
      <w:r>
        <w:rPr>
          <w:rFonts w:ascii="Arial" w:eastAsia="Arial" w:hAnsi="Arial" w:cs="Arial"/>
          <w:color w:val="000000" w:themeColor="text1"/>
        </w:rPr>
        <w:t xml:space="preserve">is </w:t>
      </w:r>
      <w:r w:rsidRPr="03C74BFD">
        <w:rPr>
          <w:rFonts w:ascii="Arial" w:eastAsia="Arial" w:hAnsi="Arial" w:cs="Arial"/>
          <w:color w:val="000000" w:themeColor="text1"/>
        </w:rPr>
        <w:t xml:space="preserve">to </w:t>
      </w:r>
      <w:r>
        <w:rPr>
          <w:rFonts w:ascii="Arial" w:eastAsia="Arial" w:hAnsi="Arial" w:cs="Arial"/>
          <w:color w:val="000000" w:themeColor="text1"/>
        </w:rPr>
        <w:t xml:space="preserve">be </w:t>
      </w:r>
      <w:r w:rsidRPr="03C74BFD">
        <w:rPr>
          <w:rFonts w:ascii="Arial" w:eastAsia="Arial" w:hAnsi="Arial" w:cs="Arial"/>
          <w:color w:val="000000" w:themeColor="text1"/>
        </w:rPr>
        <w:t>filled in by the Administrator</w:t>
      </w:r>
    </w:p>
    <w:p w14:paraId="6DFAC4E9" w14:textId="77777777" w:rsidR="004F3D0A" w:rsidRPr="005A0493" w:rsidRDefault="004F3D0A" w:rsidP="004F3D0A">
      <w:pPr>
        <w:pStyle w:val="Akapitzlist"/>
        <w:numPr>
          <w:ilvl w:val="1"/>
          <w:numId w:val="62"/>
        </w:numPr>
        <w:spacing w:line="259" w:lineRule="auto"/>
        <w:rPr>
          <w:rFonts w:ascii="Arial" w:eastAsia="Arial" w:hAnsi="Arial" w:cs="Arial"/>
          <w:color w:val="000000" w:themeColor="text1"/>
          <w:lang w:val="pl-PL"/>
        </w:rPr>
      </w:pPr>
      <w:r w:rsidRPr="03C74BFD">
        <w:rPr>
          <w:rFonts w:ascii="Arial" w:eastAsia="Arial" w:hAnsi="Arial" w:cs="Arial"/>
          <w:color w:val="000000" w:themeColor="text1"/>
          <w:lang w:val="pl-PL"/>
        </w:rPr>
        <w:t>The "</w:t>
      </w:r>
      <w:proofErr w:type="spellStart"/>
      <w:r w:rsidRPr="03C74BFD">
        <w:rPr>
          <w:rFonts w:ascii="Arial" w:eastAsia="Arial" w:hAnsi="Arial" w:cs="Arial"/>
          <w:color w:val="000000" w:themeColor="text1"/>
          <w:lang w:val="pl-PL"/>
        </w:rPr>
        <w:t>Save</w:t>
      </w:r>
      <w:proofErr w:type="spellEnd"/>
      <w:r w:rsidRPr="03C74BFD">
        <w:rPr>
          <w:rFonts w:ascii="Arial" w:eastAsia="Arial" w:hAnsi="Arial" w:cs="Arial"/>
          <w:color w:val="000000" w:themeColor="text1"/>
          <w:lang w:val="pl-PL"/>
        </w:rPr>
        <w:t xml:space="preserve">" </w:t>
      </w:r>
      <w:proofErr w:type="spellStart"/>
      <w:r w:rsidRPr="03C74BFD">
        <w:rPr>
          <w:rFonts w:ascii="Arial" w:eastAsia="Arial" w:hAnsi="Arial" w:cs="Arial"/>
          <w:color w:val="000000" w:themeColor="text1"/>
          <w:lang w:val="pl-PL"/>
        </w:rPr>
        <w:t>button</w:t>
      </w:r>
      <w:proofErr w:type="spellEnd"/>
    </w:p>
    <w:p w14:paraId="48611C13" w14:textId="77777777" w:rsidR="004F3D0A" w:rsidRPr="00D63AD7" w:rsidRDefault="004F3D0A" w:rsidP="004F3D0A">
      <w:pPr>
        <w:pStyle w:val="Akapitzlist"/>
        <w:numPr>
          <w:ilvl w:val="1"/>
          <w:numId w:val="62"/>
        </w:numPr>
        <w:spacing w:beforeAutospacing="1" w:afterAutospacing="1" w:line="259" w:lineRule="auto"/>
        <w:rPr>
          <w:rFonts w:ascii="Arial" w:eastAsia="Arial" w:hAnsi="Arial" w:cs="Arial"/>
          <w:color w:val="000000" w:themeColor="text1"/>
          <w:lang w:val="pl-PL"/>
        </w:rPr>
      </w:pPr>
      <w:r w:rsidRPr="00D63AD7">
        <w:rPr>
          <w:rFonts w:ascii="Arial" w:eastAsia="Arial" w:hAnsi="Arial" w:cs="Arial"/>
          <w:color w:val="000000" w:themeColor="text1"/>
          <w:lang w:val="pl-PL"/>
        </w:rPr>
        <w:t>The "</w:t>
      </w:r>
      <w:proofErr w:type="spellStart"/>
      <w:r w:rsidRPr="00D63AD7">
        <w:rPr>
          <w:rFonts w:ascii="Arial" w:eastAsia="Arial" w:hAnsi="Arial" w:cs="Arial"/>
          <w:color w:val="000000" w:themeColor="text1"/>
          <w:lang w:val="pl-PL"/>
        </w:rPr>
        <w:t>Cancel</w:t>
      </w:r>
      <w:proofErr w:type="spellEnd"/>
      <w:r w:rsidRPr="00D63AD7">
        <w:rPr>
          <w:rFonts w:ascii="Arial" w:eastAsia="Arial" w:hAnsi="Arial" w:cs="Arial"/>
          <w:color w:val="000000" w:themeColor="text1"/>
          <w:lang w:val="pl-PL"/>
        </w:rPr>
        <w:t xml:space="preserve">" </w:t>
      </w:r>
      <w:proofErr w:type="spellStart"/>
      <w:r w:rsidRPr="00D63AD7">
        <w:rPr>
          <w:rFonts w:ascii="Arial" w:eastAsia="Arial" w:hAnsi="Arial" w:cs="Arial"/>
          <w:color w:val="000000" w:themeColor="text1"/>
          <w:lang w:val="pl-PL"/>
        </w:rPr>
        <w:t>button</w:t>
      </w:r>
      <w:proofErr w:type="spellEnd"/>
    </w:p>
    <w:p w14:paraId="507EE170" w14:textId="77777777" w:rsidR="004F3D0A" w:rsidRPr="005A0493" w:rsidRDefault="004F3D0A" w:rsidP="004F3D0A">
      <w:pPr>
        <w:pStyle w:val="Akapitzlist"/>
        <w:numPr>
          <w:ilvl w:val="0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The system checks if strings in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fields: "New password" and "Confirm password" are the same. </w:t>
      </w:r>
    </w:p>
    <w:p w14:paraId="2E9B6C0A" w14:textId="77777777" w:rsidR="004F3D0A" w:rsidRPr="005A0493" w:rsidRDefault="004F3D0A" w:rsidP="004F3D0A">
      <w:pPr>
        <w:pStyle w:val="Akapitzlist"/>
        <w:numPr>
          <w:ilvl w:val="0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The system validates the correctness of entered password with accordance to password policy: </w:t>
      </w:r>
    </w:p>
    <w:p w14:paraId="1B8C9A1F" w14:textId="77777777" w:rsidR="004F3D0A" w:rsidRPr="005A0493" w:rsidRDefault="004F3D0A" w:rsidP="004F3D0A">
      <w:pPr>
        <w:pStyle w:val="Akapitzlist"/>
        <w:numPr>
          <w:ilvl w:val="1"/>
          <w:numId w:val="63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password length: not less than 8 characters and not more than 15 characters </w:t>
      </w:r>
    </w:p>
    <w:p w14:paraId="7C014C9B" w14:textId="77777777" w:rsidR="004F3D0A" w:rsidRPr="005A0493" w:rsidRDefault="004F3D0A" w:rsidP="004F3D0A">
      <w:pPr>
        <w:pStyle w:val="Akapitzlist"/>
        <w:numPr>
          <w:ilvl w:val="1"/>
          <w:numId w:val="63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use of each of the following types of marks at least once: </w:t>
      </w:r>
    </w:p>
    <w:p w14:paraId="58E4E319" w14:textId="77777777" w:rsidR="004F3D0A" w:rsidRPr="005A0493" w:rsidRDefault="004F3D0A" w:rsidP="004F3D0A">
      <w:pPr>
        <w:pStyle w:val="Akapitzlist"/>
        <w:numPr>
          <w:ilvl w:val="2"/>
          <w:numId w:val="63"/>
        </w:numPr>
        <w:spacing w:line="259" w:lineRule="auto"/>
        <w:rPr>
          <w:rFonts w:ascii="Arial" w:eastAsia="Arial" w:hAnsi="Arial" w:cs="Arial"/>
          <w:color w:val="000000" w:themeColor="text1"/>
        </w:rPr>
      </w:pPr>
      <w:proofErr w:type="spellStart"/>
      <w:r w:rsidRPr="03C74BFD">
        <w:rPr>
          <w:rFonts w:ascii="Arial" w:eastAsia="Arial" w:hAnsi="Arial" w:cs="Arial"/>
          <w:color w:val="000000" w:themeColor="text1"/>
          <w:lang w:val="pl-PL"/>
        </w:rPr>
        <w:t>lowercase</w:t>
      </w:r>
      <w:proofErr w:type="spellEnd"/>
      <w:r w:rsidRPr="03C74BFD">
        <w:rPr>
          <w:rFonts w:ascii="Arial" w:eastAsia="Arial" w:hAnsi="Arial" w:cs="Arial"/>
          <w:color w:val="000000" w:themeColor="text1"/>
          <w:lang w:val="pl-PL"/>
        </w:rPr>
        <w:t xml:space="preserve"> </w:t>
      </w:r>
    </w:p>
    <w:p w14:paraId="5FE91B9C" w14:textId="77777777" w:rsidR="004F3D0A" w:rsidRPr="005A0493" w:rsidRDefault="004F3D0A" w:rsidP="004F3D0A">
      <w:pPr>
        <w:pStyle w:val="Akapitzlist"/>
        <w:numPr>
          <w:ilvl w:val="2"/>
          <w:numId w:val="63"/>
        </w:numPr>
        <w:spacing w:line="259" w:lineRule="auto"/>
        <w:rPr>
          <w:rFonts w:ascii="Arial" w:eastAsia="Arial" w:hAnsi="Arial" w:cs="Arial"/>
          <w:color w:val="000000" w:themeColor="text1"/>
        </w:rPr>
      </w:pPr>
      <w:proofErr w:type="spellStart"/>
      <w:r w:rsidRPr="03C74BFD">
        <w:rPr>
          <w:rFonts w:ascii="Arial" w:eastAsia="Arial" w:hAnsi="Arial" w:cs="Arial"/>
          <w:color w:val="000000" w:themeColor="text1"/>
          <w:lang w:val="pl-PL"/>
        </w:rPr>
        <w:t>uppercase</w:t>
      </w:r>
      <w:proofErr w:type="spellEnd"/>
      <w:r w:rsidRPr="03C74BFD">
        <w:rPr>
          <w:rFonts w:ascii="Arial" w:eastAsia="Arial" w:hAnsi="Arial" w:cs="Arial"/>
          <w:color w:val="000000" w:themeColor="text1"/>
          <w:lang w:val="pl-PL"/>
        </w:rPr>
        <w:t xml:space="preserve"> </w:t>
      </w:r>
    </w:p>
    <w:p w14:paraId="0CD50E3C" w14:textId="77777777" w:rsidR="004F3D0A" w:rsidRPr="005A0493" w:rsidRDefault="004F3D0A" w:rsidP="004F3D0A">
      <w:pPr>
        <w:pStyle w:val="Akapitzlist"/>
        <w:numPr>
          <w:ilvl w:val="2"/>
          <w:numId w:val="63"/>
        </w:numPr>
        <w:spacing w:line="259" w:lineRule="auto"/>
        <w:rPr>
          <w:rFonts w:ascii="Arial" w:eastAsia="Arial" w:hAnsi="Arial" w:cs="Arial"/>
          <w:color w:val="000000" w:themeColor="text1"/>
        </w:rPr>
      </w:pPr>
      <w:proofErr w:type="spellStart"/>
      <w:r w:rsidRPr="03C74BFD">
        <w:rPr>
          <w:rFonts w:ascii="Arial" w:eastAsia="Arial" w:hAnsi="Arial" w:cs="Arial"/>
          <w:color w:val="000000" w:themeColor="text1"/>
          <w:lang w:val="pl-PL"/>
        </w:rPr>
        <w:t>digital</w:t>
      </w:r>
      <w:proofErr w:type="spellEnd"/>
      <w:r w:rsidRPr="03C74BFD">
        <w:rPr>
          <w:rFonts w:ascii="Arial" w:eastAsia="Arial" w:hAnsi="Arial" w:cs="Arial"/>
          <w:color w:val="000000" w:themeColor="text1"/>
          <w:lang w:val="pl-PL"/>
        </w:rPr>
        <w:t xml:space="preserve"> </w:t>
      </w:r>
    </w:p>
    <w:p w14:paraId="648FD01D" w14:textId="77777777" w:rsidR="004F3D0A" w:rsidRPr="005A0493" w:rsidRDefault="004F3D0A" w:rsidP="004F3D0A">
      <w:pPr>
        <w:pStyle w:val="Akapitzlist"/>
        <w:numPr>
          <w:ilvl w:val="2"/>
          <w:numId w:val="63"/>
        </w:numPr>
        <w:spacing w:line="259" w:lineRule="auto"/>
        <w:rPr>
          <w:rFonts w:ascii="Arial" w:eastAsia="Arial" w:hAnsi="Arial" w:cs="Arial"/>
          <w:color w:val="000000" w:themeColor="text1"/>
        </w:rPr>
      </w:pPr>
      <w:proofErr w:type="spellStart"/>
      <w:r w:rsidRPr="03C74BFD">
        <w:rPr>
          <w:rFonts w:ascii="Arial" w:eastAsia="Arial" w:hAnsi="Arial" w:cs="Arial"/>
          <w:color w:val="000000" w:themeColor="text1"/>
          <w:lang w:val="pl-PL"/>
        </w:rPr>
        <w:t>special</w:t>
      </w:r>
      <w:proofErr w:type="spellEnd"/>
      <w:r w:rsidRPr="03C74BFD">
        <w:rPr>
          <w:rFonts w:ascii="Arial" w:eastAsia="Arial" w:hAnsi="Arial" w:cs="Arial"/>
          <w:color w:val="000000" w:themeColor="text1"/>
          <w:lang w:val="pl-PL"/>
        </w:rPr>
        <w:t xml:space="preserve"> </w:t>
      </w:r>
      <w:proofErr w:type="spellStart"/>
      <w:r w:rsidRPr="03C74BFD">
        <w:rPr>
          <w:rFonts w:ascii="Arial" w:eastAsia="Arial" w:hAnsi="Arial" w:cs="Arial"/>
          <w:color w:val="000000" w:themeColor="text1"/>
          <w:lang w:val="pl-PL"/>
        </w:rPr>
        <w:t>sign</w:t>
      </w:r>
      <w:proofErr w:type="spellEnd"/>
      <w:r w:rsidRPr="03C74BFD">
        <w:rPr>
          <w:rFonts w:ascii="Arial" w:eastAsia="Arial" w:hAnsi="Arial" w:cs="Arial"/>
          <w:color w:val="000000" w:themeColor="text1"/>
          <w:lang w:val="pl-PL"/>
        </w:rPr>
        <w:t xml:space="preserve">: "-", "_", "!". "#", "$", "*" </w:t>
      </w:r>
    </w:p>
    <w:p w14:paraId="7C2FCAD6" w14:textId="77777777" w:rsidR="004F3D0A" w:rsidRPr="005A0493" w:rsidRDefault="004F3D0A" w:rsidP="004F3D0A">
      <w:pPr>
        <w:pStyle w:val="Akapitzlist"/>
        <w:numPr>
          <w:ilvl w:val="0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the password meets the validation criteria,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system doesn’t view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error</w:t>
      </w:r>
    </w:p>
    <w:p w14:paraId="50857FEF" w14:textId="77777777" w:rsidR="004F3D0A" w:rsidRPr="005A0493" w:rsidRDefault="004F3D0A" w:rsidP="004F3D0A">
      <w:pPr>
        <w:pStyle w:val="Akapitzlist"/>
        <w:numPr>
          <w:ilvl w:val="0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the password doesn't meet the validation criteria,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system displays an error </w:t>
      </w:r>
      <w:r>
        <w:br/>
      </w:r>
      <w:r w:rsidRPr="03C74BFD">
        <w:rPr>
          <w:rFonts w:ascii="Arial" w:eastAsia="Arial" w:hAnsi="Arial" w:cs="Arial"/>
          <w:color w:val="000000" w:themeColor="text1"/>
        </w:rPr>
        <w:t xml:space="preserve"> about incorrect data</w:t>
      </w:r>
    </w:p>
    <w:p w14:paraId="2C89C7F8" w14:textId="77777777" w:rsidR="004F3D0A" w:rsidRPr="005A0493" w:rsidRDefault="004F3D0A" w:rsidP="004F3D0A">
      <w:pPr>
        <w:pStyle w:val="Akapitzlist"/>
        <w:numPr>
          <w:ilvl w:val="0"/>
          <w:numId w:val="62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user clicks the “Save” button the system saves the new password in the database and closes the form.</w:t>
      </w:r>
    </w:p>
    <w:p w14:paraId="3CC94E42" w14:textId="77777777" w:rsidR="004F3D0A" w:rsidRDefault="004F3D0A" w:rsidP="004F3D0A">
      <w:pPr>
        <w:rPr>
          <w:rFonts w:ascii="Arial" w:eastAsia="Arial" w:hAnsi="Arial" w:cs="Arial"/>
          <w:color w:val="000000" w:themeColor="text1"/>
        </w:rPr>
      </w:pPr>
    </w:p>
    <w:p w14:paraId="11CC19AA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Password change cancelation</w:t>
      </w:r>
      <w:r w:rsidRPr="03C74BFD">
        <w:rPr>
          <w:rFonts w:ascii="Arial" w:eastAsia="Arial" w:hAnsi="Arial" w:cs="Arial"/>
          <w:color w:val="000000" w:themeColor="text1"/>
        </w:rPr>
        <w:t xml:space="preserve"> </w:t>
      </w:r>
    </w:p>
    <w:p w14:paraId="5E014082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03C74BFD">
        <w:rPr>
          <w:rFonts w:ascii="Arial" w:eastAsia="Arial" w:hAnsi="Arial" w:cs="Arial"/>
          <w:color w:val="000000" w:themeColor="text1"/>
        </w:rPr>
        <w:t>Administrator</w:t>
      </w:r>
    </w:p>
    <w:p w14:paraId="7114AC71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have the possibility to resign from password changing at any time </w:t>
      </w:r>
    </w:p>
    <w:p w14:paraId="41285680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 I will be able to back to the operation in the future </w:t>
      </w:r>
    </w:p>
    <w:p w14:paraId="438B3242" w14:textId="77777777" w:rsidR="004F3D0A" w:rsidRPr="005A0493" w:rsidRDefault="004F3D0A" w:rsidP="004F3D0A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4E13EBF0" w14:textId="77777777" w:rsidR="004F3D0A" w:rsidRPr="005A0493" w:rsidRDefault="004F3D0A" w:rsidP="004F3D0A">
      <w:pPr>
        <w:pStyle w:val="Tekstpodstawowy"/>
        <w:numPr>
          <w:ilvl w:val="0"/>
          <w:numId w:val="61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"Cancel" button is available all-time on the password</w:t>
      </w:r>
      <w:r>
        <w:rPr>
          <w:rFonts w:ascii="Arial" w:eastAsia="Arial" w:hAnsi="Arial" w:cs="Arial"/>
          <w:color w:val="000000" w:themeColor="text1"/>
        </w:rPr>
        <w:t>’s</w:t>
      </w:r>
      <w:r w:rsidRPr="03C74BFD">
        <w:rPr>
          <w:rFonts w:ascii="Arial" w:eastAsia="Arial" w:hAnsi="Arial" w:cs="Arial"/>
          <w:color w:val="000000" w:themeColor="text1"/>
        </w:rPr>
        <w:t xml:space="preserve"> change form (</w:t>
      </w:r>
      <w:r>
        <w:rPr>
          <w:rFonts w:ascii="Arial" w:eastAsia="Arial" w:hAnsi="Arial" w:cs="Arial"/>
          <w:color w:val="000000" w:themeColor="text1"/>
        </w:rPr>
        <w:t>regardless</w:t>
      </w:r>
      <w:r w:rsidRPr="03C74BFD">
        <w:rPr>
          <w:rFonts w:ascii="Arial" w:eastAsia="Arial" w:hAnsi="Arial" w:cs="Arial"/>
          <w:color w:val="000000" w:themeColor="text1"/>
        </w:rPr>
        <w:t xml:space="preserve"> of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 xml:space="preserve">forms fillings in status) </w:t>
      </w:r>
    </w:p>
    <w:p w14:paraId="409E8B00" w14:textId="6D4F277B" w:rsidR="004F3D0A" w:rsidRDefault="004F3D0A" w:rsidP="004F3D0A">
      <w:pPr>
        <w:ind w:left="36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After pushing this button, the system presents the user’s data edit form</w:t>
      </w:r>
    </w:p>
    <w:p w14:paraId="533F3E51" w14:textId="77777777" w:rsidR="004F3D0A" w:rsidRDefault="004F3D0A" w:rsidP="004F3D0A">
      <w:pPr>
        <w:ind w:left="360"/>
        <w:rPr>
          <w:rFonts w:ascii="Arial" w:eastAsia="Arial" w:hAnsi="Arial" w:cs="Arial"/>
          <w:color w:val="000000" w:themeColor="text1"/>
        </w:rPr>
      </w:pPr>
    </w:p>
    <w:p w14:paraId="7B2BD695" w14:textId="0BDDC5DC" w:rsidR="004F3D0A" w:rsidRDefault="004F3D0A" w:rsidP="004F3D0A">
      <w:pPr>
        <w:ind w:left="360"/>
        <w:rPr>
          <w:rFonts w:ascii="Arial" w:eastAsia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63DE338" wp14:editId="1EAC72FB">
            <wp:extent cx="4276725" cy="9612404"/>
            <wp:effectExtent l="0" t="0" r="0" b="8255"/>
            <wp:docPr id="1" name="Obraz 1" descr="Obraz zawierający wiosna, sprężyna, natur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iosna, sprężyna, natur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37" cy="964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6A9BB024" w14:textId="77777777" w:rsidTr="00200124">
        <w:tc>
          <w:tcPr>
            <w:tcW w:w="4531" w:type="dxa"/>
          </w:tcPr>
          <w:p w14:paraId="327A08A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Name</w:t>
            </w:r>
          </w:p>
        </w:tc>
        <w:tc>
          <w:tcPr>
            <w:tcW w:w="5242" w:type="dxa"/>
          </w:tcPr>
          <w:p w14:paraId="0EABA9B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View list of users</w:t>
            </w:r>
          </w:p>
        </w:tc>
      </w:tr>
      <w:tr w:rsidR="004F3D0A" w:rsidRPr="008D763A" w14:paraId="264F362F" w14:textId="77777777" w:rsidTr="00200124">
        <w:tc>
          <w:tcPr>
            <w:tcW w:w="4531" w:type="dxa"/>
          </w:tcPr>
          <w:p w14:paraId="71C1584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</w:tcPr>
          <w:p w14:paraId="216477A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UM_3.1</w:t>
            </w:r>
          </w:p>
        </w:tc>
      </w:tr>
      <w:tr w:rsidR="004F3D0A" w:rsidRPr="008D763A" w14:paraId="3D7BDD53" w14:textId="77777777" w:rsidTr="00200124">
        <w:tc>
          <w:tcPr>
            <w:tcW w:w="4531" w:type="dxa"/>
          </w:tcPr>
          <w:p w14:paraId="47DE6DD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</w:tcPr>
          <w:p w14:paraId="3B29610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Show list of the Users</w:t>
            </w:r>
          </w:p>
        </w:tc>
      </w:tr>
      <w:tr w:rsidR="004F3D0A" w:rsidRPr="008D763A" w14:paraId="5CB705B1" w14:textId="77777777" w:rsidTr="00200124">
        <w:tc>
          <w:tcPr>
            <w:tcW w:w="4531" w:type="dxa"/>
          </w:tcPr>
          <w:p w14:paraId="53E6913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</w:tcPr>
          <w:p w14:paraId="4F5CEF0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After clicking the button “User management” the list of the Users is displayed for administrator</w:t>
            </w:r>
          </w:p>
          <w:p w14:paraId="3B4B8EE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  <w:tr w:rsidR="004F3D0A" w:rsidRPr="008D763A" w14:paraId="70C9BF7E" w14:textId="77777777" w:rsidTr="00200124">
        <w:tc>
          <w:tcPr>
            <w:tcW w:w="4531" w:type="dxa"/>
          </w:tcPr>
          <w:p w14:paraId="7462513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</w:tcPr>
          <w:p w14:paraId="7AD24C6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Adam </w:t>
            </w:r>
            <w:proofErr w:type="spellStart"/>
            <w:r w:rsidRPr="008D763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4F3D0A" w:rsidRPr="008D763A" w14:paraId="42ABA975" w14:textId="77777777" w:rsidTr="00200124">
        <w:tc>
          <w:tcPr>
            <w:tcW w:w="4531" w:type="dxa"/>
          </w:tcPr>
          <w:p w14:paraId="06C427E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</w:tcPr>
          <w:p w14:paraId="2E3BAEB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6B46D81E" w14:textId="77777777" w:rsidTr="00200124">
        <w:tc>
          <w:tcPr>
            <w:tcW w:w="4531" w:type="dxa"/>
          </w:tcPr>
          <w:p w14:paraId="4E90BFB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</w:tcPr>
          <w:p w14:paraId="221719D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management button was clicked</w:t>
            </w:r>
          </w:p>
        </w:tc>
      </w:tr>
      <w:tr w:rsidR="004F3D0A" w:rsidRPr="008D763A" w14:paraId="68E038C1" w14:textId="77777777" w:rsidTr="00200124">
        <w:tc>
          <w:tcPr>
            <w:tcW w:w="4531" w:type="dxa"/>
          </w:tcPr>
          <w:p w14:paraId="17DDEBA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</w:tcPr>
          <w:p w14:paraId="37A5A60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List of the Users is shown</w:t>
            </w:r>
          </w:p>
        </w:tc>
      </w:tr>
      <w:tr w:rsidR="004F3D0A" w:rsidRPr="008D763A" w14:paraId="4D208221" w14:textId="77777777" w:rsidTr="00200124">
        <w:tc>
          <w:tcPr>
            <w:tcW w:w="4531" w:type="dxa"/>
          </w:tcPr>
          <w:p w14:paraId="7CEE43D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</w:tcPr>
          <w:p w14:paraId="5BAE69D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  <w:tr w:rsidR="004F3D0A" w:rsidRPr="008D763A" w14:paraId="4DC51EA1" w14:textId="77777777" w:rsidTr="00200124">
        <w:tc>
          <w:tcPr>
            <w:tcW w:w="4531" w:type="dxa"/>
          </w:tcPr>
          <w:p w14:paraId="732CF7F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</w:tcPr>
          <w:p w14:paraId="1F319F9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User data</w:t>
            </w:r>
          </w:p>
        </w:tc>
      </w:tr>
      <w:tr w:rsidR="004F3D0A" w:rsidRPr="008D763A" w14:paraId="0AE807D4" w14:textId="77777777" w:rsidTr="00200124">
        <w:tc>
          <w:tcPr>
            <w:tcW w:w="4531" w:type="dxa"/>
          </w:tcPr>
          <w:p w14:paraId="1E34E31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</w:tcPr>
          <w:p w14:paraId="6DF9236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09D000C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  <w:p w14:paraId="0BBAD4E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7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management button was clicked by administrator</w:t>
            </w:r>
          </w:p>
          <w:p w14:paraId="19861FA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7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shows the list of the employees</w:t>
            </w:r>
          </w:p>
          <w:p w14:paraId="4979D21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617D969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Closing the window:</w:t>
            </w:r>
          </w:p>
          <w:p w14:paraId="2A062D3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  <w:p w14:paraId="4A00759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8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clicks on the “Cancel” button</w:t>
            </w:r>
          </w:p>
          <w:p w14:paraId="0EABCB9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8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closes window</w:t>
            </w:r>
          </w:p>
          <w:p w14:paraId="6FAE405C" w14:textId="77777777" w:rsidR="004F3D0A" w:rsidRPr="008D763A" w:rsidRDefault="004F3D0A" w:rsidP="00200124">
            <w:pPr>
              <w:pStyle w:val="Akapitzlist"/>
              <w:ind w:left="765"/>
              <w:rPr>
                <w:rFonts w:ascii="Arial" w:hAnsi="Arial" w:cs="Arial"/>
              </w:rPr>
            </w:pPr>
          </w:p>
        </w:tc>
      </w:tr>
      <w:tr w:rsidR="004F3D0A" w:rsidRPr="008D763A" w14:paraId="623950C0" w14:textId="77777777" w:rsidTr="00200124">
        <w:tc>
          <w:tcPr>
            <w:tcW w:w="0" w:type="auto"/>
          </w:tcPr>
          <w:p w14:paraId="028113F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5242" w:type="dxa"/>
          </w:tcPr>
          <w:p w14:paraId="2CE82DF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4BDBC0AC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30120FC8" w14:textId="77777777" w:rsidTr="00200124">
        <w:tc>
          <w:tcPr>
            <w:tcW w:w="4531" w:type="dxa"/>
          </w:tcPr>
          <w:p w14:paraId="487B680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</w:tcPr>
          <w:p w14:paraId="4153348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Adding new system user</w:t>
            </w:r>
          </w:p>
        </w:tc>
      </w:tr>
      <w:tr w:rsidR="004F3D0A" w:rsidRPr="008D763A" w14:paraId="3EE00135" w14:textId="77777777" w:rsidTr="00200124">
        <w:tc>
          <w:tcPr>
            <w:tcW w:w="4531" w:type="dxa"/>
          </w:tcPr>
          <w:p w14:paraId="3FF43A1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</w:tcPr>
          <w:p w14:paraId="1765FE7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UM_3.2</w:t>
            </w:r>
          </w:p>
        </w:tc>
      </w:tr>
      <w:tr w:rsidR="004F3D0A" w:rsidRPr="008D763A" w14:paraId="7423D5CC" w14:textId="77777777" w:rsidTr="00200124">
        <w:tc>
          <w:tcPr>
            <w:tcW w:w="4531" w:type="dxa"/>
          </w:tcPr>
          <w:p w14:paraId="329B304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</w:tcPr>
          <w:p w14:paraId="0697444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New user is added to the list</w:t>
            </w:r>
          </w:p>
        </w:tc>
      </w:tr>
      <w:tr w:rsidR="004F3D0A" w:rsidRPr="008D763A" w14:paraId="544F0FE5" w14:textId="77777777" w:rsidTr="00200124">
        <w:tc>
          <w:tcPr>
            <w:tcW w:w="4531" w:type="dxa"/>
          </w:tcPr>
          <w:p w14:paraId="1DCDEA2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</w:tcPr>
          <w:p w14:paraId="7F9D659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eastAsia="Arial" w:hAnsi="Arial" w:cs="Arial"/>
                <w:color w:val="000000" w:themeColor="text1"/>
              </w:rPr>
              <w:t>When the “Add new user” button is pressed system opens an adding user form which after filling will add new user to the list</w:t>
            </w:r>
          </w:p>
        </w:tc>
      </w:tr>
      <w:tr w:rsidR="004F3D0A" w:rsidRPr="008D763A" w14:paraId="69F9EAFF" w14:textId="77777777" w:rsidTr="00200124">
        <w:tc>
          <w:tcPr>
            <w:tcW w:w="4531" w:type="dxa"/>
          </w:tcPr>
          <w:p w14:paraId="7821AD5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</w:tcPr>
          <w:p w14:paraId="3F02D03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6E0F13BA" w14:textId="77777777" w:rsidTr="00200124">
        <w:tc>
          <w:tcPr>
            <w:tcW w:w="4531" w:type="dxa"/>
          </w:tcPr>
          <w:p w14:paraId="33B93AD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</w:tcPr>
          <w:p w14:paraId="6413FE4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21816665" w14:textId="77777777" w:rsidTr="00200124">
        <w:tc>
          <w:tcPr>
            <w:tcW w:w="4531" w:type="dxa"/>
          </w:tcPr>
          <w:p w14:paraId="5374C54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</w:tcPr>
          <w:p w14:paraId="41C0EE4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List of the Users is shown</w:t>
            </w:r>
          </w:p>
        </w:tc>
      </w:tr>
      <w:tr w:rsidR="004F3D0A" w:rsidRPr="008D763A" w14:paraId="21A8FF8D" w14:textId="77777777" w:rsidTr="00200124">
        <w:tc>
          <w:tcPr>
            <w:tcW w:w="4531" w:type="dxa"/>
          </w:tcPr>
          <w:p w14:paraId="7C41F34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</w:tcPr>
          <w:p w14:paraId="091FBD2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New user is shown into the list of users</w:t>
            </w:r>
          </w:p>
        </w:tc>
      </w:tr>
      <w:tr w:rsidR="004F3D0A" w:rsidRPr="008D763A" w14:paraId="5ED57897" w14:textId="77777777" w:rsidTr="00200124">
        <w:tc>
          <w:tcPr>
            <w:tcW w:w="4531" w:type="dxa"/>
          </w:tcPr>
          <w:p w14:paraId="6B60916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</w:tcPr>
          <w:p w14:paraId="72B6D35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Username</w:t>
            </w:r>
          </w:p>
          <w:p w14:paraId="6AD68FF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Password</w:t>
            </w:r>
          </w:p>
          <w:p w14:paraId="445EBF9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Role</w:t>
            </w:r>
          </w:p>
          <w:p w14:paraId="01E8E63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</w:t>
            </w:r>
          </w:p>
        </w:tc>
      </w:tr>
      <w:tr w:rsidR="004F3D0A" w:rsidRPr="008D763A" w14:paraId="16F64B62" w14:textId="77777777" w:rsidTr="00200124">
        <w:tc>
          <w:tcPr>
            <w:tcW w:w="4531" w:type="dxa"/>
          </w:tcPr>
          <w:p w14:paraId="3E802F2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</w:tcPr>
          <w:p w14:paraId="569E6E3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  <w:tr w:rsidR="004F3D0A" w:rsidRPr="008D763A" w14:paraId="127EF1FA" w14:textId="77777777" w:rsidTr="00200124">
        <w:tc>
          <w:tcPr>
            <w:tcW w:w="4531" w:type="dxa"/>
          </w:tcPr>
          <w:p w14:paraId="01B6B29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</w:tcPr>
          <w:p w14:paraId="58ED0E7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1951928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3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clicks on “User list” button in the menu on dashboard</w:t>
            </w:r>
          </w:p>
          <w:p w14:paraId="696F099A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3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63D03A8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clicks on “Add new user” button</w:t>
            </w:r>
          </w:p>
          <w:p w14:paraId="46612D5F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opens “Add new user” form</w:t>
            </w:r>
          </w:p>
          <w:p w14:paraId="19166C6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Administrator inputs data and confirms by clicking “Add” button</w:t>
            </w:r>
          </w:p>
          <w:p w14:paraId="0C4A866A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adds new user to the database</w:t>
            </w:r>
          </w:p>
          <w:p w14:paraId="22134AC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System shows list of users </w:t>
            </w:r>
          </w:p>
          <w:p w14:paraId="5929807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Alternative:</w:t>
            </w:r>
          </w:p>
          <w:p w14:paraId="28319DC9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4"/>
              </w:numPr>
              <w:rPr>
                <w:rFonts w:ascii="Arial" w:hAnsi="Arial" w:cs="Arial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Button “Cancel” closes the window</w:t>
            </w:r>
          </w:p>
        </w:tc>
      </w:tr>
      <w:tr w:rsidR="004F3D0A" w:rsidRPr="008D763A" w14:paraId="093DB9EA" w14:textId="77777777" w:rsidTr="00200124">
        <w:tc>
          <w:tcPr>
            <w:tcW w:w="0" w:type="auto"/>
          </w:tcPr>
          <w:p w14:paraId="2B15C20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Notices</w:t>
            </w:r>
          </w:p>
        </w:tc>
        <w:tc>
          <w:tcPr>
            <w:tcW w:w="5242" w:type="dxa"/>
          </w:tcPr>
          <w:p w14:paraId="7CC0BDC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2011FD15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10F304D5" w14:textId="77777777" w:rsidTr="00200124">
        <w:tc>
          <w:tcPr>
            <w:tcW w:w="4531" w:type="dxa"/>
          </w:tcPr>
          <w:p w14:paraId="6D26D58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</w:tcPr>
          <w:p w14:paraId="05D9D5F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View the user’s details.</w:t>
            </w:r>
          </w:p>
        </w:tc>
      </w:tr>
      <w:tr w:rsidR="004F3D0A" w:rsidRPr="008D763A" w14:paraId="6CE57CF8" w14:textId="77777777" w:rsidTr="00200124">
        <w:tc>
          <w:tcPr>
            <w:tcW w:w="4531" w:type="dxa"/>
          </w:tcPr>
          <w:p w14:paraId="560D228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</w:tcPr>
          <w:p w14:paraId="50F1F23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UM_3.3</w:t>
            </w:r>
          </w:p>
        </w:tc>
      </w:tr>
      <w:tr w:rsidR="004F3D0A" w:rsidRPr="008D763A" w14:paraId="28A8BD12" w14:textId="77777777" w:rsidTr="00200124">
        <w:tc>
          <w:tcPr>
            <w:tcW w:w="4531" w:type="dxa"/>
          </w:tcPr>
          <w:p w14:paraId="3AF82C4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</w:tcPr>
          <w:p w14:paraId="5DC6A4A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View user details</w:t>
            </w:r>
          </w:p>
        </w:tc>
      </w:tr>
      <w:tr w:rsidR="004F3D0A" w:rsidRPr="008D763A" w14:paraId="11C7DB6C" w14:textId="77777777" w:rsidTr="00200124">
        <w:tc>
          <w:tcPr>
            <w:tcW w:w="4531" w:type="dxa"/>
          </w:tcPr>
          <w:p w14:paraId="6C6A19C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</w:tcPr>
          <w:p w14:paraId="3D6CCB8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Pressing the “Details” button on the list of users, the system opens the form with all user details</w:t>
            </w:r>
          </w:p>
        </w:tc>
      </w:tr>
      <w:tr w:rsidR="004F3D0A" w:rsidRPr="008D763A" w14:paraId="17690EA5" w14:textId="77777777" w:rsidTr="00200124">
        <w:tc>
          <w:tcPr>
            <w:tcW w:w="4531" w:type="dxa"/>
          </w:tcPr>
          <w:p w14:paraId="3B39839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</w:tcPr>
          <w:p w14:paraId="287B25E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Adam </w:t>
            </w:r>
            <w:proofErr w:type="spellStart"/>
            <w:r w:rsidRPr="008D763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4F3D0A" w:rsidRPr="008D763A" w14:paraId="78385922" w14:textId="77777777" w:rsidTr="00200124">
        <w:tc>
          <w:tcPr>
            <w:tcW w:w="4531" w:type="dxa"/>
          </w:tcPr>
          <w:p w14:paraId="3463849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</w:tcPr>
          <w:p w14:paraId="68E36F7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761D6190" w14:textId="77777777" w:rsidTr="00200124">
        <w:tc>
          <w:tcPr>
            <w:tcW w:w="4531" w:type="dxa"/>
          </w:tcPr>
          <w:p w14:paraId="24C067F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</w:tcPr>
          <w:p w14:paraId="04601BF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List of the Users is shown</w:t>
            </w:r>
          </w:p>
        </w:tc>
      </w:tr>
      <w:tr w:rsidR="004F3D0A" w:rsidRPr="008D763A" w14:paraId="0286EF5B" w14:textId="77777777" w:rsidTr="00200124">
        <w:tc>
          <w:tcPr>
            <w:tcW w:w="4531" w:type="dxa"/>
          </w:tcPr>
          <w:p w14:paraId="6034D02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</w:tcPr>
          <w:p w14:paraId="6522C90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Details of the User are shown</w:t>
            </w:r>
          </w:p>
        </w:tc>
      </w:tr>
      <w:tr w:rsidR="004F3D0A" w:rsidRPr="008D763A" w14:paraId="13471644" w14:textId="77777777" w:rsidTr="00200124">
        <w:tc>
          <w:tcPr>
            <w:tcW w:w="4531" w:type="dxa"/>
          </w:tcPr>
          <w:p w14:paraId="0D99396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</w:tcPr>
          <w:p w14:paraId="4A3CA30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  <w:tr w:rsidR="004F3D0A" w:rsidRPr="008D763A" w14:paraId="5BF99B40" w14:textId="77777777" w:rsidTr="00200124">
        <w:tc>
          <w:tcPr>
            <w:tcW w:w="4531" w:type="dxa"/>
          </w:tcPr>
          <w:p w14:paraId="292DF69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</w:tcPr>
          <w:p w14:paraId="6358AD3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data</w:t>
            </w:r>
          </w:p>
        </w:tc>
      </w:tr>
      <w:tr w:rsidR="004F3D0A" w:rsidRPr="008D763A" w14:paraId="50F5FA1C" w14:textId="77777777" w:rsidTr="00200124">
        <w:tc>
          <w:tcPr>
            <w:tcW w:w="4531" w:type="dxa"/>
          </w:tcPr>
          <w:p w14:paraId="11C5CDA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</w:tcPr>
          <w:p w14:paraId="6C6F4C9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04DB3825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selects the appropriate employee</w:t>
            </w:r>
          </w:p>
          <w:p w14:paraId="6905A8E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clicks Details button</w:t>
            </w:r>
          </w:p>
          <w:p w14:paraId="192D6802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opens the form with all user details</w:t>
            </w:r>
          </w:p>
          <w:p w14:paraId="7DFBD02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406CF6D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Button “Cancel” is clicked</w:t>
            </w:r>
          </w:p>
          <w:p w14:paraId="2F46FA1D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0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System closes window</w:t>
            </w:r>
          </w:p>
        </w:tc>
      </w:tr>
      <w:tr w:rsidR="004F3D0A" w:rsidRPr="008D763A" w14:paraId="75AF65B1" w14:textId="77777777" w:rsidTr="00200124">
        <w:tc>
          <w:tcPr>
            <w:tcW w:w="0" w:type="auto"/>
          </w:tcPr>
          <w:p w14:paraId="0788DA4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5242" w:type="dxa"/>
          </w:tcPr>
          <w:p w14:paraId="282A313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64DD3F85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2AA17299" w14:textId="77777777" w:rsidTr="00200124">
        <w:tc>
          <w:tcPr>
            <w:tcW w:w="4531" w:type="dxa"/>
          </w:tcPr>
          <w:p w14:paraId="16DAB3D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</w:tcPr>
          <w:p w14:paraId="5F32603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Edit of the user’s data</w:t>
            </w:r>
          </w:p>
        </w:tc>
      </w:tr>
      <w:tr w:rsidR="004F3D0A" w:rsidRPr="008D763A" w14:paraId="67041A2E" w14:textId="77777777" w:rsidTr="00200124">
        <w:tc>
          <w:tcPr>
            <w:tcW w:w="4531" w:type="dxa"/>
          </w:tcPr>
          <w:p w14:paraId="0EB62AE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</w:tcPr>
          <w:p w14:paraId="7D98B92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UM_3.4</w:t>
            </w:r>
          </w:p>
        </w:tc>
      </w:tr>
      <w:tr w:rsidR="004F3D0A" w:rsidRPr="008D763A" w14:paraId="0D871CEA" w14:textId="77777777" w:rsidTr="00200124">
        <w:tc>
          <w:tcPr>
            <w:tcW w:w="4531" w:type="dxa"/>
          </w:tcPr>
          <w:p w14:paraId="236D513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</w:tcPr>
          <w:p w14:paraId="33D1AA8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Edit user’s data</w:t>
            </w:r>
          </w:p>
        </w:tc>
      </w:tr>
      <w:tr w:rsidR="004F3D0A" w:rsidRPr="008D763A" w14:paraId="741966BF" w14:textId="77777777" w:rsidTr="00200124">
        <w:tc>
          <w:tcPr>
            <w:tcW w:w="4531" w:type="dxa"/>
          </w:tcPr>
          <w:p w14:paraId="136CEEC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</w:tcPr>
          <w:p w14:paraId="551079B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has the possibility to edit user’s data</w:t>
            </w:r>
          </w:p>
        </w:tc>
      </w:tr>
      <w:tr w:rsidR="004F3D0A" w:rsidRPr="008D763A" w14:paraId="48EC84D3" w14:textId="77777777" w:rsidTr="00200124">
        <w:tc>
          <w:tcPr>
            <w:tcW w:w="4531" w:type="dxa"/>
          </w:tcPr>
          <w:p w14:paraId="0D87995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</w:tcPr>
          <w:p w14:paraId="26132E8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05DAD46E" w14:textId="77777777" w:rsidTr="00200124">
        <w:tc>
          <w:tcPr>
            <w:tcW w:w="4531" w:type="dxa"/>
          </w:tcPr>
          <w:p w14:paraId="34B06AB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</w:tcPr>
          <w:p w14:paraId="6EF9F28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14B111CB" w14:textId="77777777" w:rsidTr="00200124">
        <w:tc>
          <w:tcPr>
            <w:tcW w:w="4531" w:type="dxa"/>
          </w:tcPr>
          <w:p w14:paraId="3714454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</w:tcPr>
          <w:p w14:paraId="1FB2429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List of the Users is shown</w:t>
            </w:r>
          </w:p>
        </w:tc>
      </w:tr>
      <w:tr w:rsidR="004F3D0A" w:rsidRPr="008D763A" w14:paraId="6608076C" w14:textId="77777777" w:rsidTr="00200124">
        <w:tc>
          <w:tcPr>
            <w:tcW w:w="4531" w:type="dxa"/>
          </w:tcPr>
          <w:p w14:paraId="68044D0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</w:tcPr>
          <w:p w14:paraId="080C96F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Edited user is shown in the list</w:t>
            </w:r>
          </w:p>
        </w:tc>
      </w:tr>
      <w:tr w:rsidR="004F3D0A" w:rsidRPr="008D763A" w14:paraId="6BDDAC0C" w14:textId="77777777" w:rsidTr="00200124">
        <w:tc>
          <w:tcPr>
            <w:tcW w:w="4531" w:type="dxa"/>
          </w:tcPr>
          <w:p w14:paraId="5D11B2F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</w:tcPr>
          <w:p w14:paraId="0B0AB94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Username</w:t>
            </w:r>
          </w:p>
          <w:p w14:paraId="357341B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Role</w:t>
            </w:r>
          </w:p>
          <w:p w14:paraId="21AE0B8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Status</w:t>
            </w:r>
          </w:p>
          <w:p w14:paraId="2CFC733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</w:t>
            </w:r>
          </w:p>
        </w:tc>
      </w:tr>
      <w:tr w:rsidR="004F3D0A" w:rsidRPr="008D763A" w14:paraId="4828A0F3" w14:textId="77777777" w:rsidTr="00200124">
        <w:tc>
          <w:tcPr>
            <w:tcW w:w="4531" w:type="dxa"/>
          </w:tcPr>
          <w:p w14:paraId="321E2DB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</w:tcPr>
          <w:p w14:paraId="4ACD7C5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  <w:tr w:rsidR="004F3D0A" w:rsidRPr="008D763A" w14:paraId="28FE7B8C" w14:textId="77777777" w:rsidTr="00200124">
        <w:tc>
          <w:tcPr>
            <w:tcW w:w="4531" w:type="dxa"/>
          </w:tcPr>
          <w:p w14:paraId="59B367B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</w:tcPr>
          <w:p w14:paraId="529E9E5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2A2E292F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5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clicks on “User list” button in the menu on dashboard</w:t>
            </w:r>
          </w:p>
          <w:p w14:paraId="47EEA9EB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5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29F97EE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Administrator clicks on “Edit user” button</w:t>
            </w:r>
          </w:p>
          <w:p w14:paraId="63863849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opens “Edit user” form</w:t>
            </w:r>
          </w:p>
          <w:p w14:paraId="2F2A369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inputs data and confirms by clicking “Save” button</w:t>
            </w:r>
          </w:p>
          <w:p w14:paraId="017D122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adds edited data to the database</w:t>
            </w:r>
          </w:p>
          <w:p w14:paraId="362F219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shows list of users</w:t>
            </w:r>
          </w:p>
          <w:p w14:paraId="49285E2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2CB090E7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 xml:space="preserve">Change user’s password </w:t>
            </w:r>
          </w:p>
          <w:p w14:paraId="0CB3B122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clicks “Change password” button</w:t>
            </w:r>
          </w:p>
          <w:p w14:paraId="649F1634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displays changing password’s form</w:t>
            </w:r>
          </w:p>
          <w:p w14:paraId="4623B33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inputs new password and confirms it by clicking “Save” button</w:t>
            </w:r>
          </w:p>
          <w:p w14:paraId="629F152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saves new password in database</w:t>
            </w:r>
          </w:p>
          <w:p w14:paraId="0BFB60A6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>Cancellation</w:t>
            </w:r>
          </w:p>
          <w:p w14:paraId="45B76DD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86"/>
              </w:numPr>
              <w:rPr>
                <w:rFonts w:ascii="Arial" w:hAnsi="Arial" w:cs="Arial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Button “Cancel” closes the window</w:t>
            </w:r>
          </w:p>
        </w:tc>
      </w:tr>
      <w:tr w:rsidR="004F3D0A" w:rsidRPr="008D763A" w14:paraId="6C0CD6D3" w14:textId="77777777" w:rsidTr="00200124">
        <w:tc>
          <w:tcPr>
            <w:tcW w:w="0" w:type="auto"/>
          </w:tcPr>
          <w:p w14:paraId="45D66F8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Notices</w:t>
            </w:r>
          </w:p>
        </w:tc>
        <w:tc>
          <w:tcPr>
            <w:tcW w:w="5242" w:type="dxa"/>
          </w:tcPr>
          <w:p w14:paraId="4E81FE7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439A5F8D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85"/>
        <w:gridCol w:w="4877"/>
      </w:tblGrid>
      <w:tr w:rsidR="004F3D0A" w:rsidRPr="008D763A" w14:paraId="723ED511" w14:textId="77777777" w:rsidTr="00200124">
        <w:tc>
          <w:tcPr>
            <w:tcW w:w="4185" w:type="dxa"/>
          </w:tcPr>
          <w:p w14:paraId="14508AA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4877" w:type="dxa"/>
          </w:tcPr>
          <w:p w14:paraId="70E3E7C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User deactivation from the list</w:t>
            </w:r>
          </w:p>
        </w:tc>
      </w:tr>
      <w:tr w:rsidR="004F3D0A" w:rsidRPr="008D763A" w14:paraId="78B99BEF" w14:textId="77777777" w:rsidTr="00200124">
        <w:tc>
          <w:tcPr>
            <w:tcW w:w="4185" w:type="dxa"/>
          </w:tcPr>
          <w:p w14:paraId="6F80D40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4877" w:type="dxa"/>
          </w:tcPr>
          <w:p w14:paraId="3C53DFB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UM_3.5</w:t>
            </w:r>
          </w:p>
        </w:tc>
      </w:tr>
      <w:tr w:rsidR="004F3D0A" w:rsidRPr="008D763A" w14:paraId="31E1C500" w14:textId="77777777" w:rsidTr="00200124">
        <w:tc>
          <w:tcPr>
            <w:tcW w:w="4185" w:type="dxa"/>
          </w:tcPr>
          <w:p w14:paraId="03A00BB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4877" w:type="dxa"/>
          </w:tcPr>
          <w:p w14:paraId="2DEE814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Deactivating a user from the list.</w:t>
            </w:r>
          </w:p>
        </w:tc>
      </w:tr>
      <w:tr w:rsidR="004F3D0A" w:rsidRPr="008D763A" w14:paraId="379FEBD7" w14:textId="77777777" w:rsidTr="00200124">
        <w:tc>
          <w:tcPr>
            <w:tcW w:w="4185" w:type="dxa"/>
          </w:tcPr>
          <w:p w14:paraId="3D4F6CC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4877" w:type="dxa"/>
          </w:tcPr>
          <w:p w14:paraId="2B0D486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has the possibility to change the employee’s status to Inactive</w:t>
            </w:r>
          </w:p>
        </w:tc>
      </w:tr>
      <w:tr w:rsidR="004F3D0A" w:rsidRPr="008D763A" w14:paraId="01DC8D9F" w14:textId="77777777" w:rsidTr="00200124">
        <w:tc>
          <w:tcPr>
            <w:tcW w:w="4185" w:type="dxa"/>
          </w:tcPr>
          <w:p w14:paraId="0D276F1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4877" w:type="dxa"/>
          </w:tcPr>
          <w:p w14:paraId="3CDCE8D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2650CB61" w14:textId="77777777" w:rsidTr="00200124">
        <w:tc>
          <w:tcPr>
            <w:tcW w:w="4185" w:type="dxa"/>
          </w:tcPr>
          <w:p w14:paraId="0531AB4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4877" w:type="dxa"/>
          </w:tcPr>
          <w:p w14:paraId="5D83DA0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26F4C831" w14:textId="77777777" w:rsidTr="00200124">
        <w:tc>
          <w:tcPr>
            <w:tcW w:w="4185" w:type="dxa"/>
          </w:tcPr>
          <w:p w14:paraId="0497084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4877" w:type="dxa"/>
          </w:tcPr>
          <w:p w14:paraId="3126576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At least one active User exists. List is open.</w:t>
            </w:r>
          </w:p>
        </w:tc>
      </w:tr>
      <w:tr w:rsidR="004F3D0A" w:rsidRPr="008D763A" w14:paraId="0E7B49B5" w14:textId="77777777" w:rsidTr="00200124">
        <w:tc>
          <w:tcPr>
            <w:tcW w:w="4185" w:type="dxa"/>
          </w:tcPr>
          <w:p w14:paraId="17B0C03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4877" w:type="dxa"/>
          </w:tcPr>
          <w:p w14:paraId="72CBC61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user has “Inactive” status.</w:t>
            </w:r>
          </w:p>
        </w:tc>
      </w:tr>
      <w:tr w:rsidR="004F3D0A" w:rsidRPr="008D763A" w14:paraId="3A841C55" w14:textId="77777777" w:rsidTr="00200124">
        <w:tc>
          <w:tcPr>
            <w:tcW w:w="4185" w:type="dxa"/>
          </w:tcPr>
          <w:p w14:paraId="2AC7673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4877" w:type="dxa"/>
          </w:tcPr>
          <w:p w14:paraId="3ECF873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5FB23CFD" w14:textId="77777777" w:rsidTr="00200124">
        <w:tc>
          <w:tcPr>
            <w:tcW w:w="4185" w:type="dxa"/>
          </w:tcPr>
          <w:p w14:paraId="793FB54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4877" w:type="dxa"/>
          </w:tcPr>
          <w:p w14:paraId="1C1B55A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14318BBE" w14:textId="77777777" w:rsidTr="00200124">
        <w:tc>
          <w:tcPr>
            <w:tcW w:w="4185" w:type="dxa"/>
          </w:tcPr>
          <w:p w14:paraId="53DA94C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4877" w:type="dxa"/>
          </w:tcPr>
          <w:p w14:paraId="038A21C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653DE14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navigates to the user’s list.</w:t>
            </w:r>
          </w:p>
          <w:p w14:paraId="11F907F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The administrator selects the "Deactivate user" button for a specific user. </w:t>
            </w:r>
          </w:p>
          <w:p w14:paraId="19B2482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The system displays password confirmation form </w:t>
            </w:r>
          </w:p>
          <w:p w14:paraId="67878C7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inputs password</w:t>
            </w:r>
          </w:p>
          <w:p w14:paraId="56255C5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deactivates user and displays user’s list</w:t>
            </w:r>
          </w:p>
          <w:p w14:paraId="72547A0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2DD950A1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>Cancellation</w:t>
            </w:r>
          </w:p>
          <w:p w14:paraId="04F7096F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0"/>
              </w:num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</w:rPr>
              <w:t>Button “Cancel” cancels the process</w:t>
            </w:r>
          </w:p>
        </w:tc>
      </w:tr>
      <w:tr w:rsidR="004F3D0A" w:rsidRPr="008D763A" w14:paraId="182170DA" w14:textId="77777777" w:rsidTr="00200124">
        <w:tc>
          <w:tcPr>
            <w:tcW w:w="0" w:type="auto"/>
          </w:tcPr>
          <w:p w14:paraId="4BCAB62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4877" w:type="dxa"/>
          </w:tcPr>
          <w:p w14:paraId="3ABA4CC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55F311E4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85"/>
        <w:gridCol w:w="4877"/>
      </w:tblGrid>
      <w:tr w:rsidR="004F3D0A" w:rsidRPr="008D763A" w14:paraId="1CF85DAE" w14:textId="77777777" w:rsidTr="00200124">
        <w:tc>
          <w:tcPr>
            <w:tcW w:w="4185" w:type="dxa"/>
          </w:tcPr>
          <w:p w14:paraId="6902489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4877" w:type="dxa"/>
          </w:tcPr>
          <w:p w14:paraId="17A7D73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User deactivation from the user details form</w:t>
            </w:r>
          </w:p>
        </w:tc>
      </w:tr>
      <w:tr w:rsidR="004F3D0A" w:rsidRPr="008D763A" w14:paraId="68537DC2" w14:textId="77777777" w:rsidTr="00200124">
        <w:tc>
          <w:tcPr>
            <w:tcW w:w="4185" w:type="dxa"/>
          </w:tcPr>
          <w:p w14:paraId="7F2EA9F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4877" w:type="dxa"/>
          </w:tcPr>
          <w:p w14:paraId="3C3C173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UM_3.6</w:t>
            </w:r>
          </w:p>
        </w:tc>
      </w:tr>
      <w:tr w:rsidR="004F3D0A" w:rsidRPr="008D763A" w14:paraId="6E1E474E" w14:textId="77777777" w:rsidTr="00200124">
        <w:tc>
          <w:tcPr>
            <w:tcW w:w="4185" w:type="dxa"/>
          </w:tcPr>
          <w:p w14:paraId="660C611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4877" w:type="dxa"/>
          </w:tcPr>
          <w:p w14:paraId="03F521C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Deactivating a user from the user details </w:t>
            </w:r>
            <w:r w:rsidRPr="008D763A">
              <w:rPr>
                <w:rFonts w:ascii="Arial" w:hAnsi="Arial" w:cs="Arial"/>
              </w:rPr>
              <w:lastRenderedPageBreak/>
              <w:t>form.</w:t>
            </w:r>
          </w:p>
        </w:tc>
      </w:tr>
      <w:tr w:rsidR="004F3D0A" w:rsidRPr="008D763A" w14:paraId="5A36552C" w14:textId="77777777" w:rsidTr="00200124">
        <w:tc>
          <w:tcPr>
            <w:tcW w:w="4185" w:type="dxa"/>
          </w:tcPr>
          <w:p w14:paraId="1AA25E0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Description</w:t>
            </w:r>
          </w:p>
        </w:tc>
        <w:tc>
          <w:tcPr>
            <w:tcW w:w="4877" w:type="dxa"/>
          </w:tcPr>
          <w:p w14:paraId="61FDA1D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has the possibility to change the employee’s status to Inactive</w:t>
            </w:r>
          </w:p>
        </w:tc>
      </w:tr>
      <w:tr w:rsidR="004F3D0A" w:rsidRPr="008D763A" w14:paraId="738B8A24" w14:textId="77777777" w:rsidTr="00200124">
        <w:tc>
          <w:tcPr>
            <w:tcW w:w="4185" w:type="dxa"/>
          </w:tcPr>
          <w:p w14:paraId="716E6F4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4877" w:type="dxa"/>
          </w:tcPr>
          <w:p w14:paraId="34B0892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422546F0" w14:textId="77777777" w:rsidTr="00200124">
        <w:tc>
          <w:tcPr>
            <w:tcW w:w="4185" w:type="dxa"/>
          </w:tcPr>
          <w:p w14:paraId="4B3F7E8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4877" w:type="dxa"/>
          </w:tcPr>
          <w:p w14:paraId="5DE5561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5FFA2D58" w14:textId="77777777" w:rsidTr="00200124">
        <w:tc>
          <w:tcPr>
            <w:tcW w:w="4185" w:type="dxa"/>
          </w:tcPr>
          <w:p w14:paraId="2B1F4C1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4877" w:type="dxa"/>
          </w:tcPr>
          <w:p w14:paraId="6AB5EAB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At least one active User exists. Details are open.</w:t>
            </w:r>
          </w:p>
        </w:tc>
      </w:tr>
      <w:tr w:rsidR="004F3D0A" w:rsidRPr="008D763A" w14:paraId="0ED5EC36" w14:textId="77777777" w:rsidTr="00200124">
        <w:tc>
          <w:tcPr>
            <w:tcW w:w="4185" w:type="dxa"/>
          </w:tcPr>
          <w:p w14:paraId="1BAA720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4877" w:type="dxa"/>
          </w:tcPr>
          <w:p w14:paraId="74E4F69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user has “Inactive” status.</w:t>
            </w:r>
          </w:p>
        </w:tc>
      </w:tr>
      <w:tr w:rsidR="004F3D0A" w:rsidRPr="008D763A" w14:paraId="3B7280A6" w14:textId="77777777" w:rsidTr="00200124">
        <w:tc>
          <w:tcPr>
            <w:tcW w:w="4185" w:type="dxa"/>
          </w:tcPr>
          <w:p w14:paraId="3FD37AC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4877" w:type="dxa"/>
          </w:tcPr>
          <w:p w14:paraId="2F1B0A9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5432C991" w14:textId="77777777" w:rsidTr="00200124">
        <w:tc>
          <w:tcPr>
            <w:tcW w:w="4185" w:type="dxa"/>
          </w:tcPr>
          <w:p w14:paraId="32BE3DD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4877" w:type="dxa"/>
          </w:tcPr>
          <w:p w14:paraId="475648C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1CF2B3E9" w14:textId="77777777" w:rsidTr="00200124">
        <w:tc>
          <w:tcPr>
            <w:tcW w:w="4185" w:type="dxa"/>
          </w:tcPr>
          <w:p w14:paraId="3B6BA04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4877" w:type="dxa"/>
          </w:tcPr>
          <w:p w14:paraId="2AEFE2FD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1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opens the edition form of user.</w:t>
            </w:r>
          </w:p>
          <w:p w14:paraId="4FE3C3A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1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clicks on the "Change status of user" button.</w:t>
            </w:r>
          </w:p>
          <w:p w14:paraId="6FD68D6D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1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displays a pop-up window with password confirmation</w:t>
            </w:r>
          </w:p>
          <w:p w14:paraId="14FC76AD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1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inputs password</w:t>
            </w:r>
          </w:p>
          <w:p w14:paraId="346189DD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1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changes status and displays user list</w:t>
            </w:r>
          </w:p>
        </w:tc>
      </w:tr>
      <w:tr w:rsidR="004F3D0A" w:rsidRPr="008D763A" w14:paraId="56616449" w14:textId="77777777" w:rsidTr="00200124">
        <w:tc>
          <w:tcPr>
            <w:tcW w:w="0" w:type="auto"/>
          </w:tcPr>
          <w:p w14:paraId="25ECB63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4877" w:type="dxa"/>
          </w:tcPr>
          <w:p w14:paraId="0516CA7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71511B6F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85"/>
        <w:gridCol w:w="4877"/>
      </w:tblGrid>
      <w:tr w:rsidR="004F3D0A" w:rsidRPr="008D763A" w14:paraId="41B15B5C" w14:textId="77777777" w:rsidTr="00200124">
        <w:tc>
          <w:tcPr>
            <w:tcW w:w="4185" w:type="dxa"/>
          </w:tcPr>
          <w:p w14:paraId="4F96662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4877" w:type="dxa"/>
          </w:tcPr>
          <w:p w14:paraId="57D92D7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User activation from the list</w:t>
            </w:r>
          </w:p>
        </w:tc>
      </w:tr>
      <w:tr w:rsidR="004F3D0A" w:rsidRPr="008D763A" w14:paraId="01AD5094" w14:textId="77777777" w:rsidTr="00200124">
        <w:tc>
          <w:tcPr>
            <w:tcW w:w="4185" w:type="dxa"/>
          </w:tcPr>
          <w:p w14:paraId="4C0AB64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4877" w:type="dxa"/>
          </w:tcPr>
          <w:p w14:paraId="5200BF0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UM_3.7</w:t>
            </w:r>
          </w:p>
        </w:tc>
      </w:tr>
      <w:tr w:rsidR="004F3D0A" w:rsidRPr="008D763A" w14:paraId="104864FC" w14:textId="77777777" w:rsidTr="00200124">
        <w:tc>
          <w:tcPr>
            <w:tcW w:w="4185" w:type="dxa"/>
          </w:tcPr>
          <w:p w14:paraId="70F8F9D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4877" w:type="dxa"/>
          </w:tcPr>
          <w:p w14:paraId="1A963A5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Activating a user from the list. List is open.</w:t>
            </w:r>
          </w:p>
        </w:tc>
      </w:tr>
      <w:tr w:rsidR="004F3D0A" w:rsidRPr="008D763A" w14:paraId="75950FE4" w14:textId="77777777" w:rsidTr="00200124">
        <w:tc>
          <w:tcPr>
            <w:tcW w:w="4185" w:type="dxa"/>
          </w:tcPr>
          <w:p w14:paraId="4456E16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4877" w:type="dxa"/>
          </w:tcPr>
          <w:p w14:paraId="5412F02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has the possibility to change the employee’s status to Active</w:t>
            </w:r>
          </w:p>
        </w:tc>
      </w:tr>
      <w:tr w:rsidR="004F3D0A" w:rsidRPr="008D763A" w14:paraId="72555687" w14:textId="77777777" w:rsidTr="00200124">
        <w:tc>
          <w:tcPr>
            <w:tcW w:w="4185" w:type="dxa"/>
          </w:tcPr>
          <w:p w14:paraId="728F8F5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4877" w:type="dxa"/>
          </w:tcPr>
          <w:p w14:paraId="087B040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7176D00F" w14:textId="77777777" w:rsidTr="00200124">
        <w:tc>
          <w:tcPr>
            <w:tcW w:w="4185" w:type="dxa"/>
          </w:tcPr>
          <w:p w14:paraId="4EE573C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4877" w:type="dxa"/>
          </w:tcPr>
          <w:p w14:paraId="5397612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3CC4F2D8" w14:textId="77777777" w:rsidTr="00200124">
        <w:tc>
          <w:tcPr>
            <w:tcW w:w="4185" w:type="dxa"/>
          </w:tcPr>
          <w:p w14:paraId="7618C6C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4877" w:type="dxa"/>
          </w:tcPr>
          <w:p w14:paraId="2F8FDAA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At least one unactive User exists</w:t>
            </w:r>
          </w:p>
        </w:tc>
      </w:tr>
      <w:tr w:rsidR="004F3D0A" w:rsidRPr="008D763A" w14:paraId="201F2739" w14:textId="77777777" w:rsidTr="00200124">
        <w:tc>
          <w:tcPr>
            <w:tcW w:w="4185" w:type="dxa"/>
          </w:tcPr>
          <w:p w14:paraId="6AA513B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4877" w:type="dxa"/>
          </w:tcPr>
          <w:p w14:paraId="59F17B9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user has “Active” status.</w:t>
            </w:r>
          </w:p>
        </w:tc>
      </w:tr>
      <w:tr w:rsidR="004F3D0A" w:rsidRPr="008D763A" w14:paraId="183BC563" w14:textId="77777777" w:rsidTr="00200124">
        <w:tc>
          <w:tcPr>
            <w:tcW w:w="4185" w:type="dxa"/>
          </w:tcPr>
          <w:p w14:paraId="6630879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4877" w:type="dxa"/>
          </w:tcPr>
          <w:p w14:paraId="6ECF0D3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32D25F6C" w14:textId="77777777" w:rsidTr="00200124">
        <w:tc>
          <w:tcPr>
            <w:tcW w:w="4185" w:type="dxa"/>
          </w:tcPr>
          <w:p w14:paraId="481033E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4877" w:type="dxa"/>
          </w:tcPr>
          <w:p w14:paraId="30A486C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13C266F5" w14:textId="77777777" w:rsidTr="00200124">
        <w:tc>
          <w:tcPr>
            <w:tcW w:w="4185" w:type="dxa"/>
          </w:tcPr>
          <w:p w14:paraId="4BA38CB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4877" w:type="dxa"/>
          </w:tcPr>
          <w:p w14:paraId="5C5B656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394E47C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0B25A1CD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6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navigates to the user’s list.</w:t>
            </w:r>
          </w:p>
          <w:p w14:paraId="3DBCE18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6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The administrator selects the "Reactivate user" button for a specific user. </w:t>
            </w:r>
          </w:p>
          <w:p w14:paraId="1224F0C1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6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The system displays password confirmation form </w:t>
            </w:r>
          </w:p>
          <w:p w14:paraId="2E34E77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6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inputs password</w:t>
            </w:r>
          </w:p>
          <w:p w14:paraId="3EA19C4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6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reactivates user and displays user’s list</w:t>
            </w:r>
          </w:p>
          <w:p w14:paraId="58F4F88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48F0323B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>Cancellation</w:t>
            </w:r>
          </w:p>
          <w:p w14:paraId="41C3E8AF" w14:textId="77777777" w:rsidR="004F3D0A" w:rsidRPr="008D763A" w:rsidRDefault="004F3D0A" w:rsidP="00200124">
            <w:pPr>
              <w:pStyle w:val="Akapitzlist"/>
              <w:ind w:left="765"/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Button “Cancel” cancels the process</w:t>
            </w:r>
          </w:p>
        </w:tc>
      </w:tr>
      <w:tr w:rsidR="004F3D0A" w:rsidRPr="008D763A" w14:paraId="5CAA13E5" w14:textId="77777777" w:rsidTr="00200124">
        <w:tc>
          <w:tcPr>
            <w:tcW w:w="0" w:type="auto"/>
          </w:tcPr>
          <w:p w14:paraId="23F46F4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4877" w:type="dxa"/>
          </w:tcPr>
          <w:p w14:paraId="735D484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03CA2537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85"/>
        <w:gridCol w:w="4877"/>
      </w:tblGrid>
      <w:tr w:rsidR="004F3D0A" w:rsidRPr="008D763A" w14:paraId="501E09BD" w14:textId="77777777" w:rsidTr="00200124">
        <w:tc>
          <w:tcPr>
            <w:tcW w:w="4185" w:type="dxa"/>
          </w:tcPr>
          <w:p w14:paraId="7D026D7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4877" w:type="dxa"/>
          </w:tcPr>
          <w:p w14:paraId="612E812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User activation from user details</w:t>
            </w:r>
          </w:p>
        </w:tc>
      </w:tr>
      <w:tr w:rsidR="004F3D0A" w:rsidRPr="008D763A" w14:paraId="0F69C2C6" w14:textId="77777777" w:rsidTr="00200124">
        <w:tc>
          <w:tcPr>
            <w:tcW w:w="4185" w:type="dxa"/>
          </w:tcPr>
          <w:p w14:paraId="2B687D9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4877" w:type="dxa"/>
          </w:tcPr>
          <w:p w14:paraId="62A5D85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UM_3.8</w:t>
            </w:r>
          </w:p>
        </w:tc>
      </w:tr>
      <w:tr w:rsidR="004F3D0A" w:rsidRPr="008D763A" w14:paraId="6DB71C70" w14:textId="77777777" w:rsidTr="00200124">
        <w:tc>
          <w:tcPr>
            <w:tcW w:w="4185" w:type="dxa"/>
          </w:tcPr>
          <w:p w14:paraId="6761E3B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The aim</w:t>
            </w:r>
          </w:p>
        </w:tc>
        <w:tc>
          <w:tcPr>
            <w:tcW w:w="4877" w:type="dxa"/>
          </w:tcPr>
          <w:p w14:paraId="316AEA9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Activating a user from the user details form.</w:t>
            </w:r>
          </w:p>
        </w:tc>
      </w:tr>
      <w:tr w:rsidR="004F3D0A" w:rsidRPr="008D763A" w14:paraId="22706B1E" w14:textId="77777777" w:rsidTr="00200124">
        <w:tc>
          <w:tcPr>
            <w:tcW w:w="4185" w:type="dxa"/>
          </w:tcPr>
          <w:p w14:paraId="24CAF69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4877" w:type="dxa"/>
          </w:tcPr>
          <w:p w14:paraId="1963BDA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has the possibility to change the employee’s status to Active</w:t>
            </w:r>
          </w:p>
        </w:tc>
      </w:tr>
      <w:tr w:rsidR="004F3D0A" w:rsidRPr="008D763A" w14:paraId="5E81CDAB" w14:textId="77777777" w:rsidTr="00200124">
        <w:tc>
          <w:tcPr>
            <w:tcW w:w="4185" w:type="dxa"/>
          </w:tcPr>
          <w:p w14:paraId="4DCA2C7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4877" w:type="dxa"/>
          </w:tcPr>
          <w:p w14:paraId="6019F2B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560B2703" w14:textId="77777777" w:rsidTr="00200124">
        <w:tc>
          <w:tcPr>
            <w:tcW w:w="4185" w:type="dxa"/>
          </w:tcPr>
          <w:p w14:paraId="34BBFBE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4877" w:type="dxa"/>
          </w:tcPr>
          <w:p w14:paraId="2ABAA9A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7685A49C" w14:textId="77777777" w:rsidTr="00200124">
        <w:tc>
          <w:tcPr>
            <w:tcW w:w="4185" w:type="dxa"/>
          </w:tcPr>
          <w:p w14:paraId="04E4728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4877" w:type="dxa"/>
          </w:tcPr>
          <w:p w14:paraId="4B0AC07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At least one unactive User exists. Details are open.</w:t>
            </w:r>
          </w:p>
        </w:tc>
      </w:tr>
      <w:tr w:rsidR="004F3D0A" w:rsidRPr="008D763A" w14:paraId="41F2F314" w14:textId="77777777" w:rsidTr="00200124">
        <w:tc>
          <w:tcPr>
            <w:tcW w:w="4185" w:type="dxa"/>
          </w:tcPr>
          <w:p w14:paraId="0008F4A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4877" w:type="dxa"/>
          </w:tcPr>
          <w:p w14:paraId="729E676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user has “Active” status.</w:t>
            </w:r>
          </w:p>
        </w:tc>
      </w:tr>
      <w:tr w:rsidR="004F3D0A" w:rsidRPr="008D763A" w14:paraId="33247B8B" w14:textId="77777777" w:rsidTr="00200124">
        <w:tc>
          <w:tcPr>
            <w:tcW w:w="4185" w:type="dxa"/>
          </w:tcPr>
          <w:p w14:paraId="2064212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4877" w:type="dxa"/>
          </w:tcPr>
          <w:p w14:paraId="3C58BBA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04932AB2" w14:textId="77777777" w:rsidTr="00200124">
        <w:tc>
          <w:tcPr>
            <w:tcW w:w="4185" w:type="dxa"/>
          </w:tcPr>
          <w:p w14:paraId="19A456F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4877" w:type="dxa"/>
          </w:tcPr>
          <w:p w14:paraId="50A928E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46A9A797" w14:textId="77777777" w:rsidTr="00200124">
        <w:tc>
          <w:tcPr>
            <w:tcW w:w="4185" w:type="dxa"/>
          </w:tcPr>
          <w:p w14:paraId="1CD99D0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4877" w:type="dxa"/>
          </w:tcPr>
          <w:p w14:paraId="636A998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0B914E94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7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opens the edition form of user.</w:t>
            </w:r>
          </w:p>
          <w:p w14:paraId="60803883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7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clicks on the "Change status of user" button.</w:t>
            </w:r>
          </w:p>
          <w:p w14:paraId="3204F4FF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7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displays a pop-up window with password confirmation</w:t>
            </w:r>
          </w:p>
          <w:p w14:paraId="0337BAB3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7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inputs password</w:t>
            </w:r>
          </w:p>
          <w:p w14:paraId="0C021343" w14:textId="77777777" w:rsidR="004F3D0A" w:rsidRPr="008D763A" w:rsidRDefault="004F3D0A" w:rsidP="00200124">
            <w:pPr>
              <w:pStyle w:val="Akapitzlist"/>
              <w:ind w:left="765"/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changes status and displays user list</w:t>
            </w:r>
          </w:p>
        </w:tc>
      </w:tr>
      <w:tr w:rsidR="004F3D0A" w:rsidRPr="008D763A" w14:paraId="0F326E82" w14:textId="77777777" w:rsidTr="00200124">
        <w:tc>
          <w:tcPr>
            <w:tcW w:w="0" w:type="auto"/>
          </w:tcPr>
          <w:p w14:paraId="758F29C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4877" w:type="dxa"/>
          </w:tcPr>
          <w:p w14:paraId="1043AC3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6BE78882" w14:textId="77777777" w:rsidR="004F3D0A" w:rsidRPr="004F3D0A" w:rsidRDefault="004F3D0A" w:rsidP="004F3D0A">
      <w:pPr>
        <w:ind w:left="360"/>
        <w:rPr>
          <w:rFonts w:ascii="Arial" w:eastAsia="Arial" w:hAnsi="Arial" w:cs="Arial"/>
          <w:color w:val="000000" w:themeColor="text1"/>
        </w:rPr>
      </w:pPr>
    </w:p>
    <w:p w14:paraId="122957D5" w14:textId="297EE74A" w:rsidR="005A0493" w:rsidRPr="005A0493" w:rsidRDefault="005A0493" w:rsidP="004F3D0A">
      <w:pPr>
        <w:pStyle w:val="Tekstpodstawowy"/>
        <w:rPr>
          <w:rFonts w:ascii="Arial" w:eastAsia="Arial" w:hAnsi="Arial" w:cs="Arial"/>
          <w:color w:val="000000" w:themeColor="text1"/>
        </w:rPr>
      </w:pPr>
    </w:p>
    <w:p w14:paraId="5CEEBA75" w14:textId="57F0A289" w:rsidR="005A0493" w:rsidRPr="005A0493" w:rsidRDefault="005A0493" w:rsidP="03C74BFD">
      <w:pPr>
        <w:pStyle w:val="Tekstpodstawowy"/>
        <w:rPr>
          <w:rFonts w:ascii="Arial" w:eastAsia="Arial" w:hAnsi="Arial" w:cs="Arial"/>
        </w:rPr>
      </w:pPr>
    </w:p>
    <w:p w14:paraId="20B01D9B" w14:textId="06339C6F" w:rsidR="03C74BFD" w:rsidRPr="00FF7AF3" w:rsidRDefault="03C74BFD" w:rsidP="03C74BFD">
      <w:pPr>
        <w:pStyle w:val="Nagwek21"/>
        <w:rPr>
          <w:rFonts w:ascii="Arial" w:eastAsia="Arial" w:hAnsi="Arial" w:cs="Arial"/>
        </w:rPr>
      </w:pPr>
      <w:bookmarkStart w:id="9" w:name="_Toc1658644602"/>
      <w:r w:rsidRPr="2D5AE737">
        <w:rPr>
          <w:rFonts w:ascii="Arial" w:eastAsia="Arial" w:hAnsi="Arial" w:cs="Arial"/>
        </w:rPr>
        <w:t>System parameters and dictionaries management</w:t>
      </w:r>
      <w:bookmarkEnd w:id="9"/>
    </w:p>
    <w:p w14:paraId="7BC301AA" w14:textId="376F333E" w:rsidR="03C74BFD" w:rsidRDefault="03C74BFD" w:rsidP="03C74BFD">
      <w:pPr>
        <w:pStyle w:val="Tekstpodstawowy"/>
        <w:rPr>
          <w:rFonts w:ascii="Arial" w:eastAsia="Arial" w:hAnsi="Arial" w:cs="Arial"/>
          <w:b/>
          <w:bCs/>
          <w:u w:val="single"/>
        </w:rPr>
      </w:pPr>
      <w:r w:rsidRPr="03C74BFD">
        <w:rPr>
          <w:rFonts w:ascii="Arial" w:eastAsia="Arial" w:hAnsi="Arial" w:cs="Arial"/>
          <w:b/>
          <w:bCs/>
          <w:u w:val="single"/>
        </w:rPr>
        <w:t>Epic: doctor’s specializations</w:t>
      </w:r>
    </w:p>
    <w:p w14:paraId="24854FD3" w14:textId="1EEA39B5" w:rsidR="03C74BFD" w:rsidRDefault="03C74BFD" w:rsidP="03C74BFD">
      <w:pPr>
        <w:pStyle w:val="Tekstpodstawowy"/>
        <w:rPr>
          <w:rFonts w:ascii="Arial" w:eastAsia="Arial" w:hAnsi="Arial" w:cs="Arial"/>
          <w:b/>
          <w:bCs/>
        </w:rPr>
      </w:pPr>
      <w:r w:rsidRPr="03C74BFD">
        <w:rPr>
          <w:rFonts w:ascii="Arial" w:eastAsia="Arial" w:hAnsi="Arial" w:cs="Arial"/>
          <w:b/>
          <w:bCs/>
        </w:rPr>
        <w:t>User stories</w:t>
      </w:r>
    </w:p>
    <w:p w14:paraId="6EB12214" w14:textId="19AD0BDA" w:rsidR="03C74BFD" w:rsidRDefault="03C74BFD" w:rsidP="03C74BFD">
      <w:pPr>
        <w:pStyle w:val="Tekstpodstawowy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Adding a specialization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As an</w:t>
      </w:r>
      <w:r w:rsidRPr="03C74BFD">
        <w:rPr>
          <w:rFonts w:ascii="Arial" w:eastAsia="Arial" w:hAnsi="Arial" w:cs="Arial"/>
          <w:color w:val="000000" w:themeColor="text1"/>
        </w:rPr>
        <w:t xml:space="preserve"> Administrator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 to have </w:t>
      </w:r>
      <w:r w:rsidR="0037031D">
        <w:rPr>
          <w:rFonts w:ascii="Arial" w:eastAsia="Arial" w:hAnsi="Arial" w:cs="Arial"/>
          <w:color w:val="000000" w:themeColor="text1"/>
        </w:rPr>
        <w:t>the</w:t>
      </w:r>
      <w:r w:rsidRPr="03C74BFD">
        <w:rPr>
          <w:rFonts w:ascii="Arial" w:eastAsia="Arial" w:hAnsi="Arial" w:cs="Arial"/>
          <w:color w:val="000000" w:themeColor="text1"/>
        </w:rPr>
        <w:t xml:space="preserve"> possibility to add a new doctor’s specialization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will be able to update the list of specializations</w:t>
      </w:r>
    </w:p>
    <w:p w14:paraId="35E6BF3D" w14:textId="0EE1B5DF" w:rsidR="03C74BFD" w:rsidRDefault="03C74BFD" w:rsidP="03C74BFD">
      <w:pPr>
        <w:pStyle w:val="Tekstpodstawowy"/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4FA5E332" w14:textId="01C88036" w:rsidR="03C74BFD" w:rsidRDefault="03C74BFD">
      <w:pPr>
        <w:pStyle w:val="Tekstpodstawowy"/>
        <w:numPr>
          <w:ilvl w:val="0"/>
          <w:numId w:val="33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“Add a specialization” button is pressed system opens an adding specialization form with an empty field (specialization name) and two buttons</w:t>
      </w:r>
      <w:r w:rsidR="0037031D">
        <w:rPr>
          <w:rFonts w:ascii="Arial" w:eastAsia="Arial" w:hAnsi="Arial" w:cs="Arial"/>
          <w:color w:val="000000" w:themeColor="text1"/>
        </w:rPr>
        <w:t>: “Add” and “Cancel”</w:t>
      </w:r>
    </w:p>
    <w:p w14:paraId="19246D2E" w14:textId="706A01D1" w:rsidR="03C74BFD" w:rsidRDefault="03C74BFD">
      <w:pPr>
        <w:pStyle w:val="Tekstpodstawowy"/>
        <w:numPr>
          <w:ilvl w:val="0"/>
          <w:numId w:val="33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The “Add” button is available to </w:t>
      </w:r>
      <w:r w:rsidR="007A09FA">
        <w:rPr>
          <w:rFonts w:ascii="Arial" w:eastAsia="Arial" w:hAnsi="Arial" w:cs="Arial"/>
          <w:color w:val="000000" w:themeColor="text1"/>
        </w:rPr>
        <w:t>press</w:t>
      </w:r>
      <w:r w:rsidR="001A5C31">
        <w:rPr>
          <w:rFonts w:ascii="Arial" w:eastAsia="Arial" w:hAnsi="Arial" w:cs="Arial"/>
          <w:color w:val="000000" w:themeColor="text1"/>
        </w:rPr>
        <w:t>. After pressing</w:t>
      </w:r>
      <w:r w:rsidR="00895E48">
        <w:rPr>
          <w:rFonts w:ascii="Arial" w:eastAsia="Arial" w:hAnsi="Arial" w:cs="Arial"/>
          <w:color w:val="000000" w:themeColor="text1"/>
        </w:rPr>
        <w:t xml:space="preserve"> it</w:t>
      </w:r>
      <w:r w:rsidR="001A5C31">
        <w:rPr>
          <w:rFonts w:ascii="Arial" w:eastAsia="Arial" w:hAnsi="Arial" w:cs="Arial"/>
          <w:color w:val="000000" w:themeColor="text1"/>
        </w:rPr>
        <w:t xml:space="preserve">, </w:t>
      </w:r>
      <w:r w:rsidR="005756CF">
        <w:rPr>
          <w:rFonts w:ascii="Arial" w:eastAsia="Arial" w:hAnsi="Arial" w:cs="Arial"/>
          <w:color w:val="000000" w:themeColor="text1"/>
        </w:rPr>
        <w:t xml:space="preserve">the </w:t>
      </w:r>
      <w:r w:rsidR="001A5C31">
        <w:rPr>
          <w:rFonts w:ascii="Arial" w:eastAsia="Arial" w:hAnsi="Arial" w:cs="Arial"/>
          <w:color w:val="000000" w:themeColor="text1"/>
        </w:rPr>
        <w:t xml:space="preserve">new specialization is </w:t>
      </w:r>
      <w:r w:rsidR="005756CF">
        <w:rPr>
          <w:rFonts w:ascii="Arial" w:eastAsia="Arial" w:hAnsi="Arial" w:cs="Arial"/>
          <w:color w:val="000000" w:themeColor="text1"/>
        </w:rPr>
        <w:t>saved in the database</w:t>
      </w:r>
    </w:p>
    <w:p w14:paraId="2435E10B" w14:textId="0138914E" w:rsidR="03C74BFD" w:rsidRDefault="03C74BFD">
      <w:pPr>
        <w:pStyle w:val="Tekstpodstawowy"/>
        <w:numPr>
          <w:ilvl w:val="0"/>
          <w:numId w:val="33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When the “Cancel” button is pressed system closes </w:t>
      </w:r>
      <w:r w:rsidR="007A09FA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adding form</w:t>
      </w:r>
    </w:p>
    <w:p w14:paraId="13BE7216" w14:textId="7F612B11" w:rsidR="03C74BFD" w:rsidRDefault="03C74BFD">
      <w:pPr>
        <w:pStyle w:val="Tekstpodstawowy"/>
        <w:numPr>
          <w:ilvl w:val="0"/>
          <w:numId w:val="33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the user entered </w:t>
      </w:r>
      <w:r w:rsidR="003A6AC4">
        <w:rPr>
          <w:rFonts w:ascii="Arial" w:eastAsia="Arial" w:hAnsi="Arial" w:cs="Arial"/>
          <w:color w:val="000000" w:themeColor="text1"/>
        </w:rPr>
        <w:t xml:space="preserve">a </w:t>
      </w:r>
      <w:r w:rsidRPr="03C74BFD">
        <w:rPr>
          <w:rFonts w:ascii="Arial" w:eastAsia="Arial" w:hAnsi="Arial" w:cs="Arial"/>
          <w:color w:val="000000" w:themeColor="text1"/>
        </w:rPr>
        <w:t xml:space="preserve">specialization name and </w:t>
      </w:r>
      <w:r w:rsidR="003A6AC4">
        <w:rPr>
          <w:rFonts w:ascii="Arial" w:eastAsia="Arial" w:hAnsi="Arial" w:cs="Arial"/>
          <w:color w:val="000000" w:themeColor="text1"/>
        </w:rPr>
        <w:t>tries</w:t>
      </w:r>
      <w:r w:rsidRPr="03C74BFD">
        <w:rPr>
          <w:rFonts w:ascii="Arial" w:eastAsia="Arial" w:hAnsi="Arial" w:cs="Arial"/>
          <w:color w:val="000000" w:themeColor="text1"/>
        </w:rPr>
        <w:t xml:space="preserve"> to leave adding form without saving, the system displays a pop-up with confirmation of leaving</w:t>
      </w:r>
    </w:p>
    <w:p w14:paraId="4DBE1F04" w14:textId="32F9C5D6" w:rsidR="0028237F" w:rsidRDefault="00863E97">
      <w:pPr>
        <w:pStyle w:val="Tekstpodstawowy"/>
        <w:numPr>
          <w:ilvl w:val="0"/>
          <w:numId w:val="33"/>
        </w:num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new</w:t>
      </w:r>
      <w:r w:rsidR="0028237F">
        <w:rPr>
          <w:rFonts w:ascii="Arial" w:eastAsia="Arial" w:hAnsi="Arial" w:cs="Arial"/>
          <w:color w:val="000000" w:themeColor="text1"/>
        </w:rPr>
        <w:t xml:space="preserve"> specialization name must be unique</w:t>
      </w:r>
    </w:p>
    <w:p w14:paraId="30DC2B4C" w14:textId="032DD628" w:rsidR="03C74BFD" w:rsidRDefault="03C74BFD">
      <w:pPr>
        <w:pStyle w:val="Tekstpodstawowy"/>
        <w:numPr>
          <w:ilvl w:val="0"/>
          <w:numId w:val="33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system adds a new specialization to the list of specialization</w:t>
      </w:r>
    </w:p>
    <w:p w14:paraId="304423CF" w14:textId="115AB9E5" w:rsidR="03C74BFD" w:rsidRDefault="03C74BFD">
      <w:pPr>
        <w:pStyle w:val="Tekstpodstawowy"/>
        <w:numPr>
          <w:ilvl w:val="0"/>
          <w:numId w:val="33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The system closes </w:t>
      </w:r>
      <w:r w:rsidR="003A6AC4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adding form and views the list of specializations</w:t>
      </w:r>
    </w:p>
    <w:p w14:paraId="21251E16" w14:textId="0942719D" w:rsidR="03C74BFD" w:rsidRDefault="03C74BFD" w:rsidP="03C74BFD">
      <w:pPr>
        <w:pStyle w:val="Tekstpodstawowy"/>
        <w:rPr>
          <w:rFonts w:ascii="Arial" w:eastAsia="Arial" w:hAnsi="Arial" w:cs="Arial"/>
          <w:color w:val="000000" w:themeColor="text1"/>
        </w:rPr>
      </w:pPr>
    </w:p>
    <w:p w14:paraId="637A2FCD" w14:textId="45F2DDED" w:rsidR="03C74BFD" w:rsidRDefault="03C74BFD" w:rsidP="03C74BFD">
      <w:pPr>
        <w:pStyle w:val="Tekstpodstawowy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Editing a specialization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As an</w:t>
      </w:r>
      <w:r w:rsidRPr="03C74BFD">
        <w:rPr>
          <w:rFonts w:ascii="Arial" w:eastAsia="Arial" w:hAnsi="Arial" w:cs="Arial"/>
          <w:color w:val="000000" w:themeColor="text1"/>
        </w:rPr>
        <w:t xml:space="preserve"> Administrator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 to have </w:t>
      </w:r>
      <w:r w:rsidR="00863E97">
        <w:rPr>
          <w:rFonts w:ascii="Arial" w:eastAsia="Arial" w:hAnsi="Arial" w:cs="Arial"/>
          <w:color w:val="000000" w:themeColor="text1"/>
        </w:rPr>
        <w:t>the</w:t>
      </w:r>
      <w:r w:rsidRPr="03C74BFD">
        <w:rPr>
          <w:rFonts w:ascii="Arial" w:eastAsia="Arial" w:hAnsi="Arial" w:cs="Arial"/>
          <w:color w:val="000000" w:themeColor="text1"/>
        </w:rPr>
        <w:t xml:space="preserve"> possibility to edit existing doctor specialization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will be able </w:t>
      </w:r>
      <w:r w:rsidR="00863E97">
        <w:rPr>
          <w:rFonts w:ascii="Arial" w:eastAsia="Arial" w:hAnsi="Arial" w:cs="Arial"/>
          <w:color w:val="000000" w:themeColor="text1"/>
        </w:rPr>
        <w:t xml:space="preserve">to </w:t>
      </w:r>
      <w:r w:rsidRPr="03C74BFD">
        <w:rPr>
          <w:rFonts w:ascii="Arial" w:eastAsia="Arial" w:hAnsi="Arial" w:cs="Arial"/>
          <w:color w:val="000000" w:themeColor="text1"/>
        </w:rPr>
        <w:t>edit a specialization if it is needed</w:t>
      </w:r>
    </w:p>
    <w:p w14:paraId="4B609E34" w14:textId="5A8048E7" w:rsidR="03C74BFD" w:rsidRDefault="03C74BFD" w:rsidP="03C74BFD">
      <w:pPr>
        <w:pStyle w:val="Tekstpodstawowy"/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lastRenderedPageBreak/>
        <w:t>Acceptance criteria:</w:t>
      </w:r>
    </w:p>
    <w:p w14:paraId="38D97865" w14:textId="5A225A66" w:rsidR="03C74BFD" w:rsidRDefault="03C74BFD">
      <w:pPr>
        <w:pStyle w:val="Tekstpodstawowy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When the “Edit” button is pressed system opens an editing form with </w:t>
      </w:r>
      <w:r w:rsidR="00126175">
        <w:rPr>
          <w:rFonts w:ascii="Arial" w:eastAsia="Arial" w:hAnsi="Arial" w:cs="Arial"/>
          <w:color w:val="000000" w:themeColor="text1"/>
        </w:rPr>
        <w:t>a</w:t>
      </w:r>
      <w:r w:rsidR="00863E97">
        <w:rPr>
          <w:rFonts w:ascii="Arial" w:eastAsia="Arial" w:hAnsi="Arial" w:cs="Arial"/>
          <w:color w:val="000000" w:themeColor="text1"/>
        </w:rPr>
        <w:t xml:space="preserve"> </w:t>
      </w:r>
      <w:r w:rsidR="00126175">
        <w:rPr>
          <w:rFonts w:ascii="Arial" w:eastAsia="Arial" w:hAnsi="Arial" w:cs="Arial"/>
          <w:color w:val="000000" w:themeColor="text1"/>
        </w:rPr>
        <w:t>filled-in</w:t>
      </w:r>
      <w:r w:rsidRPr="03C74BFD">
        <w:rPr>
          <w:rFonts w:ascii="Arial" w:eastAsia="Arial" w:hAnsi="Arial" w:cs="Arial"/>
          <w:color w:val="000000" w:themeColor="text1"/>
        </w:rPr>
        <w:t xml:space="preserve"> </w:t>
      </w:r>
      <w:r w:rsidR="00CE110E">
        <w:rPr>
          <w:rFonts w:ascii="Arial" w:eastAsia="Arial" w:hAnsi="Arial" w:cs="Arial"/>
          <w:color w:val="000000" w:themeColor="text1"/>
        </w:rPr>
        <w:t>field</w:t>
      </w:r>
      <w:r w:rsidRPr="03C74BFD">
        <w:rPr>
          <w:rFonts w:ascii="Arial" w:eastAsia="Arial" w:hAnsi="Arial" w:cs="Arial"/>
          <w:color w:val="000000" w:themeColor="text1"/>
        </w:rPr>
        <w:t xml:space="preserve"> (specialization name) and two buttons</w:t>
      </w:r>
      <w:r w:rsidR="00CE110E">
        <w:rPr>
          <w:rFonts w:ascii="Arial" w:eastAsia="Arial" w:hAnsi="Arial" w:cs="Arial"/>
          <w:color w:val="000000" w:themeColor="text1"/>
        </w:rPr>
        <w:t>: “Save” and “Cancel”</w:t>
      </w:r>
    </w:p>
    <w:p w14:paraId="133D97C8" w14:textId="02B736C0" w:rsidR="03C74BFD" w:rsidRDefault="03C74BFD">
      <w:pPr>
        <w:pStyle w:val="Tekstpodstawowy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“Save” button is available to click</w:t>
      </w:r>
      <w:r w:rsidR="00457C1A">
        <w:rPr>
          <w:rFonts w:ascii="Arial" w:eastAsia="Arial" w:hAnsi="Arial" w:cs="Arial"/>
          <w:color w:val="000000" w:themeColor="text1"/>
        </w:rPr>
        <w:t>,</w:t>
      </w:r>
      <w:r w:rsidR="00126175">
        <w:rPr>
          <w:rFonts w:ascii="Arial" w:eastAsia="Arial" w:hAnsi="Arial" w:cs="Arial"/>
          <w:color w:val="000000" w:themeColor="text1"/>
        </w:rPr>
        <w:t xml:space="preserve"> </w:t>
      </w:r>
      <w:r w:rsidR="00AA23A9">
        <w:rPr>
          <w:rFonts w:ascii="Arial" w:eastAsia="Arial" w:hAnsi="Arial" w:cs="Arial"/>
          <w:color w:val="000000" w:themeColor="text1"/>
        </w:rPr>
        <w:t>after which</w:t>
      </w:r>
      <w:r w:rsidR="00126175">
        <w:rPr>
          <w:rFonts w:ascii="Arial" w:eastAsia="Arial" w:hAnsi="Arial" w:cs="Arial"/>
          <w:color w:val="000000" w:themeColor="text1"/>
        </w:rPr>
        <w:t xml:space="preserve"> </w:t>
      </w:r>
      <w:r w:rsidR="00E841DD">
        <w:rPr>
          <w:rFonts w:ascii="Arial" w:eastAsia="Arial" w:hAnsi="Arial" w:cs="Arial"/>
          <w:color w:val="000000" w:themeColor="text1"/>
        </w:rPr>
        <w:t xml:space="preserve">the changed specialization </w:t>
      </w:r>
      <w:r w:rsidR="00AA23A9">
        <w:rPr>
          <w:rFonts w:ascii="Arial" w:eastAsia="Arial" w:hAnsi="Arial" w:cs="Arial"/>
          <w:color w:val="000000" w:themeColor="text1"/>
        </w:rPr>
        <w:t>will be</w:t>
      </w:r>
      <w:r w:rsidR="00E841DD">
        <w:rPr>
          <w:rFonts w:ascii="Arial" w:eastAsia="Arial" w:hAnsi="Arial" w:cs="Arial"/>
          <w:color w:val="000000" w:themeColor="text1"/>
        </w:rPr>
        <w:t xml:space="preserve"> saved in the database</w:t>
      </w:r>
    </w:p>
    <w:p w14:paraId="6FA19DDA" w14:textId="3695B258" w:rsidR="03C74BFD" w:rsidRDefault="03C74BFD">
      <w:pPr>
        <w:pStyle w:val="Tekstpodstawowy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“Cancel” button is pressed system closes the editing form</w:t>
      </w:r>
    </w:p>
    <w:p w14:paraId="3693EE1A" w14:textId="680E4F71" w:rsidR="03C74BFD" w:rsidRDefault="03C74BFD">
      <w:pPr>
        <w:pStyle w:val="Tekstpodstawowy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the user made some changes name and </w:t>
      </w:r>
      <w:r w:rsidR="00CE110E">
        <w:rPr>
          <w:rFonts w:ascii="Arial" w:eastAsia="Arial" w:hAnsi="Arial" w:cs="Arial"/>
          <w:color w:val="000000" w:themeColor="text1"/>
        </w:rPr>
        <w:t>tries</w:t>
      </w:r>
      <w:r w:rsidRPr="03C74BFD">
        <w:rPr>
          <w:rFonts w:ascii="Arial" w:eastAsia="Arial" w:hAnsi="Arial" w:cs="Arial"/>
          <w:color w:val="000000" w:themeColor="text1"/>
        </w:rPr>
        <w:t xml:space="preserve"> to leave the editing without saving, the system displays a pop-up with confirmation of leaving</w:t>
      </w:r>
    </w:p>
    <w:p w14:paraId="08612451" w14:textId="4863DBC4" w:rsidR="03C74BFD" w:rsidRDefault="03C74BFD">
      <w:pPr>
        <w:pStyle w:val="Tekstpodstawowy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Once the “Save” button is pressed system </w:t>
      </w:r>
      <w:r w:rsidR="005A784C">
        <w:rPr>
          <w:rFonts w:ascii="Arial" w:eastAsia="Arial" w:hAnsi="Arial" w:cs="Arial"/>
          <w:color w:val="000000" w:themeColor="text1"/>
        </w:rPr>
        <w:t>saves</w:t>
      </w:r>
      <w:r w:rsidRPr="03C74BFD">
        <w:rPr>
          <w:rFonts w:ascii="Arial" w:eastAsia="Arial" w:hAnsi="Arial" w:cs="Arial"/>
          <w:color w:val="000000" w:themeColor="text1"/>
        </w:rPr>
        <w:t xml:space="preserve"> changes and </w:t>
      </w:r>
      <w:r w:rsidR="005A784C">
        <w:rPr>
          <w:rFonts w:ascii="Arial" w:eastAsia="Arial" w:hAnsi="Arial" w:cs="Arial"/>
          <w:color w:val="000000" w:themeColor="text1"/>
        </w:rPr>
        <w:t>views</w:t>
      </w:r>
      <w:r w:rsidRPr="03C74BFD">
        <w:rPr>
          <w:rFonts w:ascii="Arial" w:eastAsia="Arial" w:hAnsi="Arial" w:cs="Arial"/>
          <w:color w:val="000000" w:themeColor="text1"/>
        </w:rPr>
        <w:t xml:space="preserve"> </w:t>
      </w:r>
      <w:r w:rsidR="005A784C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list of specializations</w:t>
      </w:r>
    </w:p>
    <w:p w14:paraId="39F2CBF0" w14:textId="2A44DF25" w:rsidR="005A784C" w:rsidRDefault="00DA57B0">
      <w:pPr>
        <w:pStyle w:val="Tekstpodstawowy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updated specialization name must be unique</w:t>
      </w:r>
    </w:p>
    <w:p w14:paraId="677A18CB" w14:textId="01604CB6" w:rsidR="03C74BFD" w:rsidRDefault="03C74BFD">
      <w:pPr>
        <w:pStyle w:val="Tekstpodstawowy"/>
        <w:numPr>
          <w:ilvl w:val="0"/>
          <w:numId w:val="32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system saves changes and updates them in the database</w:t>
      </w:r>
    </w:p>
    <w:p w14:paraId="2ECF7FC3" w14:textId="31970762" w:rsidR="03C74BFD" w:rsidRDefault="03C74BFD" w:rsidP="03C74BFD">
      <w:pPr>
        <w:pStyle w:val="Tekstpodstawowy"/>
        <w:rPr>
          <w:rFonts w:ascii="Arial" w:eastAsia="Arial" w:hAnsi="Arial" w:cs="Arial"/>
          <w:color w:val="000000" w:themeColor="text1"/>
        </w:rPr>
      </w:pPr>
    </w:p>
    <w:p w14:paraId="6506532B" w14:textId="14918E4E" w:rsidR="03C74BFD" w:rsidRDefault="03C74BFD" w:rsidP="03C74BFD">
      <w:pPr>
        <w:pStyle w:val="Tekstpodstawowy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Removing a specialization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As an</w:t>
      </w:r>
      <w:r w:rsidRPr="03C74BFD">
        <w:rPr>
          <w:rFonts w:ascii="Arial" w:eastAsia="Arial" w:hAnsi="Arial" w:cs="Arial"/>
          <w:color w:val="000000" w:themeColor="text1"/>
        </w:rPr>
        <w:t xml:space="preserve"> Administrator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 to have </w:t>
      </w:r>
      <w:r w:rsidR="00DA57B0">
        <w:rPr>
          <w:rFonts w:ascii="Arial" w:eastAsia="Arial" w:hAnsi="Arial" w:cs="Arial"/>
          <w:color w:val="000000" w:themeColor="text1"/>
        </w:rPr>
        <w:t>the</w:t>
      </w:r>
      <w:r w:rsidRPr="03C74BFD">
        <w:rPr>
          <w:rFonts w:ascii="Arial" w:eastAsia="Arial" w:hAnsi="Arial" w:cs="Arial"/>
          <w:color w:val="000000" w:themeColor="text1"/>
        </w:rPr>
        <w:t xml:space="preserve"> possibility to remove existing doctor specialization from the list of doctors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will be able to remove a specialization if it is needed</w:t>
      </w:r>
    </w:p>
    <w:p w14:paraId="358E88D4" w14:textId="038E5A9B" w:rsidR="03C74BFD" w:rsidRDefault="03C74BFD" w:rsidP="03C74BFD">
      <w:p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518B9905" w14:textId="5E128E63" w:rsidR="03C74BFD" w:rsidRDefault="03C74BFD">
      <w:pPr>
        <w:pStyle w:val="Tekstpodstawowy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“Remove” button is pressed system displays a window with confirmation of specialization removing</w:t>
      </w:r>
    </w:p>
    <w:p w14:paraId="3042B128" w14:textId="29ECB905" w:rsidR="03C74BFD" w:rsidRDefault="03C74BFD">
      <w:pPr>
        <w:pStyle w:val="Tekstpodstawowy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If the “Delete” button is pressed system removes a specialization from the list of specializations</w:t>
      </w:r>
    </w:p>
    <w:p w14:paraId="69A799DE" w14:textId="0837EAC5" w:rsidR="03C74BFD" w:rsidRDefault="03C74BFD">
      <w:pPr>
        <w:pStyle w:val="Tekstpodstawowy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the “Cancel” button is pressed system cancels </w:t>
      </w:r>
      <w:r w:rsidR="00DA57B0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specialization removing</w:t>
      </w:r>
    </w:p>
    <w:p w14:paraId="64363C8A" w14:textId="5404A2E2" w:rsidR="00DA57B0" w:rsidRDefault="00DA57B0">
      <w:pPr>
        <w:pStyle w:val="Tekstpodstawowy"/>
        <w:numPr>
          <w:ilvl w:val="0"/>
          <w:numId w:val="31"/>
        </w:numPr>
        <w:spacing w:after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Removed can be only specialization which </w:t>
      </w:r>
      <w:r w:rsidR="00BC32AC">
        <w:rPr>
          <w:rFonts w:ascii="Arial" w:eastAsia="Arial" w:hAnsi="Arial" w:cs="Arial"/>
          <w:color w:val="000000" w:themeColor="text1"/>
        </w:rPr>
        <w:t xml:space="preserve">is not </w:t>
      </w:r>
      <w:r w:rsidR="008F77E5">
        <w:rPr>
          <w:rFonts w:ascii="Arial" w:eastAsia="Arial" w:hAnsi="Arial" w:cs="Arial"/>
          <w:color w:val="000000" w:themeColor="text1"/>
        </w:rPr>
        <w:t>assigned to any doctor now</w:t>
      </w:r>
    </w:p>
    <w:p w14:paraId="417B2FC8" w14:textId="555A85DF" w:rsidR="03C74BFD" w:rsidRDefault="03C74BFD" w:rsidP="03C74BFD">
      <w:pPr>
        <w:pStyle w:val="Tekstpodstawowy"/>
        <w:rPr>
          <w:rFonts w:ascii="Arial" w:eastAsia="Arial" w:hAnsi="Arial" w:cs="Arial"/>
          <w:color w:val="000000" w:themeColor="text1"/>
        </w:rPr>
      </w:pPr>
    </w:p>
    <w:p w14:paraId="040F9FA0" w14:textId="553B5D08" w:rsidR="0096671E" w:rsidRPr="00247BDD" w:rsidRDefault="7DA30264" w:rsidP="7DA30264">
      <w:pPr>
        <w:rPr>
          <w:rFonts w:ascii="Arial" w:eastAsia="Arial" w:hAnsi="Arial" w:cs="Arial"/>
          <w:b/>
          <w:bCs/>
          <w:u w:val="single"/>
        </w:rPr>
      </w:pPr>
      <w:r w:rsidRPr="7DA30264">
        <w:rPr>
          <w:rFonts w:ascii="Arial" w:eastAsia="Arial" w:hAnsi="Arial" w:cs="Arial"/>
          <w:b/>
          <w:bCs/>
          <w:u w:val="single"/>
        </w:rPr>
        <w:t>Epic: setting up the time to login page unlock</w:t>
      </w:r>
    </w:p>
    <w:p w14:paraId="0635F649" w14:textId="29CD9BD8" w:rsidR="7DA30264" w:rsidRDefault="7DA30264" w:rsidP="7DA30264">
      <w:pPr>
        <w:rPr>
          <w:rFonts w:ascii="Arial" w:eastAsia="Arial" w:hAnsi="Arial" w:cs="Arial"/>
          <w:b/>
          <w:bCs/>
        </w:rPr>
      </w:pPr>
      <w:r w:rsidRPr="7DA30264">
        <w:rPr>
          <w:rFonts w:ascii="Arial" w:eastAsia="Arial" w:hAnsi="Arial" w:cs="Arial"/>
          <w:b/>
          <w:bCs/>
        </w:rPr>
        <w:t>User stories</w:t>
      </w:r>
    </w:p>
    <w:p w14:paraId="2389B6E9" w14:textId="5BB31299" w:rsidR="7DA30264" w:rsidRDefault="7DA30264" w:rsidP="7DA30264">
      <w:pPr>
        <w:rPr>
          <w:rFonts w:ascii="Arial" w:eastAsia="Arial" w:hAnsi="Arial" w:cs="Arial"/>
        </w:rPr>
      </w:pPr>
    </w:p>
    <w:p w14:paraId="64330D4A" w14:textId="14C6DEEF" w:rsidR="7DA30264" w:rsidRDefault="7DA30264" w:rsidP="7DA30264">
      <w:pPr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 xml:space="preserve">Setup the time to unlock </w:t>
      </w:r>
      <w:r w:rsidR="008F77E5">
        <w:rPr>
          <w:rFonts w:ascii="Arial" w:eastAsia="Arial" w:hAnsi="Arial" w:cs="Arial"/>
          <w:u w:val="single"/>
        </w:rPr>
        <w:t xml:space="preserve">the </w:t>
      </w:r>
      <w:r w:rsidRPr="7DA30264">
        <w:rPr>
          <w:rFonts w:ascii="Arial" w:eastAsia="Arial" w:hAnsi="Arial" w:cs="Arial"/>
          <w:u w:val="single"/>
        </w:rPr>
        <w:t>login page</w:t>
      </w:r>
    </w:p>
    <w:p w14:paraId="79A3B058" w14:textId="2994F4C4" w:rsidR="7DA30264" w:rsidRDefault="7DA30264" w:rsidP="7DA30264">
      <w:p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4D6264C7" w14:textId="72C5245E" w:rsidR="7DA30264" w:rsidRDefault="7DA30264" w:rsidP="7DA30264">
      <w:p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have </w:t>
      </w:r>
      <w:r w:rsidR="008F77E5">
        <w:rPr>
          <w:rFonts w:ascii="Arial" w:eastAsia="Arial" w:hAnsi="Arial" w:cs="Arial"/>
        </w:rPr>
        <w:t>the</w:t>
      </w:r>
      <w:r w:rsidRPr="7DA30264">
        <w:rPr>
          <w:rFonts w:ascii="Arial" w:eastAsia="Arial" w:hAnsi="Arial" w:cs="Arial"/>
        </w:rPr>
        <w:t xml:space="preserve"> possibility to set up the “Time to unlock login page” parameter</w:t>
      </w:r>
    </w:p>
    <w:p w14:paraId="450A9373" w14:textId="4F117D0C" w:rsidR="7DA30264" w:rsidRDefault="7DA30264" w:rsidP="7DA30264">
      <w:p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So that</w:t>
      </w:r>
      <w:r w:rsidRPr="7DA30264">
        <w:rPr>
          <w:rFonts w:ascii="Arial" w:eastAsia="Arial" w:hAnsi="Arial" w:cs="Arial"/>
        </w:rPr>
        <w:t xml:space="preserve"> I will be able to change </w:t>
      </w:r>
      <w:r w:rsidR="008F77E5">
        <w:rPr>
          <w:rFonts w:ascii="Arial" w:eastAsia="Arial" w:hAnsi="Arial" w:cs="Arial"/>
        </w:rPr>
        <w:t xml:space="preserve">the </w:t>
      </w:r>
      <w:r w:rsidRPr="7DA30264">
        <w:rPr>
          <w:rFonts w:ascii="Arial" w:eastAsia="Arial" w:hAnsi="Arial" w:cs="Arial"/>
        </w:rPr>
        <w:t>value of the parameter</w:t>
      </w:r>
    </w:p>
    <w:p w14:paraId="1C2B3FFB" w14:textId="3227BA86" w:rsidR="7DA30264" w:rsidRDefault="7DA30264" w:rsidP="7DA30264">
      <w:p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51B4B4DC" w14:textId="1E28CB94" w:rsidR="7DA30264" w:rsidRDefault="7DA30264" w:rsidP="7DA30264">
      <w:pPr>
        <w:pStyle w:val="Akapitzlist"/>
        <w:numPr>
          <w:ilvl w:val="0"/>
          <w:numId w:val="4"/>
        </w:num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The user can fill out </w:t>
      </w:r>
      <w:r w:rsidR="008F77E5">
        <w:rPr>
          <w:rFonts w:ascii="Arial" w:eastAsia="Arial" w:hAnsi="Arial" w:cs="Arial"/>
        </w:rPr>
        <w:t xml:space="preserve">the </w:t>
      </w:r>
      <w:r w:rsidRPr="7DA30264">
        <w:rPr>
          <w:rFonts w:ascii="Arial" w:eastAsia="Arial" w:hAnsi="Arial" w:cs="Arial"/>
        </w:rPr>
        <w:t>number of minutes of the parameter</w:t>
      </w:r>
    </w:p>
    <w:p w14:paraId="50FC95E4" w14:textId="4E196FD2" w:rsidR="7DA30264" w:rsidRDefault="7DA30264" w:rsidP="7DA30264">
      <w:pPr>
        <w:rPr>
          <w:rFonts w:ascii="Arial" w:eastAsia="Arial" w:hAnsi="Arial" w:cs="Arial"/>
        </w:rPr>
      </w:pPr>
    </w:p>
    <w:p w14:paraId="63D7525C" w14:textId="20C4BB34" w:rsidR="03C74BFD" w:rsidRDefault="03C74BFD"/>
    <w:p w14:paraId="7AC6554F" w14:textId="5FAED661" w:rsidR="00872BAB" w:rsidRDefault="003629F6">
      <w:r w:rsidRPr="003629F6">
        <w:lastRenderedPageBreak/>
        <w:drawing>
          <wp:inline distT="0" distB="0" distL="0" distR="0" wp14:anchorId="5163347C" wp14:editId="35CB4099">
            <wp:extent cx="6119495" cy="5092065"/>
            <wp:effectExtent l="0" t="0" r="0" b="0"/>
            <wp:docPr id="8" name="Obraz 8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diagram, zrzut ekranu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EB34" w14:textId="77777777" w:rsidR="003629F6" w:rsidRDefault="003629F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1"/>
        <w:gridCol w:w="5176"/>
      </w:tblGrid>
      <w:tr w:rsidR="003629F6" w:rsidRPr="0009038A" w14:paraId="7503DEF7" w14:textId="77777777" w:rsidTr="00200124">
        <w:tc>
          <w:tcPr>
            <w:tcW w:w="4531" w:type="dxa"/>
          </w:tcPr>
          <w:p w14:paraId="666E2BD4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</w:tcPr>
          <w:p w14:paraId="2B945815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Adding a specialization</w:t>
            </w:r>
          </w:p>
        </w:tc>
      </w:tr>
      <w:tr w:rsidR="003629F6" w:rsidRPr="0009038A" w14:paraId="1A073E83" w14:textId="77777777" w:rsidTr="00200124">
        <w:tc>
          <w:tcPr>
            <w:tcW w:w="4531" w:type="dxa"/>
          </w:tcPr>
          <w:p w14:paraId="308D928E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</w:tcPr>
          <w:p w14:paraId="423C2FEC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DS_2.1</w:t>
            </w:r>
          </w:p>
        </w:tc>
      </w:tr>
      <w:tr w:rsidR="003629F6" w:rsidRPr="0009038A" w14:paraId="52BF17D3" w14:textId="77777777" w:rsidTr="00200124">
        <w:tc>
          <w:tcPr>
            <w:tcW w:w="4531" w:type="dxa"/>
          </w:tcPr>
          <w:p w14:paraId="22F5EFE6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</w:tcPr>
          <w:p w14:paraId="500108E5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possibility to add a new doctor’s specialization</w:t>
            </w:r>
          </w:p>
        </w:tc>
      </w:tr>
      <w:tr w:rsidR="003629F6" w:rsidRPr="0009038A" w14:paraId="1D72E7BC" w14:textId="77777777" w:rsidTr="00200124">
        <w:tc>
          <w:tcPr>
            <w:tcW w:w="4531" w:type="dxa"/>
          </w:tcPr>
          <w:p w14:paraId="0801E34E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</w:tcPr>
          <w:p w14:paraId="4B79DF28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When the “Add a specialization” button is pressed system opens an adding specialization form which after filling will add new specialization to the list</w:t>
            </w:r>
          </w:p>
        </w:tc>
      </w:tr>
      <w:tr w:rsidR="003629F6" w:rsidRPr="0009038A" w14:paraId="084A6DEA" w14:textId="77777777" w:rsidTr="00200124">
        <w:tc>
          <w:tcPr>
            <w:tcW w:w="4531" w:type="dxa"/>
          </w:tcPr>
          <w:p w14:paraId="5C30E7D8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</w:tcPr>
          <w:p w14:paraId="5B3B2D6C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 xml:space="preserve">Adam </w:t>
            </w:r>
            <w:proofErr w:type="spellStart"/>
            <w:r w:rsidRPr="0009038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3629F6" w:rsidRPr="0009038A" w14:paraId="5F027E02" w14:textId="77777777" w:rsidTr="00200124">
        <w:tc>
          <w:tcPr>
            <w:tcW w:w="4531" w:type="dxa"/>
          </w:tcPr>
          <w:p w14:paraId="2A677024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</w:tcPr>
          <w:p w14:paraId="5D45EF84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</w:t>
            </w:r>
          </w:p>
        </w:tc>
      </w:tr>
      <w:tr w:rsidR="003629F6" w:rsidRPr="0009038A" w14:paraId="7973A481" w14:textId="77777777" w:rsidTr="00200124">
        <w:tc>
          <w:tcPr>
            <w:tcW w:w="4531" w:type="dxa"/>
          </w:tcPr>
          <w:p w14:paraId="7DA8F182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</w:tcPr>
          <w:p w14:paraId="5545FFD0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List of the employees is shown</w:t>
            </w:r>
          </w:p>
        </w:tc>
      </w:tr>
      <w:tr w:rsidR="003629F6" w:rsidRPr="0009038A" w14:paraId="066A72D0" w14:textId="77777777" w:rsidTr="00200124">
        <w:tc>
          <w:tcPr>
            <w:tcW w:w="4531" w:type="dxa"/>
          </w:tcPr>
          <w:p w14:paraId="647ACFD0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</w:tcPr>
          <w:p w14:paraId="56834E94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adding specialization form is shown</w:t>
            </w:r>
          </w:p>
        </w:tc>
      </w:tr>
      <w:tr w:rsidR="003629F6" w:rsidRPr="0009038A" w14:paraId="1F7FD103" w14:textId="77777777" w:rsidTr="00200124">
        <w:tc>
          <w:tcPr>
            <w:tcW w:w="4531" w:type="dxa"/>
          </w:tcPr>
          <w:p w14:paraId="3CC35062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</w:tcPr>
          <w:p w14:paraId="2BEF89A2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specialization name</w:t>
            </w:r>
          </w:p>
        </w:tc>
      </w:tr>
      <w:tr w:rsidR="003629F6" w:rsidRPr="0009038A" w14:paraId="6DBB8817" w14:textId="77777777" w:rsidTr="00200124">
        <w:tc>
          <w:tcPr>
            <w:tcW w:w="4531" w:type="dxa"/>
          </w:tcPr>
          <w:p w14:paraId="05822CAC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</w:tcPr>
          <w:p w14:paraId="6DF86805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New Specialization</w:t>
            </w:r>
          </w:p>
        </w:tc>
      </w:tr>
      <w:tr w:rsidR="003629F6" w:rsidRPr="0009038A" w14:paraId="70FF4D04" w14:textId="77777777" w:rsidTr="00200124">
        <w:tc>
          <w:tcPr>
            <w:tcW w:w="4531" w:type="dxa"/>
          </w:tcPr>
          <w:p w14:paraId="4E60D95C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</w:tcPr>
          <w:p w14:paraId="747F73C3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Main:</w:t>
            </w:r>
          </w:p>
          <w:p w14:paraId="5888FBC5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textAlignment w:val="baseline"/>
              <w:rPr>
                <w:rFonts w:ascii="Arial" w:eastAsia="Times New Roman" w:hAnsi="Arial" w:cs="Arial"/>
              </w:rPr>
            </w:pPr>
            <w:r w:rsidRPr="0009038A">
              <w:rPr>
                <w:rFonts w:ascii="Arial" w:eastAsia="Times New Roman" w:hAnsi="Arial" w:cs="Arial"/>
              </w:rPr>
              <w:t>Administrator clicks on “Employee list” button in the menu on dashboard</w:t>
            </w:r>
          </w:p>
          <w:p w14:paraId="1A2F9F31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textAlignment w:val="baseline"/>
              <w:rPr>
                <w:rFonts w:ascii="Arial" w:eastAsia="Times New Roman" w:hAnsi="Arial" w:cs="Arial"/>
              </w:rPr>
            </w:pPr>
            <w:r w:rsidRPr="0009038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2FFAE07C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 clicks on “Edit Specializations” button</w:t>
            </w:r>
          </w:p>
          <w:p w14:paraId="4682CC0A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System opens “Edit Specializations” form</w:t>
            </w:r>
          </w:p>
          <w:p w14:paraId="22DA710E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lastRenderedPageBreak/>
              <w:t>Administrator inputs name of specialization and clicks “Add” button</w:t>
            </w:r>
          </w:p>
          <w:p w14:paraId="312FDC43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rPr>
                <w:rFonts w:ascii="Arial" w:hAnsi="Arial" w:cs="Arial"/>
              </w:rPr>
            </w:pPr>
            <w:r w:rsidRPr="0009038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Button “Add” closes the information window and the adding the new </w:t>
            </w:r>
            <w:r w:rsidRPr="0009038A">
              <w:rPr>
                <w:rFonts w:ascii="Arial" w:hAnsi="Arial" w:cs="Arial"/>
              </w:rPr>
              <w:t>Specialization</w:t>
            </w:r>
            <w:r w:rsidRPr="0009038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 xml:space="preserve"> form.</w:t>
            </w:r>
            <w:r w:rsidRPr="0009038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1421B655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The system adds the new Specialization to the database</w:t>
            </w:r>
          </w:p>
          <w:p w14:paraId="6C5C92FF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Alternative:</w:t>
            </w:r>
          </w:p>
          <w:p w14:paraId="368042B7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rPr>
                <w:rStyle w:val="normaltextrun"/>
                <w:rFonts w:ascii="Arial" w:hAnsi="Arial" w:cs="Arial"/>
              </w:rPr>
            </w:pPr>
            <w:r w:rsidRPr="0009038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Button “Cancel” closes the window</w:t>
            </w:r>
          </w:p>
          <w:p w14:paraId="718C268B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If the user made some changes name and tries to leave the editing without saving</w:t>
            </w:r>
          </w:p>
          <w:p w14:paraId="28AF87F3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8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system displays a pop-up with confirmation of leaving</w:t>
            </w:r>
          </w:p>
        </w:tc>
      </w:tr>
      <w:tr w:rsidR="003629F6" w:rsidRPr="0009038A" w14:paraId="42603140" w14:textId="77777777" w:rsidTr="00200124">
        <w:tc>
          <w:tcPr>
            <w:tcW w:w="0" w:type="auto"/>
          </w:tcPr>
          <w:p w14:paraId="0D3A8732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lastRenderedPageBreak/>
              <w:t>Notices</w:t>
            </w:r>
          </w:p>
        </w:tc>
        <w:tc>
          <w:tcPr>
            <w:tcW w:w="5242" w:type="dxa"/>
          </w:tcPr>
          <w:p w14:paraId="19613CA4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-</w:t>
            </w:r>
          </w:p>
        </w:tc>
      </w:tr>
    </w:tbl>
    <w:p w14:paraId="7F4E3DA3" w14:textId="77777777" w:rsidR="003629F6" w:rsidRPr="0009038A" w:rsidRDefault="003629F6" w:rsidP="003629F6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1"/>
        <w:gridCol w:w="5176"/>
      </w:tblGrid>
      <w:tr w:rsidR="003629F6" w:rsidRPr="0009038A" w14:paraId="206188E9" w14:textId="77777777" w:rsidTr="00200124">
        <w:tc>
          <w:tcPr>
            <w:tcW w:w="4531" w:type="dxa"/>
          </w:tcPr>
          <w:p w14:paraId="779F8ACD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</w:tcPr>
          <w:p w14:paraId="3E9CCC97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Editing a specialization</w:t>
            </w:r>
          </w:p>
        </w:tc>
      </w:tr>
      <w:tr w:rsidR="003629F6" w:rsidRPr="0009038A" w14:paraId="63AC97C4" w14:textId="77777777" w:rsidTr="00200124">
        <w:tc>
          <w:tcPr>
            <w:tcW w:w="4531" w:type="dxa"/>
          </w:tcPr>
          <w:p w14:paraId="58CE1421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</w:tcPr>
          <w:p w14:paraId="74E72CBF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DS_2.2</w:t>
            </w:r>
          </w:p>
        </w:tc>
      </w:tr>
      <w:tr w:rsidR="003629F6" w:rsidRPr="0009038A" w14:paraId="4B5B435C" w14:textId="77777777" w:rsidTr="00200124">
        <w:tc>
          <w:tcPr>
            <w:tcW w:w="4531" w:type="dxa"/>
          </w:tcPr>
          <w:p w14:paraId="6F47281F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</w:tcPr>
          <w:p w14:paraId="17DB1903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editing existing doctor specialization’s</w:t>
            </w:r>
          </w:p>
        </w:tc>
      </w:tr>
      <w:tr w:rsidR="003629F6" w:rsidRPr="0009038A" w14:paraId="51024285" w14:textId="77777777" w:rsidTr="00200124">
        <w:tc>
          <w:tcPr>
            <w:tcW w:w="4531" w:type="dxa"/>
          </w:tcPr>
          <w:p w14:paraId="0733EDE7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</w:tcPr>
          <w:p w14:paraId="6E3A6359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When the “Edit” button is pressed system opens an editing form with a filled-in field (specialization name) and two buttons: “Save” and “Cancel”</w:t>
            </w:r>
          </w:p>
        </w:tc>
      </w:tr>
      <w:tr w:rsidR="003629F6" w:rsidRPr="0009038A" w14:paraId="26E4B979" w14:textId="77777777" w:rsidTr="00200124">
        <w:tc>
          <w:tcPr>
            <w:tcW w:w="4531" w:type="dxa"/>
          </w:tcPr>
          <w:p w14:paraId="5EBEC573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</w:tcPr>
          <w:p w14:paraId="57A9C483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 xml:space="preserve">Adam </w:t>
            </w:r>
            <w:proofErr w:type="spellStart"/>
            <w:r w:rsidRPr="0009038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3629F6" w:rsidRPr="0009038A" w14:paraId="3B4E93EB" w14:textId="77777777" w:rsidTr="00200124">
        <w:tc>
          <w:tcPr>
            <w:tcW w:w="4531" w:type="dxa"/>
          </w:tcPr>
          <w:p w14:paraId="2FAC0F4E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</w:tcPr>
          <w:p w14:paraId="76D3ED96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</w:t>
            </w:r>
          </w:p>
        </w:tc>
      </w:tr>
      <w:tr w:rsidR="003629F6" w:rsidRPr="0009038A" w14:paraId="5C40F277" w14:textId="77777777" w:rsidTr="00200124">
        <w:tc>
          <w:tcPr>
            <w:tcW w:w="4531" w:type="dxa"/>
          </w:tcPr>
          <w:p w14:paraId="508D8519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</w:tcPr>
          <w:p w14:paraId="6037EB0B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List of the employees</w:t>
            </w:r>
            <w:r w:rsidRPr="0009038A">
              <w:rPr>
                <w:rFonts w:ascii="Arial" w:hAnsi="Arial" w:cs="Arial"/>
              </w:rPr>
              <w:t xml:space="preserve"> is shown</w:t>
            </w:r>
          </w:p>
        </w:tc>
      </w:tr>
      <w:tr w:rsidR="003629F6" w:rsidRPr="0009038A" w14:paraId="6404DAE7" w14:textId="77777777" w:rsidTr="00200124">
        <w:tc>
          <w:tcPr>
            <w:tcW w:w="4531" w:type="dxa"/>
          </w:tcPr>
          <w:p w14:paraId="42A2A788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</w:tcPr>
          <w:p w14:paraId="7501E040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edit specialization form is shown</w:t>
            </w:r>
          </w:p>
        </w:tc>
      </w:tr>
      <w:tr w:rsidR="003629F6" w:rsidRPr="0009038A" w14:paraId="042E2766" w14:textId="77777777" w:rsidTr="00200124">
        <w:tc>
          <w:tcPr>
            <w:tcW w:w="4531" w:type="dxa"/>
          </w:tcPr>
          <w:p w14:paraId="294EC03D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</w:tcPr>
          <w:p w14:paraId="4D31A25A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eastAsia="Arial" w:hAnsi="Arial" w:cs="Arial"/>
                <w:color w:val="000000" w:themeColor="text1"/>
              </w:rPr>
              <w:t>specialization name</w:t>
            </w:r>
          </w:p>
        </w:tc>
      </w:tr>
      <w:tr w:rsidR="003629F6" w:rsidRPr="0009038A" w14:paraId="5B8BFD9D" w14:textId="77777777" w:rsidTr="00200124">
        <w:tc>
          <w:tcPr>
            <w:tcW w:w="4531" w:type="dxa"/>
          </w:tcPr>
          <w:p w14:paraId="79AA1937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</w:tcPr>
          <w:p w14:paraId="0D9656C8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Edited Specialization</w:t>
            </w:r>
          </w:p>
        </w:tc>
      </w:tr>
      <w:tr w:rsidR="003629F6" w:rsidRPr="0009038A" w14:paraId="1D984F97" w14:textId="77777777" w:rsidTr="00200124">
        <w:tc>
          <w:tcPr>
            <w:tcW w:w="4531" w:type="dxa"/>
          </w:tcPr>
          <w:p w14:paraId="248D4A67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</w:tcPr>
          <w:p w14:paraId="5B6C0724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Main:</w:t>
            </w:r>
          </w:p>
          <w:p w14:paraId="5A5AD2FB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textAlignment w:val="baseline"/>
              <w:rPr>
                <w:rFonts w:ascii="Arial" w:eastAsia="Times New Roman" w:hAnsi="Arial" w:cs="Arial"/>
              </w:rPr>
            </w:pPr>
            <w:r w:rsidRPr="0009038A">
              <w:rPr>
                <w:rFonts w:ascii="Arial" w:eastAsia="Times New Roman" w:hAnsi="Arial" w:cs="Arial"/>
              </w:rPr>
              <w:t>Administrator clicks on “Employee list” button in the menu on dashboard</w:t>
            </w:r>
          </w:p>
          <w:p w14:paraId="695CDE64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textAlignment w:val="baseline"/>
              <w:rPr>
                <w:rFonts w:ascii="Arial" w:eastAsia="Times New Roman" w:hAnsi="Arial" w:cs="Arial"/>
              </w:rPr>
            </w:pPr>
            <w:r w:rsidRPr="0009038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2ACCA228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 clicks on “Edit Specializations” button</w:t>
            </w:r>
          </w:p>
          <w:p w14:paraId="0775ADBA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 xml:space="preserve">Administrator selects the appropriate </w:t>
            </w:r>
            <w:r w:rsidRPr="0009038A">
              <w:rPr>
                <w:rFonts w:ascii="Arial" w:eastAsia="Arial" w:hAnsi="Arial" w:cs="Arial"/>
                <w:color w:val="000000" w:themeColor="text1"/>
              </w:rPr>
              <w:t xml:space="preserve">specialization and inputs data </w:t>
            </w:r>
          </w:p>
          <w:p w14:paraId="48968034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 clicks edit button</w:t>
            </w:r>
          </w:p>
          <w:p w14:paraId="50C1173E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System saves changes and views the list of specializations</w:t>
            </w:r>
          </w:p>
          <w:p w14:paraId="1AA582E3" w14:textId="77777777" w:rsidR="003629F6" w:rsidRPr="0009038A" w:rsidRDefault="003629F6" w:rsidP="00200124">
            <w:pPr>
              <w:pStyle w:val="Akapitzlist"/>
              <w:ind w:left="765"/>
              <w:rPr>
                <w:rFonts w:ascii="Arial" w:hAnsi="Arial" w:cs="Arial"/>
              </w:rPr>
            </w:pPr>
          </w:p>
          <w:p w14:paraId="5A9AFE61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Alternative:</w:t>
            </w:r>
          </w:p>
          <w:p w14:paraId="071DA6C2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Cancel the window</w:t>
            </w:r>
          </w:p>
          <w:p w14:paraId="179319F3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 xml:space="preserve"> System closes window</w:t>
            </w:r>
          </w:p>
          <w:p w14:paraId="01573EF8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If the user made some changes name and tries to leave the editing without saving</w:t>
            </w:r>
          </w:p>
          <w:p w14:paraId="0B1772B5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19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system displays a pop-up with confirmation of leaving</w:t>
            </w:r>
          </w:p>
        </w:tc>
      </w:tr>
      <w:tr w:rsidR="003629F6" w:rsidRPr="0009038A" w14:paraId="5CDEC5AF" w14:textId="77777777" w:rsidTr="00200124">
        <w:tc>
          <w:tcPr>
            <w:tcW w:w="0" w:type="auto"/>
          </w:tcPr>
          <w:p w14:paraId="77321DEB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Notices</w:t>
            </w:r>
          </w:p>
        </w:tc>
        <w:tc>
          <w:tcPr>
            <w:tcW w:w="5242" w:type="dxa"/>
          </w:tcPr>
          <w:p w14:paraId="58B2C28F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-</w:t>
            </w:r>
          </w:p>
        </w:tc>
      </w:tr>
    </w:tbl>
    <w:p w14:paraId="6952AD54" w14:textId="77777777" w:rsidR="003629F6" w:rsidRPr="0009038A" w:rsidRDefault="003629F6" w:rsidP="003629F6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1"/>
        <w:gridCol w:w="5176"/>
      </w:tblGrid>
      <w:tr w:rsidR="003629F6" w:rsidRPr="0009038A" w14:paraId="791489CC" w14:textId="77777777" w:rsidTr="00200124">
        <w:tc>
          <w:tcPr>
            <w:tcW w:w="4531" w:type="dxa"/>
          </w:tcPr>
          <w:p w14:paraId="23D058CB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</w:tcPr>
          <w:p w14:paraId="0AEB1F18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Removing a specialization</w:t>
            </w:r>
          </w:p>
        </w:tc>
      </w:tr>
      <w:tr w:rsidR="003629F6" w:rsidRPr="0009038A" w14:paraId="343848B8" w14:textId="77777777" w:rsidTr="00200124">
        <w:tc>
          <w:tcPr>
            <w:tcW w:w="4531" w:type="dxa"/>
          </w:tcPr>
          <w:p w14:paraId="23F74C26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</w:tcPr>
          <w:p w14:paraId="61311D27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DS_2.3</w:t>
            </w:r>
          </w:p>
        </w:tc>
      </w:tr>
      <w:tr w:rsidR="003629F6" w:rsidRPr="0009038A" w14:paraId="5F9347BE" w14:textId="77777777" w:rsidTr="00200124">
        <w:tc>
          <w:tcPr>
            <w:tcW w:w="4531" w:type="dxa"/>
          </w:tcPr>
          <w:p w14:paraId="6E4A95BB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lastRenderedPageBreak/>
              <w:t>The aim</w:t>
            </w:r>
          </w:p>
        </w:tc>
        <w:tc>
          <w:tcPr>
            <w:tcW w:w="5242" w:type="dxa"/>
          </w:tcPr>
          <w:p w14:paraId="3E5F0D70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remove existing doctor specialization from the list of doctors</w:t>
            </w:r>
          </w:p>
        </w:tc>
      </w:tr>
      <w:tr w:rsidR="003629F6" w:rsidRPr="0009038A" w14:paraId="3121C7B5" w14:textId="77777777" w:rsidTr="00200124">
        <w:tc>
          <w:tcPr>
            <w:tcW w:w="4531" w:type="dxa"/>
          </w:tcPr>
          <w:p w14:paraId="30343DDC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</w:tcPr>
          <w:p w14:paraId="5F35E1BC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When the “Remove” button is pressed system displays a window with confirmation of specialization removing</w:t>
            </w:r>
          </w:p>
        </w:tc>
      </w:tr>
      <w:tr w:rsidR="003629F6" w:rsidRPr="0009038A" w14:paraId="6F517FCD" w14:textId="77777777" w:rsidTr="00200124">
        <w:tc>
          <w:tcPr>
            <w:tcW w:w="4531" w:type="dxa"/>
          </w:tcPr>
          <w:p w14:paraId="77F73F7F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</w:tcPr>
          <w:p w14:paraId="634BD5AF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 xml:space="preserve">Adam </w:t>
            </w:r>
            <w:proofErr w:type="spellStart"/>
            <w:r w:rsidRPr="0009038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3629F6" w:rsidRPr="0009038A" w14:paraId="066AB03C" w14:textId="77777777" w:rsidTr="00200124">
        <w:tc>
          <w:tcPr>
            <w:tcW w:w="4531" w:type="dxa"/>
          </w:tcPr>
          <w:p w14:paraId="24A0C486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</w:tcPr>
          <w:p w14:paraId="46A015A2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</w:t>
            </w:r>
          </w:p>
        </w:tc>
      </w:tr>
      <w:tr w:rsidR="003629F6" w:rsidRPr="0009038A" w14:paraId="4E034CD0" w14:textId="77777777" w:rsidTr="00200124">
        <w:tc>
          <w:tcPr>
            <w:tcW w:w="4531" w:type="dxa"/>
          </w:tcPr>
          <w:p w14:paraId="45F7B31B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</w:tcPr>
          <w:p w14:paraId="4A9EED52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List of the employees</w:t>
            </w:r>
            <w:r w:rsidRPr="0009038A">
              <w:rPr>
                <w:rFonts w:ascii="Arial" w:hAnsi="Arial" w:cs="Arial"/>
              </w:rPr>
              <w:t xml:space="preserve"> is shown</w:t>
            </w:r>
          </w:p>
        </w:tc>
      </w:tr>
      <w:tr w:rsidR="003629F6" w:rsidRPr="0009038A" w14:paraId="30B1DE9E" w14:textId="77777777" w:rsidTr="00200124">
        <w:tc>
          <w:tcPr>
            <w:tcW w:w="4531" w:type="dxa"/>
          </w:tcPr>
          <w:p w14:paraId="6FA6A239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</w:tcPr>
          <w:p w14:paraId="66AA5CAA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window with confirmation of specialization removing is shown</w:t>
            </w:r>
          </w:p>
        </w:tc>
      </w:tr>
      <w:tr w:rsidR="003629F6" w:rsidRPr="0009038A" w14:paraId="13DA3589" w14:textId="77777777" w:rsidTr="00200124">
        <w:tc>
          <w:tcPr>
            <w:tcW w:w="4531" w:type="dxa"/>
          </w:tcPr>
          <w:p w14:paraId="32B62CB7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</w:tcPr>
          <w:p w14:paraId="11DE2FBE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-</w:t>
            </w:r>
          </w:p>
        </w:tc>
      </w:tr>
      <w:tr w:rsidR="003629F6" w:rsidRPr="0009038A" w14:paraId="5AE6CE22" w14:textId="77777777" w:rsidTr="00200124">
        <w:tc>
          <w:tcPr>
            <w:tcW w:w="4531" w:type="dxa"/>
          </w:tcPr>
          <w:p w14:paraId="35449460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</w:tcPr>
          <w:p w14:paraId="22FCE4EB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-</w:t>
            </w:r>
          </w:p>
        </w:tc>
      </w:tr>
      <w:tr w:rsidR="003629F6" w:rsidRPr="0009038A" w14:paraId="15922DE1" w14:textId="77777777" w:rsidTr="00200124">
        <w:tc>
          <w:tcPr>
            <w:tcW w:w="4531" w:type="dxa"/>
          </w:tcPr>
          <w:p w14:paraId="637EC21F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</w:tcPr>
          <w:p w14:paraId="10E9FBF4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Main:</w:t>
            </w:r>
          </w:p>
          <w:p w14:paraId="7B736733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textAlignment w:val="baseline"/>
              <w:rPr>
                <w:rFonts w:ascii="Arial" w:eastAsia="Times New Roman" w:hAnsi="Arial" w:cs="Arial"/>
              </w:rPr>
            </w:pPr>
            <w:r w:rsidRPr="0009038A">
              <w:rPr>
                <w:rFonts w:ascii="Arial" w:eastAsia="Times New Roman" w:hAnsi="Arial" w:cs="Arial"/>
              </w:rPr>
              <w:t>Administrator clicks on “Employee list” button in the menu on dashboard</w:t>
            </w:r>
          </w:p>
          <w:p w14:paraId="154B0C23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textAlignment w:val="baseline"/>
              <w:rPr>
                <w:rFonts w:ascii="Arial" w:eastAsia="Times New Roman" w:hAnsi="Arial" w:cs="Arial"/>
              </w:rPr>
            </w:pPr>
            <w:r w:rsidRPr="0009038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7B1D50E2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 clicks on “Edit Specializations” button</w:t>
            </w:r>
          </w:p>
          <w:p w14:paraId="2EB4FAD1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 xml:space="preserve">Administrator selects the appropriate </w:t>
            </w:r>
            <w:r w:rsidRPr="0009038A">
              <w:rPr>
                <w:rFonts w:ascii="Arial" w:eastAsia="Arial" w:hAnsi="Arial" w:cs="Arial"/>
                <w:color w:val="000000" w:themeColor="text1"/>
              </w:rPr>
              <w:t>specialization and clicks “Remove” button</w:t>
            </w:r>
          </w:p>
          <w:p w14:paraId="7007028F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Administrator clicks Remove button</w:t>
            </w:r>
          </w:p>
          <w:p w14:paraId="57FA1199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spacing w:after="160" w:line="259" w:lineRule="auto"/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System displays a window with confirmation of specialization removing</w:t>
            </w:r>
          </w:p>
          <w:p w14:paraId="2F81F8EB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System removes a specialization from the list of specializations</w:t>
            </w:r>
          </w:p>
          <w:p w14:paraId="28371D26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Alternative:</w:t>
            </w:r>
          </w:p>
          <w:p w14:paraId="6566031C" w14:textId="77777777" w:rsidR="003629F6" w:rsidRPr="0009038A" w:rsidRDefault="003629F6" w:rsidP="003629F6">
            <w:pPr>
              <w:pStyle w:val="Akapitzlist"/>
              <w:widowControl/>
              <w:numPr>
                <w:ilvl w:val="0"/>
                <w:numId w:val="120"/>
              </w:numPr>
              <w:rPr>
                <w:rFonts w:ascii="Arial" w:hAnsi="Arial" w:cs="Arial"/>
              </w:rPr>
            </w:pPr>
            <w:r w:rsidRPr="0009038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Button “Cancel” closes the window</w:t>
            </w:r>
          </w:p>
        </w:tc>
      </w:tr>
      <w:tr w:rsidR="003629F6" w:rsidRPr="0009038A" w14:paraId="4B14B00F" w14:textId="77777777" w:rsidTr="00200124">
        <w:tc>
          <w:tcPr>
            <w:tcW w:w="0" w:type="auto"/>
          </w:tcPr>
          <w:p w14:paraId="23F6C903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Notices</w:t>
            </w:r>
          </w:p>
        </w:tc>
        <w:tc>
          <w:tcPr>
            <w:tcW w:w="5242" w:type="dxa"/>
          </w:tcPr>
          <w:p w14:paraId="4D8A3B60" w14:textId="77777777" w:rsidR="003629F6" w:rsidRPr="0009038A" w:rsidRDefault="003629F6" w:rsidP="00200124">
            <w:pPr>
              <w:rPr>
                <w:rFonts w:ascii="Arial" w:hAnsi="Arial" w:cs="Arial"/>
              </w:rPr>
            </w:pPr>
            <w:r w:rsidRPr="0009038A">
              <w:rPr>
                <w:rFonts w:ascii="Arial" w:hAnsi="Arial" w:cs="Arial"/>
              </w:rPr>
              <w:t>-</w:t>
            </w:r>
          </w:p>
        </w:tc>
      </w:tr>
    </w:tbl>
    <w:p w14:paraId="6F84E4A1" w14:textId="77777777" w:rsidR="003629F6" w:rsidRDefault="003629F6"/>
    <w:p w14:paraId="6D762238" w14:textId="0E661F5A" w:rsidR="03C74BFD" w:rsidRDefault="03C74BFD" w:rsidP="6A456516">
      <w:pPr>
        <w:pStyle w:val="Nagwek21"/>
        <w:spacing w:line="259" w:lineRule="auto"/>
        <w:rPr>
          <w:rFonts w:ascii="Arial" w:eastAsia="Arial" w:hAnsi="Arial" w:cs="Arial"/>
        </w:rPr>
      </w:pPr>
      <w:bookmarkStart w:id="10" w:name="_Toc1555445437"/>
      <w:r w:rsidRPr="2D5AE737">
        <w:rPr>
          <w:rFonts w:ascii="Arial" w:eastAsia="Arial" w:hAnsi="Arial" w:cs="Arial"/>
        </w:rPr>
        <w:t>Employees management</w:t>
      </w:r>
      <w:bookmarkEnd w:id="10"/>
    </w:p>
    <w:p w14:paraId="2BCE94DC" w14:textId="38850DFB" w:rsidR="2B6C47D2" w:rsidRPr="001F0669" w:rsidRDefault="2B6C47D2" w:rsidP="001F0669">
      <w:pPr>
        <w:rPr>
          <w:rFonts w:ascii="Arial" w:eastAsia="Arial" w:hAnsi="Arial" w:cs="Arial"/>
          <w:b/>
          <w:bCs/>
          <w:u w:val="single"/>
        </w:rPr>
      </w:pPr>
      <w:r w:rsidRPr="001F0669">
        <w:rPr>
          <w:rFonts w:ascii="Arial" w:eastAsia="Arial" w:hAnsi="Arial" w:cs="Arial"/>
          <w:b/>
          <w:bCs/>
          <w:u w:val="single"/>
        </w:rPr>
        <w:t>Epic: List of employees</w:t>
      </w:r>
    </w:p>
    <w:p w14:paraId="029A5111" w14:textId="5AD0D1CD" w:rsidR="03C74BFD" w:rsidRDefault="03C74BFD" w:rsidP="7DA30264">
      <w:pPr>
        <w:spacing w:after="160"/>
        <w:rPr>
          <w:rFonts w:ascii="Arial" w:eastAsia="Arial" w:hAnsi="Arial" w:cs="Arial"/>
          <w:b/>
          <w:bCs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User stories:</w:t>
      </w:r>
    </w:p>
    <w:p w14:paraId="1361B0F7" w14:textId="20656B5E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  <w:u w:val="single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Launching the “Employees management” functionality</w:t>
      </w:r>
    </w:p>
    <w:p w14:paraId="63709461" w14:textId="18FF80F0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</w:t>
      </w:r>
      <w:r w:rsidRPr="7DA30264">
        <w:rPr>
          <w:rFonts w:ascii="Arial" w:eastAsia="Arial" w:hAnsi="Arial" w:cs="Arial"/>
          <w:color w:val="000000" w:themeColor="text1"/>
        </w:rPr>
        <w:t xml:space="preserve"> </w:t>
      </w:r>
      <w:r w:rsidRPr="7DA30264">
        <w:rPr>
          <w:rFonts w:ascii="Arial" w:eastAsia="Arial" w:hAnsi="Arial" w:cs="Arial"/>
          <w:b/>
          <w:bCs/>
          <w:color w:val="000000" w:themeColor="text1"/>
        </w:rPr>
        <w:t>an</w:t>
      </w:r>
      <w:r w:rsidRPr="7DA30264">
        <w:rPr>
          <w:rFonts w:ascii="Arial" w:eastAsia="Arial" w:hAnsi="Arial" w:cs="Arial"/>
          <w:color w:val="000000" w:themeColor="text1"/>
        </w:rPr>
        <w:t xml:space="preserve"> administrator </w:t>
      </w:r>
    </w:p>
    <w:p w14:paraId="5B9E450F" w14:textId="7413D789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 to have </w:t>
      </w:r>
      <w:r w:rsidR="00FA7265">
        <w:rPr>
          <w:rFonts w:ascii="Arial" w:eastAsia="Arial" w:hAnsi="Arial" w:cs="Arial"/>
          <w:color w:val="000000" w:themeColor="text1"/>
        </w:rPr>
        <w:t>the</w:t>
      </w:r>
      <w:r w:rsidRPr="7DA30264">
        <w:rPr>
          <w:rFonts w:ascii="Arial" w:eastAsia="Arial" w:hAnsi="Arial" w:cs="Arial"/>
          <w:color w:val="000000" w:themeColor="text1"/>
        </w:rPr>
        <w:t xml:space="preserve"> possibility to launch the functionality of </w:t>
      </w:r>
      <w:r w:rsidR="00CF2E7F" w:rsidRPr="7DA30264">
        <w:rPr>
          <w:rFonts w:ascii="Arial" w:eastAsia="Arial" w:hAnsi="Arial" w:cs="Arial"/>
          <w:color w:val="000000" w:themeColor="text1"/>
        </w:rPr>
        <w:t>employees’</w:t>
      </w:r>
      <w:r w:rsidRPr="7DA30264">
        <w:rPr>
          <w:rFonts w:ascii="Arial" w:eastAsia="Arial" w:hAnsi="Arial" w:cs="Arial"/>
          <w:color w:val="000000" w:themeColor="text1"/>
        </w:rPr>
        <w:t xml:space="preserve"> management</w:t>
      </w:r>
    </w:p>
    <w:p w14:paraId="60AC458D" w14:textId="57B4BB47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7DA30264">
        <w:rPr>
          <w:rFonts w:ascii="Arial" w:eastAsia="Arial" w:hAnsi="Arial" w:cs="Arial"/>
          <w:color w:val="000000" w:themeColor="text1"/>
        </w:rPr>
        <w:t>I will have access to all functions of the system allow</w:t>
      </w:r>
      <w:r w:rsidR="00CF2E7F">
        <w:rPr>
          <w:rFonts w:ascii="Arial" w:eastAsia="Arial" w:hAnsi="Arial" w:cs="Arial"/>
          <w:color w:val="000000" w:themeColor="text1"/>
        </w:rPr>
        <w:t>ing</w:t>
      </w:r>
      <w:r w:rsidRPr="7DA30264">
        <w:rPr>
          <w:rFonts w:ascii="Arial" w:eastAsia="Arial" w:hAnsi="Arial" w:cs="Arial"/>
          <w:color w:val="000000" w:themeColor="text1"/>
        </w:rPr>
        <w:t xml:space="preserve"> </w:t>
      </w:r>
      <w:r w:rsidR="00CF2E7F">
        <w:rPr>
          <w:rFonts w:ascii="Arial" w:eastAsia="Arial" w:hAnsi="Arial" w:cs="Arial"/>
          <w:color w:val="000000" w:themeColor="text1"/>
        </w:rPr>
        <w:t>managing</w:t>
      </w:r>
      <w:r w:rsidRPr="7DA30264">
        <w:rPr>
          <w:rFonts w:ascii="Arial" w:eastAsia="Arial" w:hAnsi="Arial" w:cs="Arial"/>
          <w:color w:val="000000" w:themeColor="text1"/>
        </w:rPr>
        <w:t xml:space="preserve"> staff of the clinic</w:t>
      </w:r>
    </w:p>
    <w:p w14:paraId="05247EEA" w14:textId="61576504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Acceptance criteria</w:t>
      </w:r>
    </w:p>
    <w:p w14:paraId="24F75848" w14:textId="7DD7C1CE" w:rsidR="7DA30264" w:rsidRDefault="7DA30264" w:rsidP="7DA30264">
      <w:pPr>
        <w:pStyle w:val="Akapitzlist"/>
        <w:numPr>
          <w:ilvl w:val="0"/>
          <w:numId w:val="5"/>
        </w:numPr>
        <w:spacing w:after="160"/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button allowing access to the employees’ management functionalities is available on the administration module dashboard</w:t>
      </w:r>
    </w:p>
    <w:p w14:paraId="2401C26D" w14:textId="0852A12C" w:rsidR="7DA30264" w:rsidRDefault="7DA30264" w:rsidP="7DA30264">
      <w:pPr>
        <w:pStyle w:val="Akapitzlist"/>
        <w:numPr>
          <w:ilvl w:val="0"/>
          <w:numId w:val="5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Clicking the button opens a screen with the list of employees</w:t>
      </w:r>
    </w:p>
    <w:p w14:paraId="76A2E165" w14:textId="3FCDF633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View list of employees</w:t>
      </w:r>
    </w:p>
    <w:p w14:paraId="1F48F5D4" w14:textId="33AF73AF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6C796531" w14:textId="36BABD3D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lastRenderedPageBreak/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have </w:t>
      </w:r>
      <w:r w:rsidR="00B607C3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possibility to review the list of employees</w:t>
      </w:r>
    </w:p>
    <w:p w14:paraId="24BE1FD5" w14:textId="105E11E5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can have access to all employees in one place.</w:t>
      </w:r>
    </w:p>
    <w:p w14:paraId="77E867B4" w14:textId="3A6ABEB5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5BD21805" w14:textId="1FFC7C26" w:rsidR="7DA30264" w:rsidRDefault="00B607C3">
      <w:pPr>
        <w:pStyle w:val="Akapitzlist"/>
        <w:numPr>
          <w:ilvl w:val="0"/>
          <w:numId w:val="57"/>
        </w:numPr>
        <w:spacing w:after="160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list</w:t>
      </w:r>
      <w:r w:rsidR="7DA30264" w:rsidRPr="7DA30264">
        <w:rPr>
          <w:rFonts w:ascii="Arial" w:eastAsia="Arial" w:hAnsi="Arial" w:cs="Arial"/>
          <w:color w:val="000000" w:themeColor="text1"/>
        </w:rPr>
        <w:t xml:space="preserve"> of employees is presented in tabular form</w:t>
      </w:r>
    </w:p>
    <w:p w14:paraId="087A10BF" w14:textId="36536D42" w:rsidR="7DA30264" w:rsidRDefault="7DA30264">
      <w:pPr>
        <w:pStyle w:val="Akapitzlist"/>
        <w:numPr>
          <w:ilvl w:val="0"/>
          <w:numId w:val="57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list can be arranged in ascending and descending order</w:t>
      </w:r>
    </w:p>
    <w:p w14:paraId="2FE4B5B8" w14:textId="072B1A73" w:rsidR="7DA30264" w:rsidRDefault="7DA30264">
      <w:pPr>
        <w:pStyle w:val="Akapitzlist"/>
        <w:numPr>
          <w:ilvl w:val="0"/>
          <w:numId w:val="57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list can be filtered by the user</w:t>
      </w:r>
    </w:p>
    <w:p w14:paraId="49430906" w14:textId="25D3BCF9" w:rsidR="03C74BFD" w:rsidRDefault="00B607C3">
      <w:pPr>
        <w:pStyle w:val="Akapitzlist"/>
        <w:numPr>
          <w:ilvl w:val="0"/>
          <w:numId w:val="57"/>
        </w:numPr>
        <w:spacing w:after="16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system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presents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following buttons after opening the form: </w:t>
      </w:r>
    </w:p>
    <w:p w14:paraId="6DB3740C" w14:textId="76774676" w:rsidR="7DA30264" w:rsidRDefault="7DA30264">
      <w:pPr>
        <w:pStyle w:val="Akapitzlist"/>
        <w:numPr>
          <w:ilvl w:val="1"/>
          <w:numId w:val="57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“Add new employee”</w:t>
      </w:r>
    </w:p>
    <w:p w14:paraId="7B5DA968" w14:textId="74C9557D" w:rsidR="03C74BFD" w:rsidRDefault="03C74BFD">
      <w:pPr>
        <w:pStyle w:val="Akapitzlist"/>
        <w:numPr>
          <w:ilvl w:val="1"/>
          <w:numId w:val="57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Button “Review employee”, next to each employee – after pressing, </w:t>
      </w:r>
      <w:r w:rsidR="00B607C3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 xml:space="preserve">system opens </w:t>
      </w:r>
      <w:r w:rsidR="00B607C3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view employee’s details form.</w:t>
      </w:r>
    </w:p>
    <w:p w14:paraId="425EB014" w14:textId="0B2DB72F" w:rsidR="03C74BFD" w:rsidRDefault="03C74BFD">
      <w:pPr>
        <w:pStyle w:val="Akapitzlist"/>
        <w:numPr>
          <w:ilvl w:val="1"/>
          <w:numId w:val="57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Button “Deactivate employee”, next to each employee – after pressing, </w:t>
      </w:r>
      <w:r w:rsidR="00B607C3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system opens deactivating employee form.</w:t>
      </w:r>
    </w:p>
    <w:p w14:paraId="7FD52342" w14:textId="0A4993AE" w:rsidR="7DA30264" w:rsidRDefault="7DA30264" w:rsidP="7DA30264">
      <w:pPr>
        <w:spacing w:after="160"/>
        <w:ind w:left="720"/>
        <w:contextualSpacing/>
        <w:rPr>
          <w:rFonts w:ascii="Arial" w:eastAsia="Arial" w:hAnsi="Arial" w:cs="Arial"/>
          <w:color w:val="000000" w:themeColor="text1"/>
        </w:rPr>
      </w:pPr>
    </w:p>
    <w:p w14:paraId="2E9C9759" w14:textId="28220D20" w:rsidR="03C74BFD" w:rsidRDefault="03C74BFD" w:rsidP="7DA30264">
      <w:p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Filter list of employees</w:t>
      </w:r>
    </w:p>
    <w:p w14:paraId="1E0879B5" w14:textId="41256F6B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269F0385" w14:textId="509AEB47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filter </w:t>
      </w:r>
      <w:r w:rsidR="00B607C3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data</w:t>
      </w:r>
    </w:p>
    <w:p w14:paraId="4056C4C2" w14:textId="448E08F0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can see only the chosen data on the list.</w:t>
      </w:r>
    </w:p>
    <w:p w14:paraId="31D8F636" w14:textId="04399A28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3BCE1783" w14:textId="6EEC928B" w:rsidR="03C74BFD" w:rsidRDefault="03C74BFD">
      <w:pPr>
        <w:pStyle w:val="Akapitzlist"/>
        <w:numPr>
          <w:ilvl w:val="0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The system allows </w:t>
      </w:r>
      <w:r w:rsidR="00B607C3">
        <w:rPr>
          <w:rFonts w:ascii="Arial" w:eastAsia="Arial" w:hAnsi="Arial" w:cs="Arial"/>
          <w:color w:val="000000" w:themeColor="text1"/>
        </w:rPr>
        <w:t>filtering</w:t>
      </w:r>
      <w:r w:rsidRPr="7DA30264">
        <w:rPr>
          <w:rFonts w:ascii="Arial" w:eastAsia="Arial" w:hAnsi="Arial" w:cs="Arial"/>
          <w:color w:val="000000" w:themeColor="text1"/>
        </w:rPr>
        <w:t xml:space="preserve"> employees on:</w:t>
      </w:r>
    </w:p>
    <w:p w14:paraId="330827D2" w14:textId="04047702" w:rsidR="03C74BFD" w:rsidRDefault="03C74BFD">
      <w:pPr>
        <w:pStyle w:val="Akapitzlist"/>
        <w:numPr>
          <w:ilvl w:val="1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Active or inactive status.</w:t>
      </w:r>
    </w:p>
    <w:p w14:paraId="605ED6E5" w14:textId="60195829" w:rsidR="03C74BFD" w:rsidRDefault="03C74BFD">
      <w:pPr>
        <w:pStyle w:val="Akapitzlist"/>
        <w:numPr>
          <w:ilvl w:val="1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Roles</w:t>
      </w:r>
    </w:p>
    <w:p w14:paraId="4BC2D132" w14:textId="44D48ABF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Sort list of employees</w:t>
      </w:r>
    </w:p>
    <w:p w14:paraId="25EEE463" w14:textId="1ACB8E58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2A92DCC2" w14:textId="774B57D8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have </w:t>
      </w:r>
      <w:r w:rsidR="00583B5F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possibility to organize data on the list</w:t>
      </w:r>
    </w:p>
    <w:p w14:paraId="09758E4A" w14:textId="7B7999C0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the order of presented data will be changing.</w:t>
      </w:r>
    </w:p>
    <w:p w14:paraId="03BC3CEB" w14:textId="302B2663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0EA16549" w14:textId="0328E748" w:rsidR="03C74BFD" w:rsidRDefault="03C74BFD">
      <w:pPr>
        <w:pStyle w:val="Akapitzlist"/>
        <w:numPr>
          <w:ilvl w:val="0"/>
          <w:numId w:val="1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system allows you to sort from:</w:t>
      </w:r>
    </w:p>
    <w:p w14:paraId="3DD35EB8" w14:textId="09A18574" w:rsidR="03C74BFD" w:rsidRDefault="03C74BFD">
      <w:pPr>
        <w:pStyle w:val="Akapitzlist"/>
        <w:numPr>
          <w:ilvl w:val="1"/>
          <w:numId w:val="1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ascending</w:t>
      </w:r>
    </w:p>
    <w:p w14:paraId="0F966CE5" w14:textId="73249453" w:rsidR="03C74BFD" w:rsidRDefault="03C74BFD">
      <w:pPr>
        <w:pStyle w:val="Akapitzlist"/>
        <w:numPr>
          <w:ilvl w:val="1"/>
          <w:numId w:val="1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descending</w:t>
      </w:r>
    </w:p>
    <w:p w14:paraId="6076DF57" w14:textId="43ECEE8C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  <w:u w:val="single"/>
        </w:rPr>
      </w:pPr>
    </w:p>
    <w:p w14:paraId="0A8D3F5B" w14:textId="2355E4AF" w:rsidR="03C74BFD" w:rsidRDefault="03C74BFD" w:rsidP="7DA30264">
      <w:pPr>
        <w:spacing w:after="160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7DA30264">
        <w:rPr>
          <w:rFonts w:ascii="Arial" w:eastAsia="Arial" w:hAnsi="Arial" w:cs="Arial"/>
          <w:b/>
          <w:bCs/>
          <w:color w:val="000000" w:themeColor="text1"/>
          <w:u w:val="single"/>
        </w:rPr>
        <w:t>Epic: Employee management</w:t>
      </w:r>
    </w:p>
    <w:p w14:paraId="2A1FE087" w14:textId="5C62B774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Adding the employee</w:t>
      </w:r>
    </w:p>
    <w:p w14:paraId="11F70393" w14:textId="7BF3AE7C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66BF8DB7" w14:textId="2110FCE4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have </w:t>
      </w:r>
      <w:r w:rsidR="00583B5F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 xml:space="preserve">possibility to add </w:t>
      </w:r>
      <w:r w:rsidR="00583B5F">
        <w:rPr>
          <w:rFonts w:ascii="Arial" w:eastAsia="Arial" w:hAnsi="Arial" w:cs="Arial"/>
          <w:color w:val="000000" w:themeColor="text1"/>
        </w:rPr>
        <w:t xml:space="preserve">an </w:t>
      </w:r>
      <w:r w:rsidRPr="7DA30264">
        <w:rPr>
          <w:rFonts w:ascii="Arial" w:eastAsia="Arial" w:hAnsi="Arial" w:cs="Arial"/>
          <w:color w:val="000000" w:themeColor="text1"/>
        </w:rPr>
        <w:t>employee to the system</w:t>
      </w:r>
    </w:p>
    <w:p w14:paraId="291181F4" w14:textId="18AA0E96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they will be able to start work in the clinic.</w:t>
      </w:r>
    </w:p>
    <w:p w14:paraId="10A5A2AC" w14:textId="499B27A6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Acceptance criteria:</w:t>
      </w:r>
    </w:p>
    <w:p w14:paraId="47CE5364" w14:textId="7ED25AAF" w:rsidR="03C74BFD" w:rsidRDefault="00583B5F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“Add new employee” is available on the list of employees and pressing it opens a new form that allows </w:t>
      </w:r>
      <w:r w:rsidR="007805CF">
        <w:rPr>
          <w:rFonts w:ascii="Arial" w:eastAsia="Arial" w:hAnsi="Arial" w:cs="Arial"/>
          <w:color w:val="000000" w:themeColor="text1"/>
        </w:rPr>
        <w:t xml:space="preserve">you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to enter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>data of a new employee and confirm it.</w:t>
      </w:r>
    </w:p>
    <w:p w14:paraId="7049BB74" w14:textId="030E2B01" w:rsidR="03C74BFD" w:rsidRDefault="00583B5F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“Next” is disabled </w:t>
      </w:r>
      <w:r w:rsidR="007805CF" w:rsidRPr="7DA30264">
        <w:rPr>
          <w:rFonts w:ascii="Arial" w:eastAsia="Arial" w:hAnsi="Arial" w:cs="Arial"/>
          <w:color w:val="000000" w:themeColor="text1"/>
        </w:rPr>
        <w:t>if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mandatory fields aren’t filled.</w:t>
      </w:r>
    </w:p>
    <w:p w14:paraId="7128D9AE" w14:textId="74CD4A33" w:rsidR="03C74BFD" w:rsidRDefault="00583B5F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“Cancel” is available.</w:t>
      </w:r>
    </w:p>
    <w:p w14:paraId="2FB4A4BC" w14:textId="08BAF8EA" w:rsidR="03C74BFD" w:rsidRDefault="03C74BFD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the "Cancel" button is pressed the adding form is closed.</w:t>
      </w:r>
    </w:p>
    <w:p w14:paraId="653AA85F" w14:textId="4FEDE938" w:rsidR="03C74BFD" w:rsidRDefault="03C74BFD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input data is incorrect, the system generates and presents the message with information about incorrect input data.</w:t>
      </w:r>
    </w:p>
    <w:p w14:paraId="3AE6520C" w14:textId="4EB63916" w:rsidR="03C74BFD" w:rsidRDefault="03C74BFD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The form can be filled in </w:t>
      </w:r>
      <w:r w:rsidR="007805CF">
        <w:rPr>
          <w:rFonts w:ascii="Arial" w:eastAsia="Arial" w:hAnsi="Arial" w:cs="Arial"/>
          <w:color w:val="000000" w:themeColor="text1"/>
        </w:rPr>
        <w:t xml:space="preserve">with </w:t>
      </w:r>
      <w:r w:rsidRPr="7DA30264">
        <w:rPr>
          <w:rFonts w:ascii="Arial" w:eastAsia="Arial" w:hAnsi="Arial" w:cs="Arial"/>
          <w:color w:val="000000" w:themeColor="text1"/>
        </w:rPr>
        <w:t>the following kinds of data:</w:t>
      </w:r>
    </w:p>
    <w:p w14:paraId="0AFA638F" w14:textId="7FB32112" w:rsidR="03C74BFD" w:rsidRDefault="03C74BFD">
      <w:pPr>
        <w:pStyle w:val="Akapitzlist"/>
        <w:numPr>
          <w:ilvl w:val="1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Mandatory:</w:t>
      </w:r>
    </w:p>
    <w:p w14:paraId="1E2A5D2C" w14:textId="3AC50815" w:rsidR="03C74BFD" w:rsidRDefault="03C74BFD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Personal data</w:t>
      </w:r>
    </w:p>
    <w:p w14:paraId="18B4A94B" w14:textId="23121E0A" w:rsidR="03C74BFD" w:rsidRDefault="03C74BFD">
      <w:pPr>
        <w:pStyle w:val="Akapitzlist"/>
        <w:numPr>
          <w:ilvl w:val="3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First name</w:t>
      </w:r>
    </w:p>
    <w:p w14:paraId="4F50F987" w14:textId="33D35C14" w:rsidR="03C74BFD" w:rsidRDefault="03C74BFD">
      <w:pPr>
        <w:pStyle w:val="Akapitzlist"/>
        <w:numPr>
          <w:ilvl w:val="3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Last name</w:t>
      </w:r>
    </w:p>
    <w:p w14:paraId="6ED72948" w14:textId="405D9037" w:rsidR="03C74BFD" w:rsidRDefault="03C74BFD">
      <w:pPr>
        <w:pStyle w:val="Akapitzlist"/>
        <w:numPr>
          <w:ilvl w:val="3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PESEL</w:t>
      </w:r>
    </w:p>
    <w:p w14:paraId="59144B43" w14:textId="594EE9C2" w:rsidR="03C74BFD" w:rsidRDefault="03C74BFD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Date of birth – chosen from </w:t>
      </w:r>
      <w:r w:rsidR="007805CF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calendar</w:t>
      </w:r>
    </w:p>
    <w:p w14:paraId="2B99F14E" w14:textId="7BDDD5FE" w:rsidR="03C74BFD" w:rsidRDefault="03C74BFD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Role – chosen from the drop-down list </w:t>
      </w:r>
    </w:p>
    <w:p w14:paraId="30352CE4" w14:textId="3233A8A9" w:rsidR="03C74BFD" w:rsidRDefault="03C74BFD">
      <w:pPr>
        <w:pStyle w:val="Akapitzlist"/>
        <w:numPr>
          <w:ilvl w:val="1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Optionally:</w:t>
      </w:r>
    </w:p>
    <w:p w14:paraId="3DFE528E" w14:textId="649558D5" w:rsidR="03C74BFD" w:rsidRDefault="03C74BFD">
      <w:pPr>
        <w:pStyle w:val="Akapitzlist"/>
        <w:numPr>
          <w:ilvl w:val="2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Correspondence address</w:t>
      </w:r>
    </w:p>
    <w:p w14:paraId="67A8DF56" w14:textId="38EC706E" w:rsidR="03C74BFD" w:rsidRDefault="03C74BFD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address</w:t>
      </w:r>
    </w:p>
    <w:p w14:paraId="6170E053" w14:textId="1B62D5AC" w:rsidR="03C74BFD" w:rsidRDefault="03C74BFD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Phone number</w:t>
      </w:r>
    </w:p>
    <w:p w14:paraId="5ECCFAE2" w14:textId="0409007C" w:rsidR="03C74BFD" w:rsidRDefault="03C74BFD">
      <w:pPr>
        <w:pStyle w:val="Akapitzlist"/>
        <w:numPr>
          <w:ilvl w:val="2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Sex</w:t>
      </w:r>
    </w:p>
    <w:p w14:paraId="101B4FB3" w14:textId="4176E017" w:rsidR="03C74BFD" w:rsidRDefault="03C74BFD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Validation rules:</w:t>
      </w:r>
    </w:p>
    <w:p w14:paraId="5FF26712" w14:textId="7C52F531" w:rsidR="03C74BFD" w:rsidRDefault="03C74BFD">
      <w:pPr>
        <w:pStyle w:val="Akapitzlist"/>
        <w:numPr>
          <w:ilvl w:val="1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PESEL policy:</w:t>
      </w:r>
    </w:p>
    <w:p w14:paraId="26ADD87B" w14:textId="712D1CB3" w:rsidR="03C74BFD" w:rsidRDefault="03C74BFD">
      <w:pPr>
        <w:pStyle w:val="Akapitzlist"/>
        <w:numPr>
          <w:ilvl w:val="2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number needs to have 11 numbers</w:t>
      </w:r>
    </w:p>
    <w:p w14:paraId="55AE7576" w14:textId="73EAAA47" w:rsidR="03C74BFD" w:rsidRDefault="03C74BFD">
      <w:pPr>
        <w:pStyle w:val="Akapitzlist"/>
        <w:numPr>
          <w:ilvl w:val="2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First 6 numbers contain the short date of birth (DDMMYY)</w:t>
      </w:r>
    </w:p>
    <w:p w14:paraId="7998A9A2" w14:textId="4C835CDE" w:rsidR="03C74BFD" w:rsidRDefault="03C74BFD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penultimate number must match the sex of the employee:</w:t>
      </w:r>
    </w:p>
    <w:p w14:paraId="198AECE9" w14:textId="76BD473E" w:rsidR="03C74BFD" w:rsidRDefault="03C74BFD">
      <w:pPr>
        <w:pStyle w:val="Akapitzlist"/>
        <w:numPr>
          <w:ilvl w:val="3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Even or zero in the case of female</w:t>
      </w:r>
    </w:p>
    <w:p w14:paraId="455E1A4A" w14:textId="652487A4" w:rsidR="03C74BFD" w:rsidRDefault="03C74BFD">
      <w:pPr>
        <w:pStyle w:val="Akapitzlist"/>
        <w:numPr>
          <w:ilvl w:val="3"/>
          <w:numId w:val="60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Odd in the case of male</w:t>
      </w:r>
    </w:p>
    <w:p w14:paraId="1AFFDC23" w14:textId="652355DD" w:rsidR="03C74BFD" w:rsidRDefault="03C74BFD">
      <w:pPr>
        <w:pStyle w:val="Akapitzlist"/>
        <w:numPr>
          <w:ilvl w:val="1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E-mail policy</w:t>
      </w:r>
    </w:p>
    <w:p w14:paraId="4C370F6E" w14:textId="2721DBF5" w:rsidR="03C74BFD" w:rsidRDefault="007805CF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>E-mail needs to contain @.</w:t>
      </w:r>
    </w:p>
    <w:p w14:paraId="5C9808AA" w14:textId="6C7DCAA7" w:rsidR="03C74BFD" w:rsidRDefault="007805CF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>E-mail needs to contain valid syntax.</w:t>
      </w:r>
    </w:p>
    <w:p w14:paraId="4EE4F5B0" w14:textId="08F4EA60" w:rsidR="03C74BFD" w:rsidRDefault="007805CF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E-mail needs to contain </w:t>
      </w:r>
      <w:r>
        <w:rPr>
          <w:rFonts w:ascii="Arial" w:eastAsia="Arial" w:hAnsi="Arial" w:cs="Arial"/>
          <w:color w:val="000000" w:themeColor="text1"/>
        </w:rPr>
        <w:t xml:space="preserve">a </w:t>
      </w:r>
      <w:r w:rsidR="03C74BFD" w:rsidRPr="7DA30264">
        <w:rPr>
          <w:rFonts w:ascii="Arial" w:eastAsia="Arial" w:hAnsi="Arial" w:cs="Arial"/>
          <w:color w:val="000000" w:themeColor="text1"/>
        </w:rPr>
        <w:t>valid top-level domain.</w:t>
      </w:r>
    </w:p>
    <w:p w14:paraId="1C24E7F7" w14:textId="0E4B93F2" w:rsidR="03C74BFD" w:rsidRDefault="007805CF">
      <w:pPr>
        <w:pStyle w:val="Akapitzlist"/>
        <w:numPr>
          <w:ilvl w:val="2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E-mail needs to contain </w:t>
      </w:r>
      <w:r>
        <w:rPr>
          <w:rFonts w:ascii="Arial" w:eastAsia="Arial" w:hAnsi="Arial" w:cs="Arial"/>
          <w:color w:val="000000" w:themeColor="text1"/>
        </w:rPr>
        <w:t>the recipient's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name.</w:t>
      </w:r>
    </w:p>
    <w:p w14:paraId="79A15743" w14:textId="0B9BF38E" w:rsidR="03C74BFD" w:rsidRDefault="007805CF">
      <w:pPr>
        <w:pStyle w:val="Akapitzlist"/>
        <w:numPr>
          <w:ilvl w:val="1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mobile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number needs to have 9 numbers.</w:t>
      </w:r>
    </w:p>
    <w:p w14:paraId="29EA6D1B" w14:textId="3D401BA4" w:rsidR="03C74BFD" w:rsidRDefault="03C74BFD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If the chosen role is the Medical </w:t>
      </w:r>
      <w:r w:rsidR="007805CF" w:rsidRPr="7DA30264">
        <w:rPr>
          <w:rFonts w:ascii="Arial" w:eastAsia="Arial" w:hAnsi="Arial" w:cs="Arial"/>
          <w:color w:val="000000" w:themeColor="text1"/>
        </w:rPr>
        <w:t>Doctor,</w:t>
      </w:r>
      <w:r w:rsidRPr="7DA30264">
        <w:rPr>
          <w:rFonts w:ascii="Arial" w:eastAsia="Arial" w:hAnsi="Arial" w:cs="Arial"/>
          <w:color w:val="000000" w:themeColor="text1"/>
        </w:rPr>
        <w:t xml:space="preserve"> then a list of specialties is shown up.</w:t>
      </w:r>
    </w:p>
    <w:p w14:paraId="0EFB15A7" w14:textId="6A949EAD" w:rsidR="03C74BFD" w:rsidRDefault="03C74BFD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If any of the following data doesn’t meet the data </w:t>
      </w:r>
      <w:r w:rsidR="007805CF" w:rsidRPr="7DA30264">
        <w:rPr>
          <w:rFonts w:ascii="Arial" w:eastAsia="Arial" w:hAnsi="Arial" w:cs="Arial"/>
          <w:color w:val="000000" w:themeColor="text1"/>
        </w:rPr>
        <w:t>policy,</w:t>
      </w:r>
      <w:r w:rsidRPr="7DA30264">
        <w:rPr>
          <w:rFonts w:ascii="Arial" w:eastAsia="Arial" w:hAnsi="Arial" w:cs="Arial"/>
          <w:color w:val="000000" w:themeColor="text1"/>
        </w:rPr>
        <w:t xml:space="preserve"> there’s a pop-up window with information </w:t>
      </w:r>
      <w:r w:rsidR="007805CF">
        <w:rPr>
          <w:rFonts w:ascii="Arial" w:eastAsia="Arial" w:hAnsi="Arial" w:cs="Arial"/>
          <w:color w:val="000000" w:themeColor="text1"/>
        </w:rPr>
        <w:t>about</w:t>
      </w:r>
      <w:r w:rsidRPr="7DA30264">
        <w:rPr>
          <w:rFonts w:ascii="Arial" w:eastAsia="Arial" w:hAnsi="Arial" w:cs="Arial"/>
          <w:color w:val="000000" w:themeColor="text1"/>
        </w:rPr>
        <w:t xml:space="preserve"> putting the data wrongly.</w:t>
      </w:r>
    </w:p>
    <w:p w14:paraId="7E12BB0C" w14:textId="061EE946" w:rsidR="03C74BFD" w:rsidRDefault="007805CF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“OK” closes the window and allows an administrator to correct the data.</w:t>
      </w:r>
    </w:p>
    <w:p w14:paraId="70F5EF2B" w14:textId="4065C3D5" w:rsidR="03C74BFD" w:rsidRDefault="57768330" w:rsidP="6C321437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  <w:highlight w:val="yellow"/>
        </w:rPr>
      </w:pPr>
      <w:r w:rsidRPr="6C321437">
        <w:rPr>
          <w:rFonts w:ascii="Arial" w:eastAsia="Arial" w:hAnsi="Arial" w:cs="Arial"/>
          <w:color w:val="000000" w:themeColor="text1"/>
          <w:highlight w:val="yellow"/>
        </w:rPr>
        <w:t xml:space="preserve">After clicking the “Next” button system opens a new form </w:t>
      </w:r>
      <w:r w:rsidR="4F8D4254" w:rsidRPr="6C321437">
        <w:rPr>
          <w:rFonts w:ascii="Arial" w:eastAsia="Arial" w:hAnsi="Arial" w:cs="Arial"/>
          <w:color w:val="000000" w:themeColor="text1"/>
          <w:highlight w:val="yellow"/>
        </w:rPr>
        <w:t>that</w:t>
      </w:r>
      <w:r w:rsidRPr="6C321437">
        <w:rPr>
          <w:rFonts w:ascii="Arial" w:eastAsia="Arial" w:hAnsi="Arial" w:cs="Arial"/>
          <w:color w:val="000000" w:themeColor="text1"/>
          <w:highlight w:val="yellow"/>
        </w:rPr>
        <w:t xml:space="preserve"> allows you to optionally add a new user to the employee.</w:t>
      </w:r>
    </w:p>
    <w:p w14:paraId="16D4CC44" w14:textId="4D17E627" w:rsidR="03C74BFD" w:rsidRDefault="57768330" w:rsidP="6C321437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  <w:highlight w:val="yellow"/>
        </w:rPr>
      </w:pPr>
      <w:r w:rsidRPr="6C321437">
        <w:rPr>
          <w:rFonts w:ascii="Arial" w:eastAsia="Arial" w:hAnsi="Arial" w:cs="Arial"/>
          <w:color w:val="000000" w:themeColor="text1"/>
          <w:highlight w:val="yellow"/>
        </w:rPr>
        <w:t xml:space="preserve">You can skip this step by pressing the “Skip” button and the system adds </w:t>
      </w:r>
      <w:r w:rsidR="4F8D4254" w:rsidRPr="6C321437">
        <w:rPr>
          <w:rFonts w:ascii="Arial" w:eastAsia="Arial" w:hAnsi="Arial" w:cs="Arial"/>
          <w:color w:val="000000" w:themeColor="text1"/>
          <w:highlight w:val="yellow"/>
        </w:rPr>
        <w:t xml:space="preserve">a </w:t>
      </w:r>
      <w:r w:rsidRPr="6C321437">
        <w:rPr>
          <w:rFonts w:ascii="Arial" w:eastAsia="Arial" w:hAnsi="Arial" w:cs="Arial"/>
          <w:color w:val="000000" w:themeColor="text1"/>
          <w:highlight w:val="yellow"/>
        </w:rPr>
        <w:t>new employee to the system.</w:t>
      </w:r>
    </w:p>
    <w:p w14:paraId="4EEF98AD" w14:textId="333E0C6A" w:rsidR="03C74BFD" w:rsidRDefault="57768330" w:rsidP="6C321437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  <w:highlight w:val="yellow"/>
        </w:rPr>
      </w:pPr>
      <w:r w:rsidRPr="6C321437">
        <w:rPr>
          <w:rFonts w:ascii="Arial" w:eastAsia="Arial" w:hAnsi="Arial" w:cs="Arial"/>
          <w:color w:val="000000" w:themeColor="text1"/>
          <w:highlight w:val="yellow"/>
        </w:rPr>
        <w:t>An administrator needs to fill following data:</w:t>
      </w:r>
    </w:p>
    <w:p w14:paraId="484AEBAE" w14:textId="006E7DFE" w:rsidR="03C74BFD" w:rsidRDefault="57768330" w:rsidP="6C321437">
      <w:pPr>
        <w:pStyle w:val="Akapitzlist"/>
        <w:numPr>
          <w:ilvl w:val="1"/>
          <w:numId w:val="60"/>
        </w:numPr>
        <w:spacing w:after="120"/>
        <w:rPr>
          <w:rFonts w:ascii="Arial" w:eastAsia="Arial" w:hAnsi="Arial" w:cs="Arial"/>
          <w:color w:val="000000" w:themeColor="text1"/>
          <w:highlight w:val="yellow"/>
        </w:rPr>
      </w:pPr>
      <w:commentRangeStart w:id="11"/>
      <w:commentRangeStart w:id="12"/>
      <w:r w:rsidRPr="6C321437">
        <w:rPr>
          <w:rFonts w:ascii="Arial" w:eastAsia="Arial" w:hAnsi="Arial" w:cs="Arial"/>
          <w:color w:val="000000" w:themeColor="text1"/>
          <w:highlight w:val="yellow"/>
        </w:rPr>
        <w:t>Login</w:t>
      </w:r>
      <w:commentRangeEnd w:id="11"/>
      <w:r w:rsidR="03C74BFD">
        <w:commentReference w:id="11"/>
      </w:r>
      <w:commentRangeEnd w:id="12"/>
      <w:r w:rsidR="03C74BFD">
        <w:commentReference w:id="12"/>
      </w:r>
    </w:p>
    <w:p w14:paraId="655B6D58" w14:textId="5BD4CC63" w:rsidR="03C74BFD" w:rsidRDefault="57768330" w:rsidP="6C321437">
      <w:pPr>
        <w:pStyle w:val="Akapitzlist"/>
        <w:numPr>
          <w:ilvl w:val="1"/>
          <w:numId w:val="60"/>
        </w:numPr>
        <w:spacing w:after="120"/>
        <w:rPr>
          <w:rFonts w:ascii="Arial" w:eastAsia="Arial" w:hAnsi="Arial" w:cs="Arial"/>
          <w:color w:val="000000" w:themeColor="text1"/>
          <w:highlight w:val="yellow"/>
        </w:rPr>
      </w:pPr>
      <w:r w:rsidRPr="6C321437">
        <w:rPr>
          <w:rFonts w:ascii="Arial" w:eastAsia="Arial" w:hAnsi="Arial" w:cs="Arial"/>
          <w:color w:val="000000" w:themeColor="text1"/>
          <w:highlight w:val="yellow"/>
        </w:rPr>
        <w:t>P</w:t>
      </w:r>
      <w:r w:rsidR="642E4680" w:rsidRPr="6C321437">
        <w:rPr>
          <w:rFonts w:ascii="Arial" w:eastAsia="Arial" w:hAnsi="Arial" w:cs="Arial"/>
          <w:color w:val="000000" w:themeColor="text1"/>
          <w:highlight w:val="yellow"/>
        </w:rPr>
        <w:t>assword</w:t>
      </w:r>
    </w:p>
    <w:p w14:paraId="231128AE" w14:textId="00480236" w:rsidR="03C74BFD" w:rsidRDefault="00540F3B">
      <w:pPr>
        <w:pStyle w:val="Akapitzlist"/>
        <w:numPr>
          <w:ilvl w:val="0"/>
          <w:numId w:val="60"/>
        </w:numPr>
        <w:spacing w:after="160" w:line="25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system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shows a pop-out window message: “Employee added”.</w:t>
      </w:r>
    </w:p>
    <w:p w14:paraId="4771B049" w14:textId="2D48A5E1" w:rsidR="03C74BFD" w:rsidRDefault="4F8D4254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6C321437">
        <w:rPr>
          <w:rFonts w:ascii="Arial" w:eastAsia="Arial" w:hAnsi="Arial" w:cs="Arial"/>
          <w:color w:val="000000" w:themeColor="text1"/>
        </w:rPr>
        <w:t>The system</w:t>
      </w:r>
      <w:r w:rsidR="57768330" w:rsidRPr="6C321437">
        <w:rPr>
          <w:rFonts w:ascii="Arial" w:eastAsia="Arial" w:hAnsi="Arial" w:cs="Arial"/>
          <w:color w:val="000000" w:themeColor="text1"/>
        </w:rPr>
        <w:t xml:space="preserve"> adds the new employee to the database and sets their status to </w:t>
      </w:r>
      <w:r w:rsidR="11A900B0" w:rsidRPr="6C321437">
        <w:rPr>
          <w:rFonts w:ascii="Arial" w:eastAsia="Arial" w:hAnsi="Arial" w:cs="Arial"/>
          <w:color w:val="000000" w:themeColor="text1"/>
        </w:rPr>
        <w:t>A</w:t>
      </w:r>
      <w:r w:rsidR="57768330" w:rsidRPr="6C321437">
        <w:rPr>
          <w:rFonts w:ascii="Arial" w:eastAsia="Arial" w:hAnsi="Arial" w:cs="Arial"/>
          <w:color w:val="000000" w:themeColor="text1"/>
        </w:rPr>
        <w:t>ctive.</w:t>
      </w:r>
    </w:p>
    <w:p w14:paraId="7E3C9937" w14:textId="5E4A0F56" w:rsidR="03C74BFD" w:rsidRDefault="00540F3B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system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sends an e-mail to the user with information </w:t>
      </w:r>
      <w:r>
        <w:rPr>
          <w:rFonts w:ascii="Arial" w:eastAsia="Arial" w:hAnsi="Arial" w:cs="Arial"/>
          <w:color w:val="000000" w:themeColor="text1"/>
        </w:rPr>
        <w:t>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login data.</w:t>
      </w:r>
    </w:p>
    <w:p w14:paraId="55734EDB" w14:textId="4D428F61" w:rsidR="03C74BFD" w:rsidRDefault="00540F3B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system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shows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information </w:t>
      </w:r>
      <w:r>
        <w:rPr>
          <w:rFonts w:ascii="Arial" w:eastAsia="Arial" w:hAnsi="Arial" w:cs="Arial"/>
          <w:color w:val="000000" w:themeColor="text1"/>
        </w:rPr>
        <w:t>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</w:t>
      </w:r>
      <w:r>
        <w:rPr>
          <w:rFonts w:ascii="Arial" w:eastAsia="Arial" w:hAnsi="Arial" w:cs="Arial"/>
          <w:color w:val="000000" w:themeColor="text1"/>
        </w:rPr>
        <w:t>successfully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adding an employee to the database.</w:t>
      </w:r>
    </w:p>
    <w:p w14:paraId="697D54DE" w14:textId="378A52FF" w:rsidR="03C74BFD" w:rsidRDefault="03C74BFD">
      <w:pPr>
        <w:pStyle w:val="Akapitzlist"/>
        <w:numPr>
          <w:ilvl w:val="0"/>
          <w:numId w:val="60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Button “OK” closes </w:t>
      </w:r>
      <w:r w:rsidR="00F47B58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 xml:space="preserve">information window and </w:t>
      </w:r>
      <w:r w:rsidR="00455725">
        <w:rPr>
          <w:rFonts w:ascii="Arial" w:eastAsia="Arial" w:hAnsi="Arial" w:cs="Arial"/>
          <w:color w:val="000000" w:themeColor="text1"/>
        </w:rPr>
        <w:t>the</w:t>
      </w:r>
      <w:r w:rsidR="00F47B58">
        <w:rPr>
          <w:rFonts w:ascii="Arial" w:eastAsia="Arial" w:hAnsi="Arial" w:cs="Arial"/>
          <w:color w:val="000000" w:themeColor="text1"/>
        </w:rPr>
        <w:t xml:space="preserve"> adding</w:t>
      </w:r>
      <w:r w:rsidRPr="7DA30264">
        <w:rPr>
          <w:rFonts w:ascii="Arial" w:eastAsia="Arial" w:hAnsi="Arial" w:cs="Arial"/>
          <w:color w:val="000000" w:themeColor="text1"/>
        </w:rPr>
        <w:t xml:space="preserve"> </w:t>
      </w:r>
      <w:r w:rsidR="00F47B58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new employee form.</w:t>
      </w:r>
    </w:p>
    <w:p w14:paraId="53BBBCB5" w14:textId="07CE1392" w:rsidR="7DA30264" w:rsidRDefault="7DA30264" w:rsidP="7DA30264">
      <w:pPr>
        <w:spacing w:after="160"/>
        <w:rPr>
          <w:del w:id="13" w:author="Aleksandra Poneta" w:date="2023-03-04T18:11:00Z"/>
          <w:rFonts w:ascii="Arial" w:eastAsia="Arial" w:hAnsi="Arial" w:cs="Arial"/>
          <w:color w:val="000000" w:themeColor="text1"/>
        </w:rPr>
      </w:pPr>
    </w:p>
    <w:p w14:paraId="521FF8BA" w14:textId="78A37253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 xml:space="preserve">View of </w:t>
      </w:r>
      <w:r w:rsidR="00455725">
        <w:rPr>
          <w:rFonts w:ascii="Arial" w:eastAsia="Arial" w:hAnsi="Arial" w:cs="Arial"/>
          <w:color w:val="000000" w:themeColor="text1"/>
          <w:u w:val="single"/>
        </w:rPr>
        <w:t>employee</w:t>
      </w:r>
      <w:r w:rsidRPr="7DA30264">
        <w:rPr>
          <w:rFonts w:ascii="Arial" w:eastAsia="Arial" w:hAnsi="Arial" w:cs="Arial"/>
          <w:color w:val="000000" w:themeColor="text1"/>
          <w:u w:val="single"/>
        </w:rPr>
        <w:t xml:space="preserve"> details</w:t>
      </w:r>
    </w:p>
    <w:p w14:paraId="2F047268" w14:textId="34D65163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lastRenderedPageBreak/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29BE2493" w14:textId="0A4F1F52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> to have the possibility to view employee’s details</w:t>
      </w:r>
    </w:p>
    <w:p w14:paraId="652E3E36" w14:textId="46A2B244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can see significant information as personal data.</w:t>
      </w:r>
    </w:p>
    <w:p w14:paraId="56998ACB" w14:textId="54AB6489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1759C3D3" w14:textId="6563A62E" w:rsidR="03C74BFD" w:rsidRDefault="00455725">
      <w:pPr>
        <w:pStyle w:val="Akapitzlist"/>
        <w:numPr>
          <w:ilvl w:val="0"/>
          <w:numId w:val="55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“Review employee” is available and pressing it opens a new form that allows you to view and change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>data of an employee and confirm it.</w:t>
      </w:r>
    </w:p>
    <w:p w14:paraId="3080274D" w14:textId="69134EF3" w:rsidR="03C74BFD" w:rsidRDefault="00455725">
      <w:pPr>
        <w:pStyle w:val="Akapitzlist"/>
        <w:numPr>
          <w:ilvl w:val="1"/>
          <w:numId w:val="55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is available on the view list of employees.</w:t>
      </w:r>
    </w:p>
    <w:p w14:paraId="2A99D80A" w14:textId="416B0470" w:rsidR="03C74BFD" w:rsidRDefault="00455725">
      <w:pPr>
        <w:pStyle w:val="Akapitzlist"/>
        <w:numPr>
          <w:ilvl w:val="0"/>
          <w:numId w:val="55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“Cancel” is available.</w:t>
      </w:r>
    </w:p>
    <w:p w14:paraId="021320B0" w14:textId="7FB78FFA" w:rsidR="03C74BFD" w:rsidRDefault="03C74BFD">
      <w:pPr>
        <w:pStyle w:val="Akapitzlist"/>
        <w:numPr>
          <w:ilvl w:val="0"/>
          <w:numId w:val="55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Once the "Cancel" button is pressed the view of </w:t>
      </w:r>
      <w:r w:rsidR="00455725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employee’s details form is closed.</w:t>
      </w:r>
    </w:p>
    <w:p w14:paraId="2215E6B0" w14:textId="74387719" w:rsidR="03C74BFD" w:rsidRDefault="00455725">
      <w:pPr>
        <w:pStyle w:val="Akapitzlist"/>
        <w:numPr>
          <w:ilvl w:val="0"/>
          <w:numId w:val="55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system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allows you to see all employee’s data.</w:t>
      </w:r>
    </w:p>
    <w:p w14:paraId="5EB13BFC" w14:textId="158BED40" w:rsidR="03C74BFD" w:rsidRDefault="00455725">
      <w:pPr>
        <w:pStyle w:val="Akapitzlist"/>
        <w:numPr>
          <w:ilvl w:val="0"/>
          <w:numId w:val="55"/>
        </w:numPr>
        <w:spacing w:after="16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system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presents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following buttons after opening the form: </w:t>
      </w:r>
    </w:p>
    <w:p w14:paraId="77C64C8C" w14:textId="158B4DA5" w:rsidR="03C74BFD" w:rsidRDefault="03C74BFD">
      <w:pPr>
        <w:pStyle w:val="Akapitzlist"/>
        <w:numPr>
          <w:ilvl w:val="1"/>
          <w:numId w:val="55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Button “Edit employee” – after pressing, the system launches </w:t>
      </w:r>
      <w:r w:rsidR="00455725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edit mode of the employee data.</w:t>
      </w:r>
    </w:p>
    <w:p w14:paraId="06F14A18" w14:textId="68868053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</w:rPr>
      </w:pPr>
    </w:p>
    <w:p w14:paraId="6DCF39A9" w14:textId="12E5C05E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 xml:space="preserve">Editing of </w:t>
      </w:r>
      <w:r w:rsidR="00D43EE5">
        <w:rPr>
          <w:rFonts w:ascii="Arial" w:eastAsia="Arial" w:hAnsi="Arial" w:cs="Arial"/>
          <w:color w:val="000000" w:themeColor="text1"/>
          <w:u w:val="single"/>
        </w:rPr>
        <w:t>employee</w:t>
      </w:r>
      <w:r w:rsidRPr="7DA30264">
        <w:rPr>
          <w:rFonts w:ascii="Arial" w:eastAsia="Arial" w:hAnsi="Arial" w:cs="Arial"/>
          <w:color w:val="000000" w:themeColor="text1"/>
          <w:u w:val="single"/>
        </w:rPr>
        <w:t xml:space="preserve"> data</w:t>
      </w:r>
    </w:p>
    <w:p w14:paraId="37C7D38A" w14:textId="0A753C59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049D63CF" w14:textId="06DBF36B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have the possibility to change the data of an existing employee and confirm it </w:t>
      </w:r>
    </w:p>
    <w:p w14:paraId="65971FED" w14:textId="1A21B8CA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will be able to update their date in the system</w:t>
      </w:r>
    </w:p>
    <w:p w14:paraId="485B6DD0" w14:textId="5D522026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Acceptance criteria:</w:t>
      </w:r>
    </w:p>
    <w:p w14:paraId="52ECF9C0" w14:textId="4DF3A977" w:rsidR="03C74BFD" w:rsidRDefault="00D43EE5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“Edit employee” is available and pressing it opens a new form that allows </w:t>
      </w:r>
      <w:r>
        <w:rPr>
          <w:rFonts w:ascii="Arial" w:eastAsia="Arial" w:hAnsi="Arial" w:cs="Arial"/>
          <w:color w:val="000000" w:themeColor="text1"/>
        </w:rPr>
        <w:t>updating an employee's data and confirming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it.</w:t>
      </w:r>
    </w:p>
    <w:p w14:paraId="6ABDBEED" w14:textId="418B4DA5" w:rsidR="03C74BFD" w:rsidRDefault="03C74BFD">
      <w:pPr>
        <w:pStyle w:val="Akapitzlist"/>
        <w:numPr>
          <w:ilvl w:val="1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</w:rPr>
        <w:t xml:space="preserve">The button is available on the view list of employees and </w:t>
      </w:r>
      <w:r w:rsidR="00D43EE5">
        <w:rPr>
          <w:rFonts w:ascii="Arial" w:eastAsia="Arial" w:hAnsi="Arial" w:cs="Arial"/>
        </w:rPr>
        <w:t>views</w:t>
      </w:r>
      <w:r w:rsidRPr="7DA30264">
        <w:rPr>
          <w:rFonts w:ascii="Arial" w:eastAsia="Arial" w:hAnsi="Arial" w:cs="Arial"/>
        </w:rPr>
        <w:t xml:space="preserve"> employee’s details.</w:t>
      </w:r>
    </w:p>
    <w:p w14:paraId="46193AF3" w14:textId="4A380715" w:rsidR="03C74BFD" w:rsidRDefault="00D43EE5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“Confirm” is disabled </w:t>
      </w:r>
      <w:r w:rsidRPr="7DA30264">
        <w:rPr>
          <w:rFonts w:ascii="Arial" w:eastAsia="Arial" w:hAnsi="Arial" w:cs="Arial"/>
          <w:color w:val="000000" w:themeColor="text1"/>
        </w:rPr>
        <w:t>if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all fields aren’t filled.</w:t>
      </w:r>
    </w:p>
    <w:p w14:paraId="28A179FE" w14:textId="25C7949D" w:rsidR="03C74BFD" w:rsidRDefault="00D43EE5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“Cancel” is available.</w:t>
      </w:r>
    </w:p>
    <w:p w14:paraId="74119B71" w14:textId="40C8CD41" w:rsidR="03C74BFD" w:rsidRDefault="03C74BFD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the "Cancel" button is pressed the editing form is closed.</w:t>
      </w:r>
    </w:p>
    <w:p w14:paraId="2C0B8EC5" w14:textId="00A946F6" w:rsidR="03C74BFD" w:rsidRDefault="03C74BFD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input data is incorrect, the system generates and views the message with information about incorrect input data.</w:t>
      </w:r>
    </w:p>
    <w:p w14:paraId="2CF00FB2" w14:textId="3A7973CF" w:rsidR="03C74BFD" w:rsidRDefault="03C74BFD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Validation rules are the same as for the “Add new employee” user story</w:t>
      </w:r>
    </w:p>
    <w:p w14:paraId="635B5611" w14:textId="500E4719" w:rsidR="03C74BFD" w:rsidRDefault="03C74BFD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If any of the following data doesn’t meet the data </w:t>
      </w:r>
      <w:r w:rsidR="00D43EE5" w:rsidRPr="7DA30264">
        <w:rPr>
          <w:rFonts w:ascii="Arial" w:eastAsia="Arial" w:hAnsi="Arial" w:cs="Arial"/>
          <w:color w:val="000000" w:themeColor="text1"/>
        </w:rPr>
        <w:t>policy,</w:t>
      </w:r>
      <w:r w:rsidRPr="7DA30264">
        <w:rPr>
          <w:rFonts w:ascii="Arial" w:eastAsia="Arial" w:hAnsi="Arial" w:cs="Arial"/>
          <w:color w:val="000000" w:themeColor="text1"/>
        </w:rPr>
        <w:t xml:space="preserve"> there’s a pop-up window with information </w:t>
      </w:r>
      <w:r w:rsidR="00D43EE5">
        <w:rPr>
          <w:rFonts w:ascii="Arial" w:eastAsia="Arial" w:hAnsi="Arial" w:cs="Arial"/>
          <w:color w:val="000000" w:themeColor="text1"/>
        </w:rPr>
        <w:t>about</w:t>
      </w:r>
      <w:r w:rsidRPr="7DA30264">
        <w:rPr>
          <w:rFonts w:ascii="Arial" w:eastAsia="Arial" w:hAnsi="Arial" w:cs="Arial"/>
          <w:color w:val="000000" w:themeColor="text1"/>
        </w:rPr>
        <w:t xml:space="preserve"> putting the data wrongly.</w:t>
      </w:r>
    </w:p>
    <w:p w14:paraId="20A220B6" w14:textId="6D3D1369" w:rsidR="03C74BFD" w:rsidRDefault="03C74BFD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Button “OK” closes the window and allows an Administrator to correct the data.</w:t>
      </w:r>
    </w:p>
    <w:p w14:paraId="08E18A03" w14:textId="4E8EEED6" w:rsidR="03C74BFD" w:rsidRDefault="00D43EE5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system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shows a message window with information </w:t>
      </w:r>
      <w:r>
        <w:rPr>
          <w:rFonts w:ascii="Arial" w:eastAsia="Arial" w:hAnsi="Arial" w:cs="Arial"/>
          <w:color w:val="000000" w:themeColor="text1"/>
        </w:rPr>
        <w:t>about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“Employee’s data changed.”</w:t>
      </w:r>
    </w:p>
    <w:p w14:paraId="45620DC7" w14:textId="075D4ADA" w:rsidR="03C74BFD" w:rsidRDefault="03C74BFD">
      <w:pPr>
        <w:pStyle w:val="Akapitzlist"/>
        <w:numPr>
          <w:ilvl w:val="0"/>
          <w:numId w:val="5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Button “OK” closes </w:t>
      </w:r>
      <w:r w:rsidR="00D43EE5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message window.</w:t>
      </w:r>
    </w:p>
    <w:p w14:paraId="23FE3D8B" w14:textId="3D68D828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</w:rPr>
      </w:pPr>
    </w:p>
    <w:p w14:paraId="29675BFF" w14:textId="629AD101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Employee’s deactivation</w:t>
      </w:r>
    </w:p>
    <w:p w14:paraId="7DB0EE48" w14:textId="1592AC27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47981E71" w14:textId="28E0B329" w:rsidR="03C74BFD" w:rsidRDefault="03C74BFD" w:rsidP="0FF8261B">
      <w:pPr>
        <w:spacing w:after="160"/>
        <w:rPr>
          <w:rFonts w:ascii="Arial" w:eastAsia="Arial" w:hAnsi="Arial" w:cs="Arial"/>
          <w:color w:val="000000" w:themeColor="text1"/>
        </w:rPr>
      </w:pPr>
      <w:r w:rsidRPr="0FF8261B">
        <w:rPr>
          <w:rFonts w:ascii="Arial" w:eastAsia="Arial" w:hAnsi="Arial" w:cs="Arial"/>
          <w:b/>
          <w:bCs/>
          <w:color w:val="000000" w:themeColor="text1"/>
        </w:rPr>
        <w:t>I want</w:t>
      </w:r>
      <w:r w:rsidRPr="0FF8261B">
        <w:rPr>
          <w:rFonts w:ascii="Arial" w:eastAsia="Arial" w:hAnsi="Arial" w:cs="Arial"/>
          <w:color w:val="000000" w:themeColor="text1"/>
        </w:rPr>
        <w:t xml:space="preserve"> to have the possibility to change </w:t>
      </w:r>
      <w:r w:rsidR="0061227B">
        <w:rPr>
          <w:rFonts w:ascii="Arial" w:eastAsia="Arial" w:hAnsi="Arial" w:cs="Arial"/>
          <w:color w:val="000000" w:themeColor="text1"/>
        </w:rPr>
        <w:t xml:space="preserve">the </w:t>
      </w:r>
      <w:r w:rsidRPr="0FF8261B">
        <w:rPr>
          <w:rFonts w:ascii="Arial" w:eastAsia="Arial" w:hAnsi="Arial" w:cs="Arial"/>
          <w:color w:val="000000" w:themeColor="text1"/>
        </w:rPr>
        <w:t xml:space="preserve">employee’s status to Inactive </w:t>
      </w:r>
    </w:p>
    <w:p w14:paraId="78CD066C" w14:textId="7DE7B6DE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</w:t>
      </w:r>
      <w:r w:rsidR="0061227B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employee can no longer work</w:t>
      </w:r>
    </w:p>
    <w:p w14:paraId="276C0312" w14:textId="5B01EC84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2FE38F8B" w14:textId="72DEA30C" w:rsidR="03C74BFD" w:rsidRDefault="0061227B">
      <w:pPr>
        <w:pStyle w:val="Akapitzlist"/>
        <w:numPr>
          <w:ilvl w:val="0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“Deactivate employee” is available and pressing it opens a new form that allows </w:t>
      </w:r>
      <w:r>
        <w:rPr>
          <w:rFonts w:ascii="Arial" w:eastAsia="Arial" w:hAnsi="Arial" w:cs="Arial"/>
          <w:color w:val="000000" w:themeColor="text1"/>
        </w:rPr>
        <w:t xml:space="preserve">you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to deactivate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>employee and confirm it.</w:t>
      </w:r>
    </w:p>
    <w:p w14:paraId="393D27CC" w14:textId="4D585A17" w:rsidR="03C74BFD" w:rsidRDefault="03C74BFD">
      <w:pPr>
        <w:pStyle w:val="Akapitzlist"/>
        <w:numPr>
          <w:ilvl w:val="1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button is available in the list of employees.</w:t>
      </w:r>
    </w:p>
    <w:p w14:paraId="3C3E4F88" w14:textId="35FF6630" w:rsidR="03C74BFD" w:rsidRDefault="0061227B">
      <w:pPr>
        <w:pStyle w:val="Akapitzlist"/>
        <w:numPr>
          <w:ilvl w:val="1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form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can also be launched by changing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employee’s status from active to inactive in updating </w:t>
      </w:r>
      <w:r>
        <w:rPr>
          <w:rFonts w:ascii="Arial" w:eastAsia="Arial" w:hAnsi="Arial" w:cs="Arial"/>
          <w:color w:val="000000" w:themeColor="text1"/>
        </w:rPr>
        <w:t xml:space="preserve">the </w:t>
      </w:r>
      <w:r w:rsidR="03C74BFD" w:rsidRPr="7DA30264">
        <w:rPr>
          <w:rFonts w:ascii="Arial" w:eastAsia="Arial" w:hAnsi="Arial" w:cs="Arial"/>
          <w:color w:val="000000" w:themeColor="text1"/>
        </w:rPr>
        <w:t>employee’s data form.</w:t>
      </w:r>
    </w:p>
    <w:p w14:paraId="527F85A1" w14:textId="7874CEDC" w:rsidR="03C74BFD" w:rsidRDefault="0061227B">
      <w:pPr>
        <w:pStyle w:val="Akapitzlist"/>
        <w:numPr>
          <w:ilvl w:val="0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“Confirm” is unavailable </w:t>
      </w:r>
      <w:r w:rsidRPr="7DA30264">
        <w:rPr>
          <w:rFonts w:ascii="Arial" w:eastAsia="Arial" w:hAnsi="Arial" w:cs="Arial"/>
          <w:color w:val="000000" w:themeColor="text1"/>
        </w:rPr>
        <w:t>if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fields aren’t filled.</w:t>
      </w:r>
    </w:p>
    <w:p w14:paraId="78A3485C" w14:textId="4D4F8B2B" w:rsidR="03C74BFD" w:rsidRDefault="0061227B">
      <w:pPr>
        <w:pStyle w:val="Akapitzlist"/>
        <w:numPr>
          <w:ilvl w:val="0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“Cancel” is available.</w:t>
      </w:r>
    </w:p>
    <w:p w14:paraId="1F2CF7E3" w14:textId="760F46A8" w:rsidR="03C74BFD" w:rsidRDefault="03C74BFD">
      <w:pPr>
        <w:pStyle w:val="Akapitzlist"/>
        <w:numPr>
          <w:ilvl w:val="0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the "Cancel" button is pressed the deactivation form is closed.</w:t>
      </w:r>
    </w:p>
    <w:p w14:paraId="48BAD086" w14:textId="6FF706CE" w:rsidR="03C74BFD" w:rsidRDefault="0061227B">
      <w:pPr>
        <w:pStyle w:val="Akapitzlist"/>
        <w:numPr>
          <w:ilvl w:val="0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field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to fill is:</w:t>
      </w:r>
    </w:p>
    <w:p w14:paraId="4D3649EC" w14:textId="7261B950" w:rsidR="03C74BFD" w:rsidRDefault="03C74BFD">
      <w:pPr>
        <w:pStyle w:val="Akapitzlist"/>
        <w:numPr>
          <w:ilvl w:val="1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Administrator’s password</w:t>
      </w:r>
    </w:p>
    <w:p w14:paraId="6E5EDCDC" w14:textId="25B09497" w:rsidR="03C74BFD" w:rsidRDefault="03C74BFD">
      <w:pPr>
        <w:pStyle w:val="Akapitzlist"/>
        <w:numPr>
          <w:ilvl w:val="0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If </w:t>
      </w:r>
      <w:r w:rsidR="0061227B">
        <w:rPr>
          <w:rFonts w:ascii="Arial" w:eastAsia="Arial" w:hAnsi="Arial" w:cs="Arial"/>
          <w:color w:val="000000" w:themeColor="text1"/>
        </w:rPr>
        <w:t xml:space="preserve">a </w:t>
      </w:r>
      <w:r w:rsidRPr="7DA30264">
        <w:rPr>
          <w:rFonts w:ascii="Arial" w:eastAsia="Arial" w:hAnsi="Arial" w:cs="Arial"/>
          <w:color w:val="000000" w:themeColor="text1"/>
        </w:rPr>
        <w:t xml:space="preserve">password is wrong, </w:t>
      </w:r>
      <w:r w:rsidR="0061227B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 xml:space="preserve">system shows </w:t>
      </w:r>
      <w:r w:rsidR="0061227B">
        <w:rPr>
          <w:rFonts w:ascii="Arial" w:eastAsia="Arial" w:hAnsi="Arial" w:cs="Arial"/>
          <w:color w:val="000000" w:themeColor="text1"/>
        </w:rPr>
        <w:t xml:space="preserve">a </w:t>
      </w:r>
      <w:r w:rsidRPr="7DA30264">
        <w:rPr>
          <w:rFonts w:ascii="Arial" w:eastAsia="Arial" w:hAnsi="Arial" w:cs="Arial"/>
          <w:color w:val="000000" w:themeColor="text1"/>
        </w:rPr>
        <w:t>pop-up window.</w:t>
      </w:r>
    </w:p>
    <w:p w14:paraId="44CC02FE" w14:textId="004AF6C6" w:rsidR="03C74BFD" w:rsidRDefault="03C74BFD">
      <w:pPr>
        <w:pStyle w:val="Akapitzlist"/>
        <w:numPr>
          <w:ilvl w:val="1"/>
          <w:numId w:val="58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Button “OK” closes </w:t>
      </w:r>
      <w:r w:rsidR="0061227B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pop-up window.</w:t>
      </w:r>
    </w:p>
    <w:p w14:paraId="23122155" w14:textId="7940AB36" w:rsidR="03C74BFD" w:rsidRDefault="03C74BFD">
      <w:pPr>
        <w:pStyle w:val="Akapitzlist"/>
        <w:numPr>
          <w:ilvl w:val="0"/>
          <w:numId w:val="58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If the employee is an active user of the system, the user account is automatically deactivated.</w:t>
      </w:r>
    </w:p>
    <w:p w14:paraId="0375AE0F" w14:textId="33956032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</w:rPr>
      </w:pPr>
    </w:p>
    <w:p w14:paraId="0E6E9F2B" w14:textId="0B13BB36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  <w:u w:val="single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Employee reactivation</w:t>
      </w:r>
    </w:p>
    <w:p w14:paraId="6A738233" w14:textId="0775D794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0494C7D9" w14:textId="730780CA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 to have the possibility to reactivate deactivated early employee</w:t>
      </w:r>
    </w:p>
    <w:p w14:paraId="03CD70A8" w14:textId="0A13CDB5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 xml:space="preserve"> the employee will be able to back to work</w:t>
      </w:r>
    </w:p>
    <w:p w14:paraId="0C9EC2FC" w14:textId="103A8462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Acceptance criteria:</w:t>
      </w:r>
    </w:p>
    <w:p w14:paraId="18FD8A12" w14:textId="307FED6C" w:rsidR="03C74BFD" w:rsidRDefault="03C74BFD">
      <w:pPr>
        <w:pStyle w:val="Akapitzlist"/>
        <w:numPr>
          <w:ilvl w:val="0"/>
          <w:numId w:val="56"/>
        </w:num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There is the possibility to find employees with the “Deactivated” status.</w:t>
      </w:r>
    </w:p>
    <w:p w14:paraId="5D844F3A" w14:textId="56E9C86B" w:rsidR="03C74BFD" w:rsidRDefault="03C74BFD">
      <w:pPr>
        <w:pStyle w:val="Akapitzlist"/>
        <w:numPr>
          <w:ilvl w:val="0"/>
          <w:numId w:val="56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 the list of employees with the “Disactivated” status</w:t>
      </w:r>
      <w:r w:rsidR="0061227B">
        <w:rPr>
          <w:rFonts w:ascii="Arial" w:eastAsia="Arial" w:hAnsi="Arial" w:cs="Arial"/>
          <w:color w:val="000000" w:themeColor="text1"/>
        </w:rPr>
        <w:t>,</w:t>
      </w:r>
      <w:r w:rsidRPr="7DA30264">
        <w:rPr>
          <w:rFonts w:ascii="Arial" w:eastAsia="Arial" w:hAnsi="Arial" w:cs="Arial"/>
          <w:color w:val="000000" w:themeColor="text1"/>
        </w:rPr>
        <w:t xml:space="preserve"> the “Reactivate” button is available</w:t>
      </w:r>
    </w:p>
    <w:p w14:paraId="2EDFE27A" w14:textId="5F4248AB" w:rsidR="03C74BFD" w:rsidRDefault="03C74BFD">
      <w:pPr>
        <w:pStyle w:val="Akapitzlist"/>
        <w:numPr>
          <w:ilvl w:val="0"/>
          <w:numId w:val="56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Clicking on the “Reactivated” button changes </w:t>
      </w:r>
      <w:r w:rsidR="0061227B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 xml:space="preserve">status of the employee </w:t>
      </w:r>
      <w:r w:rsidR="0061227B">
        <w:rPr>
          <w:rFonts w:ascii="Arial" w:eastAsia="Arial" w:hAnsi="Arial" w:cs="Arial"/>
          <w:color w:val="000000" w:themeColor="text1"/>
        </w:rPr>
        <w:t>to</w:t>
      </w:r>
      <w:r w:rsidRPr="7DA30264">
        <w:rPr>
          <w:rFonts w:ascii="Arial" w:eastAsia="Arial" w:hAnsi="Arial" w:cs="Arial"/>
          <w:color w:val="000000" w:themeColor="text1"/>
        </w:rPr>
        <w:t xml:space="preserve"> “Active”.</w:t>
      </w:r>
    </w:p>
    <w:p w14:paraId="7331A089" w14:textId="593BD4F5" w:rsidR="03C74BFD" w:rsidRDefault="03C74BFD">
      <w:pPr>
        <w:pStyle w:val="Akapitzlist"/>
        <w:numPr>
          <w:ilvl w:val="0"/>
          <w:numId w:val="56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operation needs to be confirmed by the Administrator.</w:t>
      </w:r>
    </w:p>
    <w:p w14:paraId="52CC18A1" w14:textId="7369AFD0" w:rsidR="03C74BFD" w:rsidRPr="004F3D0A" w:rsidRDefault="03C74BFD">
      <w:pPr>
        <w:pStyle w:val="Akapitzlist"/>
        <w:numPr>
          <w:ilvl w:val="0"/>
          <w:numId w:val="56"/>
        </w:numPr>
        <w:spacing w:after="16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an inactive employee had access to the system (</w:t>
      </w:r>
      <w:r w:rsidR="007C31F1">
        <w:rPr>
          <w:rFonts w:ascii="Arial" w:eastAsia="Arial" w:hAnsi="Arial" w:cs="Arial"/>
          <w:color w:val="000000" w:themeColor="text1"/>
        </w:rPr>
        <w:t>associated with the system user), the user is also automatically reactivated</w:t>
      </w:r>
      <w:r w:rsidRPr="7DA30264">
        <w:rPr>
          <w:rFonts w:ascii="Arial" w:eastAsia="Arial" w:hAnsi="Arial" w:cs="Arial"/>
          <w:color w:val="000000" w:themeColor="text1"/>
        </w:rPr>
        <w:t>.</w:t>
      </w:r>
    </w:p>
    <w:p w14:paraId="51DB3CC4" w14:textId="77777777" w:rsidR="004F3D0A" w:rsidRDefault="004F3D0A" w:rsidP="004F3D0A">
      <w:pPr>
        <w:spacing w:after="160"/>
        <w:rPr>
          <w:color w:val="000000" w:themeColor="text1"/>
        </w:rPr>
      </w:pPr>
    </w:p>
    <w:p w14:paraId="3125B76B" w14:textId="1A41359B" w:rsidR="004F3D0A" w:rsidRDefault="004F3D0A" w:rsidP="004F3D0A">
      <w:pPr>
        <w:spacing w:after="1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17FF45C" wp14:editId="79EFB700">
            <wp:extent cx="6119495" cy="3928110"/>
            <wp:effectExtent l="0" t="0" r="0" b="0"/>
            <wp:docPr id="3" name="Obraz 3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diagram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CC85" w14:textId="77777777" w:rsidR="004F3D0A" w:rsidRDefault="004F3D0A" w:rsidP="004F3D0A">
      <w:pPr>
        <w:spacing w:after="160"/>
        <w:rPr>
          <w:color w:val="000000" w:themeColor="text1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84"/>
        <w:gridCol w:w="5243"/>
      </w:tblGrid>
      <w:tr w:rsidR="004F3D0A" w:rsidRPr="008D763A" w14:paraId="4B4193DE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4C1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221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Show list of employees</w:t>
            </w:r>
          </w:p>
        </w:tc>
      </w:tr>
      <w:tr w:rsidR="004F3D0A" w:rsidRPr="008D763A" w14:paraId="6F55B7A4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83B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E13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EM_1.1</w:t>
            </w:r>
          </w:p>
        </w:tc>
      </w:tr>
      <w:tr w:rsidR="004F3D0A" w:rsidRPr="008D763A" w14:paraId="13B9F82E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FA2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71A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Show list of the employees</w:t>
            </w:r>
          </w:p>
        </w:tc>
      </w:tr>
      <w:tr w:rsidR="004F3D0A" w:rsidRPr="008D763A" w14:paraId="692FA616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B9A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22D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After clicking the button “Employees management” the list of the employees is displayed for administrator</w:t>
            </w:r>
          </w:p>
          <w:p w14:paraId="666C70C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  <w:tr w:rsidR="004F3D0A" w:rsidRPr="008D763A" w14:paraId="2353D066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766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3FA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Adam </w:t>
            </w:r>
            <w:proofErr w:type="spellStart"/>
            <w:r w:rsidRPr="008D763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4F3D0A" w:rsidRPr="008D763A" w14:paraId="593FE9E8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8DB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0D0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52BC1D6A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3D8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37A3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8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management button was clicked</w:t>
            </w:r>
          </w:p>
        </w:tc>
      </w:tr>
      <w:tr w:rsidR="004F3D0A" w:rsidRPr="008D763A" w14:paraId="543A42B8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440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7B5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List of the employee’s is shown</w:t>
            </w:r>
          </w:p>
        </w:tc>
      </w:tr>
      <w:tr w:rsidR="004F3D0A" w:rsidRPr="008D763A" w14:paraId="1483D016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7AB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96B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  <w:tr w:rsidR="004F3D0A" w:rsidRPr="008D763A" w14:paraId="5B835109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29B2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72C1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data</w:t>
            </w:r>
          </w:p>
        </w:tc>
      </w:tr>
      <w:tr w:rsidR="004F3D0A" w:rsidRPr="008D763A" w14:paraId="24444A01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A8A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D51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7CCE166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  <w:p w14:paraId="093DF344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management button was clicked by administrator</w:t>
            </w:r>
          </w:p>
          <w:p w14:paraId="28AA31C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9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shows the list of the employees</w:t>
            </w:r>
          </w:p>
        </w:tc>
      </w:tr>
      <w:tr w:rsidR="004F3D0A" w:rsidRPr="008D763A" w14:paraId="5EAB19B9" w14:textId="77777777" w:rsidTr="002001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D05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955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</w:tbl>
    <w:p w14:paraId="6506B66E" w14:textId="77777777" w:rsidR="004F3D0A" w:rsidRPr="008D763A" w:rsidRDefault="004F3D0A" w:rsidP="004F3D0A">
      <w:pPr>
        <w:rPr>
          <w:rFonts w:ascii="Arial" w:hAnsi="Arial" w:cs="Arial"/>
          <w:noProof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0DB80AC5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8D3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C54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Review employee</w:t>
            </w:r>
          </w:p>
        </w:tc>
      </w:tr>
      <w:tr w:rsidR="004F3D0A" w:rsidRPr="008D763A" w14:paraId="1FCF4F13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DB5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862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EM_2.1</w:t>
            </w:r>
          </w:p>
        </w:tc>
      </w:tr>
      <w:tr w:rsidR="004F3D0A" w:rsidRPr="008D763A" w14:paraId="4882DDE4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95BA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D2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Show details of the employes</w:t>
            </w:r>
          </w:p>
        </w:tc>
      </w:tr>
      <w:tr w:rsidR="004F3D0A" w:rsidRPr="008D763A" w14:paraId="0A5DDA52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3CC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A7E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After clicking the button “</w:t>
            </w:r>
            <w:r w:rsidRPr="008D763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Review employee”</w:t>
            </w:r>
            <w:r w:rsidRPr="008D763A">
              <w:rPr>
                <w:rFonts w:ascii="Arial" w:hAnsi="Arial" w:cs="Arial"/>
              </w:rPr>
              <w:t xml:space="preserve"> the </w:t>
            </w: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form that allows you to view and change the data of an employee is shown</w:t>
            </w:r>
          </w:p>
          <w:p w14:paraId="1919B5B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  <w:tr w:rsidR="004F3D0A" w:rsidRPr="008D763A" w14:paraId="5FBEAB31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3A4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Author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A25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Adam </w:t>
            </w:r>
            <w:proofErr w:type="spellStart"/>
            <w:r w:rsidRPr="008D763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4F3D0A" w:rsidRPr="008D763A" w14:paraId="4EB71234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55B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EC7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69F93C5C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23CA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358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8"/>
              </w:numPr>
              <w:rPr>
                <w:rFonts w:ascii="Arial" w:hAnsi="Arial" w:cs="Arial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List of the employees</w:t>
            </w:r>
            <w:r w:rsidRPr="008D763A">
              <w:rPr>
                <w:rFonts w:ascii="Arial" w:hAnsi="Arial" w:cs="Arial"/>
              </w:rPr>
              <w:t xml:space="preserve"> is shown</w:t>
            </w:r>
          </w:p>
        </w:tc>
      </w:tr>
      <w:tr w:rsidR="004F3D0A" w:rsidRPr="008D763A" w14:paraId="6D5928B9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82F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62CF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Details of the employee is shown</w:t>
            </w:r>
          </w:p>
        </w:tc>
      </w:tr>
      <w:tr w:rsidR="004F3D0A" w:rsidRPr="008D763A" w14:paraId="669CC64B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253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5B8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  <w:tr w:rsidR="004F3D0A" w:rsidRPr="008D763A" w14:paraId="2F3A31C3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284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F1E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data</w:t>
            </w:r>
          </w:p>
        </w:tc>
      </w:tr>
      <w:tr w:rsidR="004F3D0A" w:rsidRPr="008D763A" w14:paraId="19B64BF7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C45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B71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1A7FA86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0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selects the appropriate employee</w:t>
            </w:r>
          </w:p>
          <w:p w14:paraId="2E6C2FFD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0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clicks review button</w:t>
            </w:r>
          </w:p>
          <w:p w14:paraId="0779DC13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0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opens “</w:t>
            </w:r>
            <w:r w:rsidRPr="008D763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Review employee</w:t>
            </w:r>
            <w:r w:rsidRPr="008D763A">
              <w:rPr>
                <w:rFonts w:ascii="Arial" w:hAnsi="Arial" w:cs="Arial"/>
              </w:rPr>
              <w:t>” form and presents employee data</w:t>
            </w:r>
          </w:p>
          <w:p w14:paraId="68FC6C3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36D147D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Button “Cancel” is clicked</w:t>
            </w:r>
          </w:p>
          <w:p w14:paraId="15BEABC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1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System closes window</w:t>
            </w:r>
          </w:p>
          <w:p w14:paraId="4ECF9CA5" w14:textId="77777777" w:rsidR="004F3D0A" w:rsidRPr="008D763A" w:rsidRDefault="004F3D0A" w:rsidP="00200124">
            <w:pPr>
              <w:ind w:left="405"/>
              <w:rPr>
                <w:rFonts w:ascii="Arial" w:hAnsi="Arial" w:cs="Arial"/>
              </w:rPr>
            </w:pPr>
          </w:p>
          <w:p w14:paraId="0DB9531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  <w:tr w:rsidR="004F3D0A" w:rsidRPr="008D763A" w14:paraId="2853E62F" w14:textId="77777777" w:rsidTr="00200124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00B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8ED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35B25A86" w14:textId="77777777" w:rsidR="004F3D0A" w:rsidRPr="008D763A" w:rsidRDefault="004F3D0A" w:rsidP="004F3D0A">
      <w:pPr>
        <w:rPr>
          <w:rFonts w:ascii="Arial" w:hAnsi="Arial" w:cs="Arial"/>
          <w:noProof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09C7C01C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A6C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E53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Edit employee</w:t>
            </w:r>
          </w:p>
        </w:tc>
      </w:tr>
      <w:tr w:rsidR="004F3D0A" w:rsidRPr="008D763A" w14:paraId="179E7A82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A41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45B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EM_1.3</w:t>
            </w:r>
          </w:p>
        </w:tc>
      </w:tr>
      <w:tr w:rsidR="004F3D0A" w:rsidRPr="008D763A" w14:paraId="2198BAA7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939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AA7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Edit employee’s data</w:t>
            </w:r>
          </w:p>
        </w:tc>
      </w:tr>
      <w:tr w:rsidR="004F3D0A" w:rsidRPr="008D763A" w14:paraId="2B83E0B2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523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CEA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After clicking the button “</w:t>
            </w:r>
            <w:r w:rsidRPr="008D763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edit employee”</w:t>
            </w:r>
            <w:r w:rsidRPr="008D763A">
              <w:rPr>
                <w:rFonts w:ascii="Arial" w:hAnsi="Arial" w:cs="Arial"/>
              </w:rPr>
              <w:t xml:space="preserve"> the </w:t>
            </w: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form that allows you to view and change the data of an employee is shown</w:t>
            </w:r>
          </w:p>
          <w:p w14:paraId="470F282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  <w:tr w:rsidR="004F3D0A" w:rsidRPr="008D763A" w14:paraId="09647C05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FCA8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84C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Adam </w:t>
            </w:r>
            <w:proofErr w:type="spellStart"/>
            <w:r w:rsidRPr="008D763A">
              <w:rPr>
                <w:rFonts w:ascii="Arial" w:hAnsi="Arial" w:cs="Arial"/>
              </w:rPr>
              <w:t>Gadzinowski</w:t>
            </w:r>
            <w:proofErr w:type="spellEnd"/>
          </w:p>
        </w:tc>
      </w:tr>
      <w:tr w:rsidR="004F3D0A" w:rsidRPr="008D763A" w14:paraId="6EDC546B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886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E22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31361C31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88C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0220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98"/>
              </w:numPr>
              <w:rPr>
                <w:rFonts w:ascii="Arial" w:hAnsi="Arial" w:cs="Arial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List of the employees</w:t>
            </w:r>
            <w:r w:rsidRPr="008D763A">
              <w:rPr>
                <w:rFonts w:ascii="Arial" w:hAnsi="Arial" w:cs="Arial"/>
              </w:rPr>
              <w:t xml:space="preserve"> is shown</w:t>
            </w:r>
          </w:p>
        </w:tc>
      </w:tr>
      <w:tr w:rsidR="004F3D0A" w:rsidRPr="008D763A" w14:paraId="1E53BB95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5FB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AAA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Details of the employee is shown</w:t>
            </w:r>
          </w:p>
        </w:tc>
      </w:tr>
      <w:tr w:rsidR="004F3D0A" w:rsidRPr="008D763A" w14:paraId="7138F29A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FF58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2BC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First name </w:t>
            </w:r>
          </w:p>
          <w:p w14:paraId="4F78D11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Last name </w:t>
            </w:r>
          </w:p>
          <w:p w14:paraId="68FAC1C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PESEL</w:t>
            </w:r>
          </w:p>
          <w:p w14:paraId="76E9391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Correspondence address </w:t>
            </w:r>
          </w:p>
          <w:p w14:paraId="6C3F6DC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E-mail address </w:t>
            </w:r>
          </w:p>
          <w:p w14:paraId="58648B3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Phone number </w:t>
            </w:r>
          </w:p>
          <w:p w14:paraId="243DC84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Sex</w:t>
            </w:r>
          </w:p>
        </w:tc>
      </w:tr>
      <w:tr w:rsidR="004F3D0A" w:rsidRPr="008D763A" w14:paraId="08390D8E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0019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039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Employees data</w:t>
            </w:r>
          </w:p>
        </w:tc>
      </w:tr>
      <w:tr w:rsidR="004F3D0A" w:rsidRPr="008D763A" w14:paraId="1D47686B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B59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18E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6A93033F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selects the appropriate employee</w:t>
            </w:r>
          </w:p>
          <w:p w14:paraId="24F083F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clicks edit button</w:t>
            </w:r>
          </w:p>
          <w:p w14:paraId="3A039324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2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opens “</w:t>
            </w:r>
            <w:r w:rsidRPr="008D763A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edit employee</w:t>
            </w:r>
            <w:r w:rsidRPr="008D763A">
              <w:rPr>
                <w:rFonts w:ascii="Arial" w:hAnsi="Arial" w:cs="Arial"/>
              </w:rPr>
              <w:t>” form and presents employee data in the edit mode</w:t>
            </w:r>
          </w:p>
          <w:p w14:paraId="3630A1F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02C1A0E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Cancel the window</w:t>
            </w:r>
          </w:p>
          <w:p w14:paraId="5946652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1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System closes window</w:t>
            </w:r>
          </w:p>
          <w:p w14:paraId="7CA4767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Access to the edit employee data from employee details</w:t>
            </w:r>
          </w:p>
          <w:p w14:paraId="4C60D10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Administrator clicks on the revive button</w:t>
            </w:r>
          </w:p>
          <w:p w14:paraId="393EC1E5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shows employee details</w:t>
            </w:r>
          </w:p>
          <w:p w14:paraId="37A1405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clicks on the edit button</w:t>
            </w:r>
          </w:p>
          <w:p w14:paraId="402D19E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3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System changed the mode of the screen to editable</w:t>
            </w:r>
          </w:p>
        </w:tc>
      </w:tr>
      <w:tr w:rsidR="004F3D0A" w:rsidRPr="008D763A" w14:paraId="2ADC990D" w14:textId="77777777" w:rsidTr="00200124">
        <w:trPr>
          <w:trHeight w:val="44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9ED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Notices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AE3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6BE8411E" w14:textId="77777777" w:rsidR="004F3D0A" w:rsidRPr="008D763A" w:rsidRDefault="004F3D0A" w:rsidP="004F3D0A">
      <w:pPr>
        <w:rPr>
          <w:rFonts w:ascii="Arial" w:hAnsi="Arial" w:cs="Arial"/>
          <w:noProof/>
        </w:rPr>
      </w:pPr>
    </w:p>
    <w:p w14:paraId="4816FAFB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6A870860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5C5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EDB7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Deactivate employee</w:t>
            </w:r>
          </w:p>
        </w:tc>
      </w:tr>
      <w:tr w:rsidR="004F3D0A" w:rsidRPr="008D763A" w14:paraId="14FE656D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2D0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63C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EM_1.4</w:t>
            </w:r>
          </w:p>
        </w:tc>
      </w:tr>
      <w:tr w:rsidR="004F3D0A" w:rsidRPr="008D763A" w14:paraId="5B925930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B1A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4B0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Deactivate employee</w:t>
            </w:r>
          </w:p>
        </w:tc>
      </w:tr>
      <w:tr w:rsidR="004F3D0A" w:rsidRPr="008D763A" w14:paraId="5994877A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45F0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77A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button “Deactivate employee” is available and pressing it opens a new form that allows you to deactivate the employee and confirm it.</w:t>
            </w:r>
            <w:r w:rsidRPr="008D763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4F3D0A" w:rsidRPr="008D763A" w14:paraId="2044C954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418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52C6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73FAF683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C5C8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808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7617CC29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EB4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43E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At least one active employee exists.</w:t>
            </w:r>
          </w:p>
        </w:tc>
      </w:tr>
      <w:tr w:rsidR="004F3D0A" w:rsidRPr="008D763A" w14:paraId="0A386326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044C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076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employee deactivation form has been launched.</w:t>
            </w:r>
          </w:p>
        </w:tc>
      </w:tr>
      <w:tr w:rsidR="004F3D0A" w:rsidRPr="008D763A" w14:paraId="42F76391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630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BC3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Administrator’s password</w:t>
            </w:r>
          </w:p>
        </w:tc>
      </w:tr>
      <w:tr w:rsidR="004F3D0A" w:rsidRPr="008D763A" w14:paraId="4199C93E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37B4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C54B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5746B30B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192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4C26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72125782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4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clicks on “Employee list” button in the menu on dashboard</w:t>
            </w:r>
          </w:p>
          <w:p w14:paraId="44B4069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4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496EC6E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4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chooses employee from the list and clicks on “Deactivate employee” button</w:t>
            </w:r>
          </w:p>
          <w:p w14:paraId="39D2185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4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The system displays password form</w:t>
            </w:r>
          </w:p>
          <w:p w14:paraId="4BFB80F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4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inputs password</w:t>
            </w:r>
          </w:p>
          <w:p w14:paraId="0A8F5DA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4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verifies that the password is correct.</w:t>
            </w:r>
          </w:p>
          <w:p w14:paraId="39085B95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4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user’s account is automatically deactivated, and the windows closes.</w:t>
            </w:r>
          </w:p>
          <w:p w14:paraId="10AE386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06B66FA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  <w:u w:val="single"/>
              </w:rPr>
              <w:t>Cancellation of the process:</w:t>
            </w:r>
            <w:r w:rsidRPr="008D763A">
              <w:rPr>
                <w:rFonts w:ascii="Arial" w:hAnsi="Arial" w:cs="Arial"/>
                <w:u w:val="single"/>
              </w:rPr>
              <w:br/>
            </w:r>
            <w:r w:rsidRPr="008D763A">
              <w:rPr>
                <w:rFonts w:ascii="Arial" w:hAnsi="Arial" w:cs="Arial"/>
              </w:rPr>
              <w:t xml:space="preserve">         2.    The user clicks on the “Cancel” button.</w:t>
            </w:r>
            <w:r w:rsidRPr="008D763A">
              <w:rPr>
                <w:rFonts w:ascii="Arial" w:hAnsi="Arial" w:cs="Arial"/>
              </w:rPr>
              <w:br/>
              <w:t xml:space="preserve">         3.    The system closes the window.</w:t>
            </w:r>
          </w:p>
          <w:p w14:paraId="1FE64844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>Entering the wrong password:</w:t>
            </w:r>
          </w:p>
          <w:p w14:paraId="606F1013" w14:textId="77777777" w:rsidR="004F3D0A" w:rsidRPr="008D763A" w:rsidRDefault="004F3D0A" w:rsidP="00200124">
            <w:pPr>
              <w:ind w:left="405"/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2.    The administrator enters an incorrect password.</w:t>
            </w:r>
            <w:r w:rsidRPr="008D763A">
              <w:rPr>
                <w:rFonts w:ascii="Arial" w:hAnsi="Arial" w:cs="Arial"/>
              </w:rPr>
              <w:br/>
              <w:t xml:space="preserve"> 3.    The system checks and verifies that the password is incorrect. </w:t>
            </w:r>
          </w:p>
          <w:p w14:paraId="1FC88BA9" w14:textId="77777777" w:rsidR="004F3D0A" w:rsidRPr="008D763A" w:rsidRDefault="004F3D0A" w:rsidP="00200124">
            <w:pPr>
              <w:ind w:left="405"/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4.     The system displays a window with information that the password is wrong.</w:t>
            </w:r>
          </w:p>
          <w:p w14:paraId="6BA2954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  <w:tr w:rsidR="004F3D0A" w:rsidRPr="008D763A" w14:paraId="4CADA0C5" w14:textId="77777777" w:rsidTr="002001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817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9AB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3BFD7F2E" w14:textId="77777777" w:rsidR="004F3D0A" w:rsidRPr="008D763A" w:rsidRDefault="004F3D0A" w:rsidP="004F3D0A">
      <w:pPr>
        <w:rPr>
          <w:rFonts w:ascii="Arial" w:hAnsi="Arial" w:cs="Arial"/>
          <w:noProof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65"/>
        <w:gridCol w:w="4897"/>
      </w:tblGrid>
      <w:tr w:rsidR="004F3D0A" w:rsidRPr="008D763A" w14:paraId="667D0805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EAD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1FD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Reactivate Employee</w:t>
            </w:r>
          </w:p>
        </w:tc>
      </w:tr>
      <w:tr w:rsidR="004F3D0A" w:rsidRPr="008D763A" w14:paraId="1EE2B8F1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A47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7F9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EM_1.5</w:t>
            </w:r>
          </w:p>
        </w:tc>
      </w:tr>
      <w:tr w:rsidR="004F3D0A" w:rsidRPr="008D763A" w14:paraId="406FE508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B22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F370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Reactivate Deactivated employe</w:t>
            </w:r>
          </w:p>
        </w:tc>
      </w:tr>
      <w:tr w:rsidR="004F3D0A" w:rsidRPr="008D763A" w14:paraId="0F307713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397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C16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Clicking on the “Reactivated” button changes the status of the employee to “Active”.</w:t>
            </w:r>
            <w:r w:rsidRPr="008D763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8D763A">
              <w:rPr>
                <w:rFonts w:ascii="Arial" w:hAnsi="Arial" w:cs="Arial"/>
              </w:rPr>
              <w:t xml:space="preserve"> </w:t>
            </w:r>
          </w:p>
        </w:tc>
      </w:tr>
      <w:tr w:rsidR="004F3D0A" w:rsidRPr="008D763A" w14:paraId="72C47D29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CCC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9C9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6CF49724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771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FAE7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09C1B1E5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3BB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A83D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At least one inactive employee exists.</w:t>
            </w:r>
          </w:p>
        </w:tc>
      </w:tr>
      <w:tr w:rsidR="004F3D0A" w:rsidRPr="008D763A" w14:paraId="1EBDCF34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545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5A2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form to reactivate the employee has been launched</w:t>
            </w:r>
          </w:p>
        </w:tc>
      </w:tr>
      <w:tr w:rsidR="004F3D0A" w:rsidRPr="008D763A" w14:paraId="1DA68D06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B33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3119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170809E5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D76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Output data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608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N/A</w:t>
            </w:r>
          </w:p>
        </w:tc>
      </w:tr>
      <w:tr w:rsidR="004F3D0A" w:rsidRPr="008D763A" w14:paraId="57F34CE7" w14:textId="77777777" w:rsidTr="00200124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55A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E21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47F8D1A4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6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clicks on “Employee list” button in the menu on dashboard</w:t>
            </w:r>
          </w:p>
          <w:p w14:paraId="2F8F6462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6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2B0ADB5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6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chooses employee from the list and clicks on “Reactivate employee” button</w:t>
            </w:r>
          </w:p>
          <w:p w14:paraId="5A8D8D5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6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The system displays password form</w:t>
            </w:r>
          </w:p>
          <w:p w14:paraId="037442A9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6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inputs password</w:t>
            </w:r>
          </w:p>
          <w:p w14:paraId="1E2E1122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6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verifies that the password is correct.</w:t>
            </w:r>
          </w:p>
          <w:p w14:paraId="6854009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6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user’s account is automatically reactivated, and the windows closes.</w:t>
            </w:r>
          </w:p>
          <w:p w14:paraId="79A8A13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553E73F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         2.    The user clicks on the “Cancel” button</w:t>
            </w:r>
            <w:r w:rsidRPr="008D763A">
              <w:rPr>
                <w:rFonts w:ascii="Arial" w:hAnsi="Arial" w:cs="Arial"/>
              </w:rPr>
              <w:br/>
              <w:t xml:space="preserve">         3.    The system closes the window.</w:t>
            </w:r>
          </w:p>
        </w:tc>
      </w:tr>
      <w:tr w:rsidR="004F3D0A" w:rsidRPr="008D763A" w14:paraId="5010F537" w14:textId="77777777" w:rsidTr="002001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1E0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Notices</w:t>
            </w:r>
          </w:p>
        </w:tc>
        <w:tc>
          <w:tcPr>
            <w:tcW w:w="4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996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359C1A2B" w14:textId="77777777" w:rsidR="004F3D0A" w:rsidRPr="008D763A" w:rsidRDefault="004F3D0A" w:rsidP="004F3D0A">
      <w:pPr>
        <w:rPr>
          <w:rFonts w:ascii="Arial" w:hAnsi="Arial" w:cs="Arial"/>
          <w:noProof/>
        </w:rPr>
      </w:pPr>
    </w:p>
    <w:p w14:paraId="40A4BFA2" w14:textId="77777777" w:rsidR="004F3D0A" w:rsidRPr="008D763A" w:rsidRDefault="004F3D0A" w:rsidP="004F3D0A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55"/>
        <w:gridCol w:w="5172"/>
      </w:tblGrid>
      <w:tr w:rsidR="004F3D0A" w:rsidRPr="008D763A" w14:paraId="5D5034C9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85C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Name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6B5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Add new employee</w:t>
            </w:r>
          </w:p>
        </w:tc>
      </w:tr>
      <w:tr w:rsidR="004F3D0A" w:rsidRPr="008D763A" w14:paraId="3D812D40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DBB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Id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978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EM_1.6</w:t>
            </w:r>
          </w:p>
        </w:tc>
      </w:tr>
      <w:tr w:rsidR="004F3D0A" w:rsidRPr="008D763A" w14:paraId="21851115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B8D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aim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83C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Adds new employee to the system</w:t>
            </w:r>
          </w:p>
        </w:tc>
      </w:tr>
      <w:tr w:rsidR="004F3D0A" w:rsidRPr="008D763A" w14:paraId="5BC01911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176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Description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1B3F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After clicking the button “Add New employee” system </w:t>
            </w: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opens a new form that allows you to enter the data of a new employee and confirm it.</w:t>
            </w:r>
          </w:p>
          <w:p w14:paraId="6E29FC47" w14:textId="77777777" w:rsidR="004F3D0A" w:rsidRPr="008D763A" w:rsidRDefault="004F3D0A" w:rsidP="00200124">
            <w:pPr>
              <w:rPr>
                <w:rFonts w:ascii="Arial" w:hAnsi="Arial" w:cs="Arial"/>
              </w:rPr>
            </w:pPr>
          </w:p>
        </w:tc>
      </w:tr>
      <w:tr w:rsidR="004F3D0A" w:rsidRPr="008D763A" w14:paraId="46A8EF6D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82F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Author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CC6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Maciej Tekliński</w:t>
            </w:r>
          </w:p>
        </w:tc>
      </w:tr>
      <w:tr w:rsidR="004F3D0A" w:rsidRPr="008D763A" w14:paraId="15AA7BCB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F82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Actor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8614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</w:t>
            </w:r>
          </w:p>
        </w:tc>
      </w:tr>
      <w:tr w:rsidR="004F3D0A" w:rsidRPr="008D763A" w14:paraId="294CA883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DC0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Start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1A9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List of the employees is shown</w:t>
            </w:r>
          </w:p>
        </w:tc>
      </w:tr>
      <w:tr w:rsidR="004F3D0A" w:rsidRPr="008D763A" w14:paraId="7309D2A2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00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Final conditions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6621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New Employee data is added to the database</w:t>
            </w:r>
          </w:p>
        </w:tc>
      </w:tr>
      <w:tr w:rsidR="004F3D0A" w:rsidRPr="008D763A" w14:paraId="46123D66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81A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Input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662F9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First name </w:t>
            </w:r>
          </w:p>
          <w:p w14:paraId="04AFC905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Last name </w:t>
            </w:r>
          </w:p>
          <w:p w14:paraId="66BF812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PESEL</w:t>
            </w:r>
          </w:p>
          <w:p w14:paraId="5BC9D7A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Correspondence address </w:t>
            </w:r>
          </w:p>
          <w:p w14:paraId="69632DDB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E-mail address </w:t>
            </w:r>
          </w:p>
          <w:p w14:paraId="1CE324F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 xml:space="preserve">Phone number </w:t>
            </w:r>
          </w:p>
          <w:p w14:paraId="510EF67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Sex</w:t>
            </w:r>
          </w:p>
        </w:tc>
      </w:tr>
      <w:tr w:rsidR="004F3D0A" w:rsidRPr="008D763A" w14:paraId="3BD99FBD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49CC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Output data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E57D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New Employee data</w:t>
            </w:r>
          </w:p>
        </w:tc>
      </w:tr>
      <w:tr w:rsidR="004F3D0A" w:rsidRPr="008D763A" w14:paraId="1D0CC272" w14:textId="77777777" w:rsidTr="0020012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D966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Scenarios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D95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Main:</w:t>
            </w:r>
          </w:p>
          <w:p w14:paraId="6BD712A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Administrator clicks on “Employee list” button in the menu on dashboard</w:t>
            </w:r>
          </w:p>
          <w:p w14:paraId="34F27D49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textAlignment w:val="baseline"/>
              <w:rPr>
                <w:rFonts w:ascii="Arial" w:eastAsia="Times New Roman" w:hAnsi="Arial" w:cs="Arial"/>
              </w:rPr>
            </w:pPr>
            <w:r w:rsidRPr="008D763A">
              <w:rPr>
                <w:rFonts w:ascii="Arial" w:eastAsia="Times New Roman" w:hAnsi="Arial" w:cs="Arial"/>
              </w:rPr>
              <w:t>System opens window with list of employees</w:t>
            </w:r>
          </w:p>
          <w:p w14:paraId="55BD286B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Administrator clicks on “Add new employee” button</w:t>
            </w:r>
          </w:p>
          <w:p w14:paraId="54C474F9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opens “Add New Employee” window.</w:t>
            </w:r>
          </w:p>
          <w:p w14:paraId="0FC86813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administrator enters the input data for the new employee.</w:t>
            </w:r>
          </w:p>
          <w:p w14:paraId="164D5EC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checks and verifies that the input data is correct.</w:t>
            </w:r>
          </w:p>
          <w:p w14:paraId="313A6CEF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displays a window with information that the employees has been added.</w:t>
            </w:r>
          </w:p>
          <w:p w14:paraId="2971E8D6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adds the new employee to the database and sets their status to active.</w:t>
            </w:r>
          </w:p>
          <w:p w14:paraId="11FE35AF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</w:pPr>
            <w:r w:rsidRPr="008D763A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closes the „Add New Employee” form.</w:t>
            </w:r>
          </w:p>
          <w:p w14:paraId="605E292E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Alternative:</w:t>
            </w:r>
          </w:p>
          <w:p w14:paraId="175EA2CE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>Input data is incorrect:</w:t>
            </w:r>
          </w:p>
          <w:p w14:paraId="24986B31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enters incorrect input data for the new employee.</w:t>
            </w:r>
          </w:p>
          <w:p w14:paraId="0654ECA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checks and verifies that the input data is incorrect.</w:t>
            </w:r>
          </w:p>
          <w:p w14:paraId="03087355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generates a message with information about the incorrect input data.</w:t>
            </w:r>
          </w:p>
          <w:p w14:paraId="763D261E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>Input data does not meet the data policy:</w:t>
            </w:r>
          </w:p>
          <w:p w14:paraId="22EC4D7B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input data for the new employee does not meet the data policy.</w:t>
            </w:r>
          </w:p>
          <w:p w14:paraId="5E65268C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checks and verifies that the input data does not meet the data policy.</w:t>
            </w:r>
          </w:p>
          <w:p w14:paraId="6984B1E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generates a window with a message about putting the data in incorrectly.</w:t>
            </w:r>
          </w:p>
          <w:p w14:paraId="22AA0473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  <w:u w:val="single"/>
              </w:rPr>
              <w:t>Button “Next” is clicked</w:t>
            </w:r>
            <w:r w:rsidRPr="008D763A">
              <w:rPr>
                <w:rFonts w:ascii="Arial" w:hAnsi="Arial" w:cs="Arial"/>
              </w:rPr>
              <w:t>:</w:t>
            </w:r>
          </w:p>
          <w:p w14:paraId="6F796A3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clicks on the “Next” button.</w:t>
            </w:r>
          </w:p>
          <w:p w14:paraId="1FECDA43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enters the input data for the new employee.</w:t>
            </w:r>
          </w:p>
          <w:p w14:paraId="5C7DEFD0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The system displays a window with information that the new employee has been added.</w:t>
            </w:r>
          </w:p>
          <w:p w14:paraId="6665F69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adds the new employee to the database and sets their status to active.</w:t>
            </w:r>
          </w:p>
          <w:p w14:paraId="70B224F8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sends an email to the user with information on their login data.</w:t>
            </w:r>
          </w:p>
          <w:p w14:paraId="7D4132AE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closes the “Add New Employee: form.</w:t>
            </w:r>
          </w:p>
          <w:p w14:paraId="49422F54" w14:textId="77777777" w:rsidR="004F3D0A" w:rsidRPr="008D763A" w:rsidRDefault="004F3D0A" w:rsidP="00200124">
            <w:pPr>
              <w:rPr>
                <w:rFonts w:ascii="Arial" w:hAnsi="Arial" w:cs="Arial"/>
                <w:u w:val="single"/>
              </w:rPr>
            </w:pPr>
            <w:r w:rsidRPr="008D763A">
              <w:rPr>
                <w:rFonts w:ascii="Arial" w:hAnsi="Arial" w:cs="Arial"/>
                <w:u w:val="single"/>
              </w:rPr>
              <w:t>Process is canceled:</w:t>
            </w:r>
          </w:p>
          <w:p w14:paraId="0B1E7592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administrator clicks on “Cancel” button</w:t>
            </w:r>
          </w:p>
          <w:p w14:paraId="2A912387" w14:textId="77777777" w:rsidR="004F3D0A" w:rsidRPr="008D763A" w:rsidRDefault="004F3D0A" w:rsidP="004F3D0A">
            <w:pPr>
              <w:pStyle w:val="Akapitzlist"/>
              <w:widowControl/>
              <w:numPr>
                <w:ilvl w:val="0"/>
                <w:numId w:val="105"/>
              </w:num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The system closes the window.</w:t>
            </w:r>
          </w:p>
        </w:tc>
      </w:tr>
      <w:tr w:rsidR="004F3D0A" w:rsidRPr="008D763A" w14:paraId="6A6C4D77" w14:textId="77777777" w:rsidTr="0020012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3F12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lastRenderedPageBreak/>
              <w:t>Notices</w:t>
            </w:r>
          </w:p>
        </w:tc>
        <w:tc>
          <w:tcPr>
            <w:tcW w:w="5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5D18" w14:textId="77777777" w:rsidR="004F3D0A" w:rsidRPr="008D763A" w:rsidRDefault="004F3D0A" w:rsidP="00200124">
            <w:pPr>
              <w:rPr>
                <w:rFonts w:ascii="Arial" w:hAnsi="Arial" w:cs="Arial"/>
              </w:rPr>
            </w:pPr>
            <w:r w:rsidRPr="008D763A">
              <w:rPr>
                <w:rFonts w:ascii="Arial" w:hAnsi="Arial" w:cs="Arial"/>
              </w:rPr>
              <w:t>-</w:t>
            </w:r>
          </w:p>
        </w:tc>
      </w:tr>
    </w:tbl>
    <w:p w14:paraId="5CC1AE9B" w14:textId="77777777" w:rsidR="004F3D0A" w:rsidRPr="004F3D0A" w:rsidRDefault="004F3D0A" w:rsidP="004F3D0A">
      <w:pPr>
        <w:spacing w:after="160"/>
        <w:rPr>
          <w:color w:val="000000" w:themeColor="text1"/>
        </w:rPr>
      </w:pPr>
    </w:p>
    <w:p w14:paraId="3D71E6C5" w14:textId="3C909EE3" w:rsidR="7DA30264" w:rsidRDefault="7DA30264" w:rsidP="7DA30264">
      <w:pPr>
        <w:pStyle w:val="Tekstpodstawowy"/>
      </w:pPr>
    </w:p>
    <w:p w14:paraId="4B5ED06F" w14:textId="611C7A82" w:rsidR="03C74BFD" w:rsidRPr="00FF7AF3" w:rsidRDefault="03C74BFD" w:rsidP="7DA30264">
      <w:pPr>
        <w:pStyle w:val="Nagwek21"/>
        <w:rPr>
          <w:rFonts w:ascii="Arial" w:eastAsia="Arial" w:hAnsi="Arial" w:cs="Arial"/>
        </w:rPr>
      </w:pPr>
      <w:bookmarkStart w:id="14" w:name="_Toc607199167"/>
      <w:r w:rsidRPr="2D5AE737">
        <w:rPr>
          <w:rFonts w:ascii="Arial" w:eastAsia="Arial" w:hAnsi="Arial" w:cs="Arial"/>
        </w:rPr>
        <w:t>Offices management</w:t>
      </w:r>
      <w:bookmarkEnd w:id="14"/>
    </w:p>
    <w:p w14:paraId="7834F71B" w14:textId="7A4B9EC8" w:rsidR="03C74BFD" w:rsidRDefault="03C74BFD" w:rsidP="7DA30264">
      <w:pPr>
        <w:pStyle w:val="Tekstpodstawowy"/>
        <w:rPr>
          <w:b/>
          <w:bCs/>
          <w:u w:val="single"/>
        </w:rPr>
      </w:pPr>
      <w:r w:rsidRPr="7DA30264">
        <w:rPr>
          <w:b/>
          <w:bCs/>
          <w:u w:val="single"/>
        </w:rPr>
        <w:t>Epic: Offices in the clinic management</w:t>
      </w:r>
    </w:p>
    <w:p w14:paraId="4B1AEB7A" w14:textId="25510743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  <w:u w:val="single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User stories</w:t>
      </w:r>
    </w:p>
    <w:p w14:paraId="29FF8270" w14:textId="70893EEE" w:rsidR="7DA30264" w:rsidRDefault="7DA30264" w:rsidP="7DA30264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6E4C1B1F" w14:textId="69D6D986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View of offices list</w:t>
      </w:r>
    </w:p>
    <w:p w14:paraId="481E88A3" w14:textId="7526DCFE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168D376A" w14:textId="0BAB764B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have the possibility to review the </w:t>
      </w:r>
      <w:r w:rsidR="00E21A85">
        <w:rPr>
          <w:rFonts w:ascii="Arial" w:eastAsia="Arial" w:hAnsi="Arial" w:cs="Arial"/>
          <w:color w:val="000000" w:themeColor="text1"/>
        </w:rPr>
        <w:t>offices'</w:t>
      </w:r>
      <w:r w:rsidRPr="7DA30264">
        <w:rPr>
          <w:rFonts w:ascii="Arial" w:eastAsia="Arial" w:hAnsi="Arial" w:cs="Arial"/>
          <w:color w:val="000000" w:themeColor="text1"/>
        </w:rPr>
        <w:t xml:space="preserve"> list</w:t>
      </w:r>
    </w:p>
    <w:p w14:paraId="05639F9D" w14:textId="6FFC5D84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 xml:space="preserve"> I know which offices are available. </w:t>
      </w:r>
    </w:p>
    <w:p w14:paraId="79830072" w14:textId="66DC9EAC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509CAF2C" w14:textId="23288B73" w:rsidR="03C74BFD" w:rsidRDefault="0061227B">
      <w:pPr>
        <w:pStyle w:val="Akapitzlist"/>
        <w:numPr>
          <w:ilvl w:val="0"/>
          <w:numId w:val="52"/>
        </w:numPr>
        <w:spacing w:line="259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The button</w:t>
      </w:r>
      <w:r w:rsidR="03C74BFD" w:rsidRPr="7DA30264">
        <w:rPr>
          <w:rFonts w:ascii="Arial" w:eastAsia="Arial" w:hAnsi="Arial" w:cs="Arial"/>
          <w:color w:val="000000" w:themeColor="text1"/>
        </w:rPr>
        <w:t xml:space="preserve"> "Offices" is available on the main form. </w:t>
      </w:r>
    </w:p>
    <w:p w14:paraId="3BA99FFA" w14:textId="5C4ABC72" w:rsidR="03C74BFD" w:rsidRDefault="03C74BFD">
      <w:pPr>
        <w:pStyle w:val="Akapitzlist"/>
        <w:numPr>
          <w:ilvl w:val="0"/>
          <w:numId w:val="51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button "Offices" is pressed, the system displays a form with a list of rooms.</w:t>
      </w:r>
    </w:p>
    <w:p w14:paraId="546F271C" w14:textId="2847BBD2" w:rsidR="03C74BFD" w:rsidRDefault="03C74BFD">
      <w:pPr>
        <w:pStyle w:val="Akapitzlist"/>
        <w:numPr>
          <w:ilvl w:val="0"/>
          <w:numId w:val="51"/>
        </w:numPr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Once no one office is registered, the empty list is presented.</w:t>
      </w:r>
    </w:p>
    <w:p w14:paraId="5E6F9A9C" w14:textId="442CFAB7" w:rsidR="7DA30264" w:rsidRDefault="7DA30264" w:rsidP="7DA30264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178522C5" w14:textId="7B2E610B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Adding new office</w:t>
      </w:r>
    </w:p>
    <w:p w14:paraId="3F7A371C" w14:textId="344FB96B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51DDC8AC" w14:textId="75DD924A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> to have the possibility to enter data of a new office and confirm it</w:t>
      </w:r>
    </w:p>
    <w:p w14:paraId="1ABE8292" w14:textId="38211869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 xml:space="preserve"> I will be able to assign </w:t>
      </w:r>
      <w:r w:rsidR="00E21A85">
        <w:rPr>
          <w:rFonts w:ascii="Arial" w:eastAsia="Arial" w:hAnsi="Arial" w:cs="Arial"/>
          <w:color w:val="000000" w:themeColor="text1"/>
        </w:rPr>
        <w:t xml:space="preserve">a </w:t>
      </w:r>
      <w:r w:rsidRPr="7DA30264">
        <w:rPr>
          <w:rFonts w:ascii="Arial" w:eastAsia="Arial" w:hAnsi="Arial" w:cs="Arial"/>
          <w:color w:val="000000" w:themeColor="text1"/>
        </w:rPr>
        <w:t xml:space="preserve">room to </w:t>
      </w:r>
      <w:r w:rsidR="00E21A85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 xml:space="preserve">doctor. </w:t>
      </w:r>
    </w:p>
    <w:p w14:paraId="2D5BBDA3" w14:textId="7E3198B4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0E08C6E6" w14:textId="17CBD7BC" w:rsidR="03C74BFD" w:rsidRDefault="03C74BFD">
      <w:pPr>
        <w:pStyle w:val="Akapitzlist"/>
        <w:numPr>
          <w:ilvl w:val="0"/>
          <w:numId w:val="54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There is the possibility to add </w:t>
      </w:r>
      <w:r w:rsidR="00E21A85">
        <w:rPr>
          <w:rFonts w:ascii="Arial" w:eastAsia="Arial" w:hAnsi="Arial" w:cs="Arial"/>
          <w:color w:val="000000" w:themeColor="text1"/>
        </w:rPr>
        <w:t xml:space="preserve">a </w:t>
      </w:r>
      <w:r w:rsidRPr="7DA30264">
        <w:rPr>
          <w:rFonts w:ascii="Arial" w:eastAsia="Arial" w:hAnsi="Arial" w:cs="Arial"/>
          <w:color w:val="000000" w:themeColor="text1"/>
        </w:rPr>
        <w:t>new office from the list of offices.</w:t>
      </w:r>
    </w:p>
    <w:p w14:paraId="2B83484C" w14:textId="59C90269" w:rsidR="03C74BFD" w:rsidRDefault="03C74BFD">
      <w:pPr>
        <w:pStyle w:val="Akapitzlist"/>
        <w:numPr>
          <w:ilvl w:val="0"/>
          <w:numId w:val="54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Each office must have a number, specialization – chosen from the list, and information that can be used for general meetings or specialized only. </w:t>
      </w:r>
    </w:p>
    <w:p w14:paraId="10520B64" w14:textId="53666662" w:rsidR="7DA30264" w:rsidRDefault="7DA30264" w:rsidP="7DA30264">
      <w:pPr>
        <w:spacing w:after="120"/>
        <w:rPr>
          <w:rFonts w:ascii="Arial" w:eastAsia="Arial" w:hAnsi="Arial" w:cs="Arial"/>
          <w:color w:val="000000" w:themeColor="text1"/>
        </w:rPr>
      </w:pPr>
    </w:p>
    <w:p w14:paraId="38C19AE5" w14:textId="70C16956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 xml:space="preserve">Edit </w:t>
      </w:r>
      <w:r w:rsidR="00E21A85">
        <w:rPr>
          <w:rFonts w:ascii="Arial" w:eastAsia="Arial" w:hAnsi="Arial" w:cs="Arial"/>
          <w:color w:val="000000" w:themeColor="text1"/>
          <w:u w:val="single"/>
        </w:rPr>
        <w:t xml:space="preserve">the </w:t>
      </w:r>
      <w:r w:rsidRPr="7DA30264">
        <w:rPr>
          <w:rFonts w:ascii="Arial" w:eastAsia="Arial" w:hAnsi="Arial" w:cs="Arial"/>
          <w:color w:val="000000" w:themeColor="text1"/>
          <w:u w:val="single"/>
        </w:rPr>
        <w:t>office’s data</w:t>
      </w:r>
    </w:p>
    <w:p w14:paraId="57D7A229" w14:textId="15F753AD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7FED2D62" w14:textId="1C0A3442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have </w:t>
      </w:r>
      <w:r w:rsidR="00E21A85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 xml:space="preserve">possibility to edit </w:t>
      </w:r>
      <w:r w:rsidR="00E21A85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data of an office and confirm it</w:t>
      </w:r>
    </w:p>
    <w:p w14:paraId="276B8F28" w14:textId="27546999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7DA30264">
        <w:rPr>
          <w:rFonts w:ascii="Arial" w:eastAsia="Arial" w:hAnsi="Arial" w:cs="Arial"/>
          <w:color w:val="000000" w:themeColor="text1"/>
        </w:rPr>
        <w:t xml:space="preserve">the office’s data is </w:t>
      </w:r>
      <w:r w:rsidR="00E21A85" w:rsidRPr="7DA30264">
        <w:rPr>
          <w:rFonts w:ascii="Arial" w:eastAsia="Arial" w:hAnsi="Arial" w:cs="Arial"/>
          <w:color w:val="000000" w:themeColor="text1"/>
        </w:rPr>
        <w:t>up to date</w:t>
      </w:r>
    </w:p>
    <w:p w14:paraId="6CB937AA" w14:textId="48F033F5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67443705" w14:textId="08DF4B7C" w:rsidR="03C74BFD" w:rsidRDefault="03C74BFD">
      <w:pPr>
        <w:pStyle w:val="Akapitzlist"/>
        <w:numPr>
          <w:ilvl w:val="0"/>
          <w:numId w:val="53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office can be:</w:t>
      </w:r>
    </w:p>
    <w:p w14:paraId="3FB4F271" w14:textId="244BC763" w:rsidR="03C74BFD" w:rsidRDefault="03C74BFD">
      <w:pPr>
        <w:pStyle w:val="Akapitzlist"/>
        <w:numPr>
          <w:ilvl w:val="1"/>
          <w:numId w:val="53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Deactivated – being active</w:t>
      </w:r>
    </w:p>
    <w:p w14:paraId="0BDCAEDB" w14:textId="2766D092" w:rsidR="03C74BFD" w:rsidRDefault="03C74BFD">
      <w:pPr>
        <w:pStyle w:val="Akapitzlist"/>
        <w:numPr>
          <w:ilvl w:val="1"/>
          <w:numId w:val="53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Activated – being inactive</w:t>
      </w:r>
    </w:p>
    <w:p w14:paraId="6C6E6E7F" w14:textId="07C99F44" w:rsidR="03C74BFD" w:rsidRDefault="03C74BFD">
      <w:pPr>
        <w:pStyle w:val="Akapitzlist"/>
        <w:numPr>
          <w:ilvl w:val="1"/>
          <w:numId w:val="53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lastRenderedPageBreak/>
        <w:t>Renumerated</w:t>
      </w:r>
    </w:p>
    <w:p w14:paraId="30E6DCD7" w14:textId="37787221" w:rsidR="03C74BFD" w:rsidRDefault="03C74BFD">
      <w:pPr>
        <w:pStyle w:val="Akapitzlist"/>
        <w:numPr>
          <w:ilvl w:val="1"/>
          <w:numId w:val="53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Changed into another specialization</w:t>
      </w:r>
    </w:p>
    <w:p w14:paraId="4537D8F4" w14:textId="5DF0151B" w:rsidR="03C74BFD" w:rsidRDefault="03C74BFD">
      <w:pPr>
        <w:pStyle w:val="Akapitzlist"/>
        <w:numPr>
          <w:ilvl w:val="1"/>
          <w:numId w:val="53"/>
        </w:numPr>
        <w:spacing w:line="259" w:lineRule="auto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Checked/unchecked as a general (dedicated for general meetings)</w:t>
      </w:r>
    </w:p>
    <w:p w14:paraId="29452A14" w14:textId="094AC067" w:rsidR="7DA30264" w:rsidRDefault="7DA30264" w:rsidP="7DA30264">
      <w:pPr>
        <w:spacing w:after="120"/>
        <w:rPr>
          <w:rFonts w:ascii="Arial" w:eastAsia="Arial" w:hAnsi="Arial" w:cs="Arial"/>
          <w:color w:val="000000" w:themeColor="text1"/>
        </w:rPr>
      </w:pPr>
    </w:p>
    <w:p w14:paraId="3450FC26" w14:textId="1FCE873F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Deleting office</w:t>
      </w:r>
    </w:p>
    <w:p w14:paraId="186DA15B" w14:textId="6D5918AC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an </w:t>
      </w:r>
      <w:r w:rsidRPr="7DA30264">
        <w:rPr>
          <w:rFonts w:ascii="Arial" w:eastAsia="Arial" w:hAnsi="Arial" w:cs="Arial"/>
          <w:color w:val="000000" w:themeColor="text1"/>
        </w:rPr>
        <w:t>Administrator</w:t>
      </w:r>
    </w:p>
    <w:p w14:paraId="01CFD5DB" w14:textId="1E7E4606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have </w:t>
      </w:r>
      <w:r w:rsidR="00E21A85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possibility to delete data of an office and confirm it</w:t>
      </w:r>
    </w:p>
    <w:p w14:paraId="5B80B631" w14:textId="3AAF2634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will be able to delete them from the list of offices</w:t>
      </w:r>
    </w:p>
    <w:p w14:paraId="31C96C48" w14:textId="38AE347E" w:rsidR="03C74BFD" w:rsidRDefault="03C74BFD" w:rsidP="7DA30264">
      <w:pPr>
        <w:pStyle w:val="Index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6DBE1566" w14:textId="28E915CE" w:rsidR="03C74BFD" w:rsidRDefault="03C74BFD">
      <w:pPr>
        <w:pStyle w:val="Akapitzlist"/>
        <w:numPr>
          <w:ilvl w:val="0"/>
          <w:numId w:val="53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On the list of offices, there is a button "Delete", </w:t>
      </w:r>
      <w:r w:rsidR="00E21A85">
        <w:rPr>
          <w:rFonts w:ascii="Arial" w:eastAsia="Arial" w:hAnsi="Arial" w:cs="Arial"/>
          <w:color w:val="000000" w:themeColor="text1"/>
        </w:rPr>
        <w:t>beside</w:t>
      </w:r>
      <w:r w:rsidRPr="7DA30264">
        <w:rPr>
          <w:rFonts w:ascii="Arial" w:eastAsia="Arial" w:hAnsi="Arial" w:cs="Arial"/>
          <w:color w:val="000000" w:themeColor="text1"/>
        </w:rPr>
        <w:t xml:space="preserve"> the </w:t>
      </w:r>
      <w:r w:rsidR="00D020AB">
        <w:rPr>
          <w:rFonts w:ascii="Arial" w:eastAsia="Arial" w:hAnsi="Arial" w:cs="Arial"/>
          <w:color w:val="000000" w:themeColor="text1"/>
        </w:rPr>
        <w:t>room’s</w:t>
      </w:r>
      <w:r w:rsidRPr="7DA30264">
        <w:rPr>
          <w:rFonts w:ascii="Arial" w:eastAsia="Arial" w:hAnsi="Arial" w:cs="Arial"/>
          <w:color w:val="000000" w:themeColor="text1"/>
        </w:rPr>
        <w:t xml:space="preserve"> name.</w:t>
      </w:r>
    </w:p>
    <w:p w14:paraId="014282E7" w14:textId="6323A37A" w:rsidR="03C74BFD" w:rsidRDefault="03C74BFD">
      <w:pPr>
        <w:pStyle w:val="Akapitzlist"/>
        <w:numPr>
          <w:ilvl w:val="0"/>
          <w:numId w:val="52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“Delete” button is pressed, the system displays a message in the form of a pop-up window with two buttons “Delete” and “Cancel”.</w:t>
      </w:r>
    </w:p>
    <w:p w14:paraId="43439DF4" w14:textId="625F6732" w:rsidR="03C74BFD" w:rsidRDefault="03C74BFD">
      <w:pPr>
        <w:pStyle w:val="Akapitzlist"/>
        <w:numPr>
          <w:ilvl w:val="1"/>
          <w:numId w:val="52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“Delete” button is pressed, the system deletes room from the database.</w:t>
      </w:r>
    </w:p>
    <w:p w14:paraId="76C2F829" w14:textId="0C6CD676" w:rsidR="03C74BFD" w:rsidRDefault="03C74BFD">
      <w:pPr>
        <w:pStyle w:val="Akapitzlist"/>
        <w:numPr>
          <w:ilvl w:val="1"/>
          <w:numId w:val="52"/>
        </w:numPr>
        <w:rPr>
          <w:rFonts w:ascii="Arial" w:eastAsia="Arial" w:hAnsi="Arial" w:cs="Arial"/>
          <w:color w:val="000000" w:themeColor="text1"/>
        </w:rPr>
      </w:pPr>
      <w:r w:rsidRPr="166AB072">
        <w:rPr>
          <w:rFonts w:ascii="Arial" w:eastAsia="Arial" w:hAnsi="Arial" w:cs="Arial"/>
          <w:color w:val="000000" w:themeColor="text1"/>
        </w:rPr>
        <w:t>The only office not planned for a future visit may be deleted.</w:t>
      </w:r>
    </w:p>
    <w:p w14:paraId="743C77CE" w14:textId="276A7516" w:rsidR="03C74BFD" w:rsidRDefault="03C74BFD">
      <w:pPr>
        <w:pStyle w:val="Akapitzlist"/>
        <w:numPr>
          <w:ilvl w:val="1"/>
          <w:numId w:val="52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When the “Cancel” button is pressed, the system closes the pop-up window.</w:t>
      </w:r>
    </w:p>
    <w:p w14:paraId="1E39CB65" w14:textId="77777777" w:rsidR="004F3D0A" w:rsidRDefault="004F3D0A" w:rsidP="004F3D0A">
      <w:pPr>
        <w:rPr>
          <w:rFonts w:ascii="Arial" w:eastAsia="Arial" w:hAnsi="Arial" w:cs="Arial"/>
          <w:color w:val="000000" w:themeColor="text1"/>
        </w:rPr>
      </w:pPr>
    </w:p>
    <w:p w14:paraId="69F378EC" w14:textId="69FDB468" w:rsidR="004F3D0A" w:rsidRDefault="004F3D0A" w:rsidP="004F3D0A">
      <w:pPr>
        <w:rPr>
          <w:rFonts w:ascii="Arial" w:eastAsia="Arial" w:hAnsi="Arial" w:cs="Arial"/>
          <w:color w:val="000000" w:themeColor="text1"/>
        </w:rPr>
      </w:pPr>
      <w:r w:rsidRPr="004F3D0A">
        <w:rPr>
          <w:rFonts w:ascii="Arial" w:eastAsia="Arial" w:hAnsi="Arial" w:cs="Arial"/>
          <w:color w:val="000000" w:themeColor="text1"/>
        </w:rPr>
        <w:drawing>
          <wp:inline distT="0" distB="0" distL="0" distR="0" wp14:anchorId="44FEFC15" wp14:editId="222A57C4">
            <wp:extent cx="6119495" cy="4976495"/>
            <wp:effectExtent l="0" t="0" r="0" b="0"/>
            <wp:docPr id="4" name="Obraz 4" descr="Obraz zawierający diagram, linia, tekst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diagram, linia, tekst, krąg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362E" w14:textId="77777777" w:rsidR="004F3D0A" w:rsidRDefault="004F3D0A" w:rsidP="004F3D0A">
      <w:pPr>
        <w:rPr>
          <w:rFonts w:ascii="Arial" w:eastAsia="Arial" w:hAnsi="Arial" w:cs="Arial"/>
          <w:color w:val="000000" w:themeColor="text1"/>
        </w:rPr>
      </w:pPr>
    </w:p>
    <w:p w14:paraId="0C17BE40" w14:textId="77777777" w:rsidR="004F3D0A" w:rsidRDefault="004F3D0A" w:rsidP="004F3D0A">
      <w:pPr>
        <w:rPr>
          <w:rFonts w:ascii="Arial" w:eastAsia="Arial" w:hAnsi="Arial" w:cs="Arial"/>
          <w:color w:val="000000" w:themeColor="text1"/>
        </w:rPr>
      </w:pPr>
    </w:p>
    <w:p w14:paraId="0A87FD73" w14:textId="77777777" w:rsidR="00872BAB" w:rsidRPr="004C0CF7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4C0CF7" w14:paraId="55F6D15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12E70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54DC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Show list of offices</w:t>
            </w:r>
          </w:p>
        </w:tc>
      </w:tr>
      <w:tr w:rsidR="00872BAB" w:rsidRPr="004C0CF7" w14:paraId="3F7D61C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CAF4D0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EBE7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RM_1.1</w:t>
            </w:r>
          </w:p>
        </w:tc>
      </w:tr>
      <w:tr w:rsidR="00872BAB" w:rsidRPr="004C0CF7" w14:paraId="0B71737B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1BD50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80B9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can see the list of offices</w:t>
            </w:r>
          </w:p>
        </w:tc>
      </w:tr>
      <w:tr w:rsidR="00872BAB" w:rsidRPr="004C0CF7" w14:paraId="4A6FAB3F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67DE13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lastRenderedPageBreak/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F2EB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can see list of offices using “Offices” option on dashboard.</w:t>
            </w:r>
          </w:p>
        </w:tc>
      </w:tr>
      <w:tr w:rsidR="00872BAB" w:rsidRPr="004C0CF7" w14:paraId="26883DC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09736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CA58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Maciej Tekliński</w:t>
            </w:r>
          </w:p>
        </w:tc>
      </w:tr>
      <w:tr w:rsidR="00872BAB" w:rsidRPr="004C0CF7" w14:paraId="26AB252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8066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9FC2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4C0CF7" w14:paraId="4CA4FE5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C4F5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3C62B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dashboard is open</w:t>
            </w:r>
          </w:p>
        </w:tc>
      </w:tr>
      <w:tr w:rsidR="00872BAB" w:rsidRPr="004C0CF7" w14:paraId="450E835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D6DD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B0FE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List of offices is open</w:t>
            </w:r>
          </w:p>
        </w:tc>
      </w:tr>
      <w:tr w:rsidR="00872BAB" w:rsidRPr="004C0CF7" w14:paraId="5FAE3E3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D05ED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3429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N/A </w:t>
            </w:r>
          </w:p>
        </w:tc>
      </w:tr>
      <w:tr w:rsidR="00872BAB" w:rsidRPr="004C0CF7" w14:paraId="28BECFAB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5E05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CE01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4C0CF7" w14:paraId="2E1825C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3194C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4B4C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Main: </w:t>
            </w:r>
          </w:p>
          <w:p w14:paraId="33395D57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7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clicks on “Office list” button in the menu on dashboard</w:t>
            </w:r>
          </w:p>
          <w:p w14:paraId="3ABE9B10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7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System opens window with list of offices</w:t>
            </w:r>
          </w:p>
          <w:p w14:paraId="3D4F811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872BAB" w:rsidRPr="004C0CF7" w14:paraId="5154B05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CFAC8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DDC829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 </w:t>
            </w:r>
          </w:p>
        </w:tc>
      </w:tr>
    </w:tbl>
    <w:p w14:paraId="38FD3B6A" w14:textId="77777777" w:rsidR="00872BAB" w:rsidRPr="004C0CF7" w:rsidRDefault="00872BAB" w:rsidP="00872BAB">
      <w:pPr>
        <w:rPr>
          <w:rFonts w:ascii="Arial" w:hAnsi="Arial" w:cs="Arial"/>
        </w:rPr>
      </w:pPr>
    </w:p>
    <w:p w14:paraId="65DD347C" w14:textId="77777777" w:rsidR="00872BAB" w:rsidRPr="004C0CF7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4C0CF7" w14:paraId="1615D527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37739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1C16A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Add new office</w:t>
            </w:r>
          </w:p>
        </w:tc>
      </w:tr>
      <w:tr w:rsidR="00872BAB" w:rsidRPr="004C0CF7" w14:paraId="6E1176FB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F043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2BEE1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RM_2.1</w:t>
            </w:r>
          </w:p>
        </w:tc>
      </w:tr>
      <w:tr w:rsidR="00872BAB" w:rsidRPr="004C0CF7" w14:paraId="7F43692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0E72B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2E5B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Add new office to the system </w:t>
            </w:r>
          </w:p>
        </w:tc>
      </w:tr>
      <w:tr w:rsidR="00872BAB" w:rsidRPr="004C0CF7" w14:paraId="48F849C0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60EE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1698F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has the possibility to add an office to the system</w:t>
            </w:r>
          </w:p>
        </w:tc>
      </w:tr>
      <w:tr w:rsidR="00872BAB" w:rsidRPr="004C0CF7" w14:paraId="68454994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21FCA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A8EC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Maciej Tekliński </w:t>
            </w:r>
          </w:p>
        </w:tc>
      </w:tr>
      <w:tr w:rsidR="00872BAB" w:rsidRPr="004C0CF7" w14:paraId="19509F3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49D50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3EB2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4C0CF7" w14:paraId="34E23CA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F7EFD8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B9118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List of offices is open</w:t>
            </w:r>
          </w:p>
        </w:tc>
      </w:tr>
      <w:tr w:rsidR="00872BAB" w:rsidRPr="004C0CF7" w14:paraId="0EBF90B7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3D15E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E0CD8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Adding new office form is open</w:t>
            </w:r>
          </w:p>
        </w:tc>
      </w:tr>
      <w:tr w:rsidR="00872BAB" w:rsidRPr="004C0CF7" w14:paraId="1E96CF6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F729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B772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Correct office data</w:t>
            </w:r>
          </w:p>
        </w:tc>
      </w:tr>
      <w:tr w:rsidR="00872BAB" w:rsidRPr="004C0CF7" w14:paraId="322FAC8C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FCA7C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27BAA1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New office data</w:t>
            </w:r>
          </w:p>
        </w:tc>
      </w:tr>
      <w:tr w:rsidR="00872BAB" w:rsidRPr="004C0CF7" w14:paraId="349B72A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FB4CA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87BA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Main: </w:t>
            </w:r>
          </w:p>
          <w:p w14:paraId="086DBA53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1.   Administrator clicks on “Add new office” button</w:t>
            </w:r>
          </w:p>
          <w:p w14:paraId="7491BC25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2.   System opens adding new office form</w:t>
            </w:r>
          </w:p>
          <w:p w14:paraId="15EBC7E9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3.   Administrator puts input data</w:t>
            </w:r>
          </w:p>
          <w:p w14:paraId="116101DA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4.   Administrator clicks on “Add” button</w:t>
            </w:r>
          </w:p>
          <w:p w14:paraId="5190B141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5.   System checks that data is correct</w:t>
            </w:r>
          </w:p>
          <w:p w14:paraId="36ECF922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6.   System adds new office to list of offices and database</w:t>
            </w:r>
          </w:p>
          <w:p w14:paraId="3C1E641E" w14:textId="77777777" w:rsidR="00872BAB" w:rsidRPr="004C0CF7" w:rsidRDefault="00872BAB" w:rsidP="00200124">
            <w:pPr>
              <w:tabs>
                <w:tab w:val="left" w:pos="4884"/>
              </w:tabs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7.   System closes “Add new office form” and opens the list of offices</w:t>
            </w:r>
          </w:p>
          <w:p w14:paraId="74F3B9C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  <w:p w14:paraId="452AC9D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Alternative:</w:t>
            </w:r>
          </w:p>
          <w:p w14:paraId="158DAF3F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</w:p>
          <w:p w14:paraId="7788C69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“Add” button is pressed with empty fields:</w:t>
            </w:r>
          </w:p>
          <w:p w14:paraId="5536C23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       System makes “Add” button unable to click by Administrator </w:t>
            </w:r>
          </w:p>
          <w:p w14:paraId="30C525C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  <w:p w14:paraId="1646F17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lastRenderedPageBreak/>
              <w:t xml:space="preserve"> “Cancel” button is pressed:</w:t>
            </w:r>
          </w:p>
          <w:p w14:paraId="3AA99E6C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           System closes “Add new office form” and opens the list of   offices</w:t>
            </w:r>
          </w:p>
          <w:p w14:paraId="182F6051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  <w:p w14:paraId="6C8EB70D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Incorrect input data</w:t>
            </w:r>
          </w:p>
          <w:p w14:paraId="3A114D55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1.  System checks the correctness of data</w:t>
            </w:r>
          </w:p>
          <w:p w14:paraId="44D08707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2.  System makes “Add” button unable to click by Administrator</w:t>
            </w:r>
          </w:p>
          <w:p w14:paraId="0ED8E68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  <w:p w14:paraId="3210410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872BAB" w:rsidRPr="004C0CF7" w14:paraId="5E277F4C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8B151D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lastRenderedPageBreak/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B5D133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 </w:t>
            </w:r>
          </w:p>
        </w:tc>
      </w:tr>
    </w:tbl>
    <w:p w14:paraId="2C4B646C" w14:textId="77777777" w:rsidR="00872BAB" w:rsidRPr="004C0CF7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4C0CF7" w14:paraId="2895909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84698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91A5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Edit office’s details</w:t>
            </w:r>
          </w:p>
        </w:tc>
      </w:tr>
      <w:tr w:rsidR="00872BAB" w:rsidRPr="004C0CF7" w14:paraId="7897ABA9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8E82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E8D8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RM_3.1</w:t>
            </w:r>
          </w:p>
        </w:tc>
      </w:tr>
      <w:tr w:rsidR="00872BAB" w:rsidRPr="004C0CF7" w14:paraId="6F72BDC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A160E9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FC7D9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Update current information about office</w:t>
            </w:r>
          </w:p>
        </w:tc>
      </w:tr>
      <w:tr w:rsidR="00872BAB" w:rsidRPr="004C0CF7" w14:paraId="74A6A20A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65A80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A9BC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can edit office data</w:t>
            </w:r>
          </w:p>
        </w:tc>
      </w:tr>
      <w:tr w:rsidR="00872BAB" w:rsidRPr="004C0CF7" w14:paraId="553B120B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A352C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C04A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Maciej Tekliński </w:t>
            </w:r>
          </w:p>
        </w:tc>
      </w:tr>
      <w:tr w:rsidR="00872BAB" w:rsidRPr="004C0CF7" w14:paraId="2C178E49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30239C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2FBE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4C0CF7" w14:paraId="3DEC1FF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A6289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2D75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List of offices is open</w:t>
            </w:r>
          </w:p>
        </w:tc>
      </w:tr>
      <w:tr w:rsidR="00872BAB" w:rsidRPr="004C0CF7" w14:paraId="1955223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92136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02340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Form to edit office data is open</w:t>
            </w:r>
          </w:p>
        </w:tc>
      </w:tr>
      <w:tr w:rsidR="00872BAB" w:rsidRPr="004C0CF7" w14:paraId="79DD8C4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F961D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FEBE7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Correct office data</w:t>
            </w:r>
          </w:p>
        </w:tc>
      </w:tr>
      <w:tr w:rsidR="00872BAB" w:rsidRPr="004C0CF7" w14:paraId="00A92664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C8B90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2FDA3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New office data</w:t>
            </w:r>
          </w:p>
        </w:tc>
      </w:tr>
      <w:tr w:rsidR="00872BAB" w:rsidRPr="004C0CF7" w14:paraId="4610124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28B70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1C41F9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Main: </w:t>
            </w:r>
          </w:p>
          <w:p w14:paraId="211BBD42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chooses and office from the list of offices</w:t>
            </w:r>
          </w:p>
          <w:p w14:paraId="4038519C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Administrator clicks on “Edit office” button </w:t>
            </w:r>
          </w:p>
          <w:p w14:paraId="4B9FB632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System opens editing office form</w:t>
            </w:r>
          </w:p>
          <w:p w14:paraId="491D84EA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puts input data</w:t>
            </w:r>
          </w:p>
          <w:p w14:paraId="0C80DC4E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clicks on “Save” button</w:t>
            </w:r>
          </w:p>
          <w:p w14:paraId="469040E7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System checks that data is correct</w:t>
            </w:r>
          </w:p>
          <w:p w14:paraId="2716A9F9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System shows message that data was changed</w:t>
            </w:r>
          </w:p>
          <w:p w14:paraId="2B8376F2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System updates data in the system</w:t>
            </w:r>
          </w:p>
          <w:p w14:paraId="6D76F24F" w14:textId="77777777" w:rsidR="00872BAB" w:rsidRPr="004C0CF7" w:rsidRDefault="00872BAB" w:rsidP="00872BAB">
            <w:pPr>
              <w:pStyle w:val="Akapitzlist"/>
              <w:widowControl/>
              <w:numPr>
                <w:ilvl w:val="0"/>
                <w:numId w:val="108"/>
              </w:num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System closes the window</w:t>
            </w:r>
          </w:p>
          <w:p w14:paraId="073ABD1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  <w:p w14:paraId="7374962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Alternative: </w:t>
            </w:r>
          </w:p>
          <w:p w14:paraId="5AB274D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  <w:u w:val="single"/>
              </w:rPr>
            </w:pPr>
            <w:r w:rsidRPr="004C0CF7">
              <w:rPr>
                <w:rFonts w:ascii="Arial" w:eastAsia="Times New Roman" w:hAnsi="Arial" w:cs="Arial"/>
              </w:rPr>
              <w:t> Incorrect input data</w:t>
            </w:r>
          </w:p>
          <w:p w14:paraId="0B387DED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5.  System checks that data is incorrect</w:t>
            </w:r>
          </w:p>
          <w:p w14:paraId="11439437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6.  System makes “Save” button unable to click by Administrator</w:t>
            </w:r>
          </w:p>
          <w:p w14:paraId="6899AE69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</w:p>
          <w:p w14:paraId="6AC4E75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“Cancel” button is pressed without any changes</w:t>
            </w:r>
          </w:p>
          <w:p w14:paraId="1EEB850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     3.  System closes the window</w:t>
            </w:r>
          </w:p>
          <w:p w14:paraId="4C5ABBE6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</w:p>
          <w:p w14:paraId="4FE7516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“Cancel” button is pressed with any changes</w:t>
            </w:r>
          </w:p>
          <w:p w14:paraId="782AB701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     4.  System displays an additional window with confirmation of </w:t>
            </w:r>
            <w:r w:rsidRPr="004C0CF7">
              <w:rPr>
                <w:rFonts w:ascii="Arial" w:eastAsia="Times New Roman" w:hAnsi="Arial" w:cs="Arial"/>
              </w:rPr>
              <w:tab/>
              <w:t>closing</w:t>
            </w:r>
          </w:p>
          <w:p w14:paraId="19BB925C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      5.   Administrator clicks on “Confirm” button</w:t>
            </w:r>
          </w:p>
          <w:p w14:paraId="4BEA839A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lastRenderedPageBreak/>
              <w:t xml:space="preserve">      6.   System closes confirmation window and editing office window</w:t>
            </w:r>
          </w:p>
          <w:p w14:paraId="7EC77CEA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872BAB" w:rsidRPr="004C0CF7" w14:paraId="7392A9F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99C53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lastRenderedPageBreak/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0D61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 </w:t>
            </w:r>
          </w:p>
        </w:tc>
      </w:tr>
    </w:tbl>
    <w:p w14:paraId="5C8E5E1D" w14:textId="77777777" w:rsidR="00872BAB" w:rsidRPr="004C0CF7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4C0CF7" w14:paraId="5BF731F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BD572D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62E9D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Remove office</w:t>
            </w:r>
          </w:p>
        </w:tc>
      </w:tr>
      <w:tr w:rsidR="00872BAB" w:rsidRPr="004C0CF7" w14:paraId="30691761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45F23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A9F2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RM_4.1 </w:t>
            </w:r>
          </w:p>
        </w:tc>
      </w:tr>
      <w:tr w:rsidR="00872BAB" w:rsidRPr="004C0CF7" w14:paraId="5741FC0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B2A72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33E83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Removing chosen office</w:t>
            </w:r>
          </w:p>
        </w:tc>
      </w:tr>
      <w:tr w:rsidR="00872BAB" w:rsidRPr="004C0CF7" w14:paraId="03C8A427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EB3F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A1A1D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 can remove chosen office</w:t>
            </w:r>
          </w:p>
        </w:tc>
      </w:tr>
      <w:tr w:rsidR="00872BAB" w:rsidRPr="004C0CF7" w14:paraId="1ABE80D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E28EF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53E94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Maciej Tekliński </w:t>
            </w:r>
          </w:p>
        </w:tc>
      </w:tr>
      <w:tr w:rsidR="00872BAB" w:rsidRPr="004C0CF7" w14:paraId="049AD529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29AF8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DFD928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4C0CF7" w14:paraId="51C905E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F042A9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A3326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Offices list is open</w:t>
            </w:r>
          </w:p>
        </w:tc>
      </w:tr>
      <w:tr w:rsidR="00872BAB" w:rsidRPr="004C0CF7" w14:paraId="6EFD3E5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F46B9A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0B003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Window with confirmation of removing office is open</w:t>
            </w:r>
          </w:p>
        </w:tc>
      </w:tr>
      <w:tr w:rsidR="00872BAB" w:rsidRPr="004C0CF7" w14:paraId="77902FF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DE5A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0F5BD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hAnsi="Arial" w:cs="Arial"/>
              </w:rPr>
              <w:t>N/A</w:t>
            </w:r>
          </w:p>
        </w:tc>
      </w:tr>
      <w:tr w:rsidR="00872BAB" w:rsidRPr="004C0CF7" w14:paraId="3CE355B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D34E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36CD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4C0CF7" w14:paraId="24C68F7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D0122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16E83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Main: </w:t>
            </w:r>
          </w:p>
          <w:p w14:paraId="08F9667E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 xml:space="preserve">1.   Administrator clicks on “Delete office” button </w:t>
            </w:r>
          </w:p>
          <w:p w14:paraId="62DDAD83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2.   System opens confirmation of office removal form</w:t>
            </w:r>
          </w:p>
          <w:p w14:paraId="6D566E34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3.   Administrator clicks on “Delete” button</w:t>
            </w:r>
          </w:p>
          <w:p w14:paraId="27CEA526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4.   System removes office from system</w:t>
            </w:r>
          </w:p>
          <w:p w14:paraId="3DA257C8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6.   System show message with confirmation of removal</w:t>
            </w:r>
          </w:p>
          <w:p w14:paraId="180E573F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5.   System closes the window</w:t>
            </w:r>
          </w:p>
          <w:p w14:paraId="7935B937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  <w:p w14:paraId="1D0F6F10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Alternative: </w:t>
            </w:r>
          </w:p>
          <w:p w14:paraId="74248AD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  <w:u w:val="single"/>
              </w:rPr>
            </w:pPr>
            <w:r w:rsidRPr="004C0CF7">
              <w:rPr>
                <w:rFonts w:ascii="Arial" w:eastAsia="Times New Roman" w:hAnsi="Arial" w:cs="Arial"/>
              </w:rPr>
              <w:t> “Cancel” button is pressed by Administrator</w:t>
            </w:r>
          </w:p>
          <w:p w14:paraId="38EFEFCA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1.  Administrator clicks on “Cancel” button</w:t>
            </w:r>
          </w:p>
          <w:p w14:paraId="67CEF884" w14:textId="77777777" w:rsidR="00872BAB" w:rsidRPr="004C0CF7" w:rsidRDefault="00872BAB" w:rsidP="00200124">
            <w:pPr>
              <w:ind w:left="360"/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2.  System closes the window</w:t>
            </w:r>
          </w:p>
          <w:p w14:paraId="0A20BB85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872BAB" w:rsidRPr="004C0CF7" w14:paraId="4F2003F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9CFBE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3A93B" w14:textId="77777777" w:rsidR="00872BAB" w:rsidRPr="004C0CF7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4C0CF7">
              <w:rPr>
                <w:rFonts w:ascii="Arial" w:eastAsia="Times New Roman" w:hAnsi="Arial" w:cs="Arial"/>
              </w:rPr>
              <w:t> </w:t>
            </w:r>
          </w:p>
        </w:tc>
      </w:tr>
    </w:tbl>
    <w:p w14:paraId="1A45ECA9" w14:textId="77777777" w:rsidR="00872BAB" w:rsidRPr="004C0CF7" w:rsidRDefault="00872BAB" w:rsidP="00872BAB">
      <w:pPr>
        <w:rPr>
          <w:rFonts w:ascii="Arial" w:hAnsi="Arial" w:cs="Arial"/>
        </w:rPr>
      </w:pPr>
    </w:p>
    <w:p w14:paraId="0794CA84" w14:textId="77777777" w:rsidR="00872BAB" w:rsidRPr="004C0CF7" w:rsidRDefault="00872BAB" w:rsidP="00872BAB">
      <w:pPr>
        <w:rPr>
          <w:rFonts w:ascii="Arial" w:hAnsi="Arial" w:cs="Arial"/>
        </w:rPr>
      </w:pPr>
    </w:p>
    <w:p w14:paraId="0BBFC35F" w14:textId="77777777" w:rsidR="004F3D0A" w:rsidRPr="004F3D0A" w:rsidRDefault="004F3D0A" w:rsidP="004F3D0A">
      <w:pPr>
        <w:rPr>
          <w:rFonts w:ascii="Arial" w:eastAsia="Arial" w:hAnsi="Arial" w:cs="Arial"/>
          <w:color w:val="000000" w:themeColor="text1"/>
        </w:rPr>
      </w:pPr>
    </w:p>
    <w:p w14:paraId="391DCD12" w14:textId="29DDE7DD" w:rsidR="7DA30264" w:rsidRDefault="7DA30264" w:rsidP="7DA30264">
      <w:pPr>
        <w:pStyle w:val="Index"/>
        <w:rPr>
          <w:rFonts w:ascii="Arial" w:eastAsia="Arial" w:hAnsi="Arial" w:cs="Arial"/>
          <w:color w:val="000000" w:themeColor="text1"/>
          <w:u w:val="single"/>
        </w:rPr>
      </w:pPr>
    </w:p>
    <w:p w14:paraId="7F4C6E36" w14:textId="71505FDB" w:rsidR="5DC8325D" w:rsidRDefault="5DC8325D">
      <w:pPr>
        <w:pStyle w:val="Nagwek31"/>
        <w:rPr>
          <w:rFonts w:ascii="Arial" w:eastAsia="Arial" w:hAnsi="Arial" w:cs="Arial"/>
        </w:rPr>
        <w:pPrChange w:id="15" w:author="Gość" w:date="2023-03-16T22:06:00Z">
          <w:pPr>
            <w:pStyle w:val="Nagwek21"/>
          </w:pPr>
        </w:pPrChange>
      </w:pPr>
      <w:bookmarkStart w:id="16" w:name="_Toc1750095099"/>
      <w:r w:rsidRPr="166AB072">
        <w:rPr>
          <w:rPrChange w:id="17" w:author="Gość" w:date="2023-03-16T22:06:00Z">
            <w:rPr>
              <w:rFonts w:ascii="Arial" w:eastAsia="Arial" w:hAnsi="Arial" w:cs="Arial"/>
              <w:i w:val="0"/>
              <w:iCs w:val="0"/>
            </w:rPr>
          </w:rPrChange>
        </w:rPr>
        <w:t>Calendars handling</w:t>
      </w:r>
      <w:bookmarkEnd w:id="16"/>
    </w:p>
    <w:p w14:paraId="41A2B9A4" w14:textId="77777777" w:rsidR="0096671E" w:rsidRDefault="0096671E" w:rsidP="7DA30264">
      <w:p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Calendar lifecycle</w:t>
      </w:r>
    </w:p>
    <w:p w14:paraId="186897DF" w14:textId="61F4A609" w:rsidR="0096671E" w:rsidRDefault="0096671E">
      <w:pPr>
        <w:pStyle w:val="Akapitzlist"/>
        <w:widowControl/>
        <w:numPr>
          <w:ilvl w:val="0"/>
          <w:numId w:val="77"/>
        </w:numPr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Template defining by administrator – administrator defines the calendar for next month, putting all free days and working hours when patients can be serviced. Let’s assume for simplicity, that th</w:t>
      </w:r>
      <w:r w:rsidR="005A0493" w:rsidRPr="7DA30264">
        <w:rPr>
          <w:rFonts w:ascii="Arial" w:eastAsia="Arial" w:hAnsi="Arial" w:cs="Arial"/>
        </w:rPr>
        <w:t xml:space="preserve">e clinic is open between 7 am m </w:t>
      </w:r>
      <w:r w:rsidRPr="7DA30264">
        <w:rPr>
          <w:rFonts w:ascii="Arial" w:eastAsia="Arial" w:hAnsi="Arial" w:cs="Arial"/>
        </w:rPr>
        <w:t xml:space="preserve">d 8 pm.  </w:t>
      </w:r>
      <w:r w:rsidR="005A0493" w:rsidRPr="7DA30264">
        <w:rPr>
          <w:rFonts w:ascii="Arial" w:eastAsia="Arial" w:hAnsi="Arial" w:cs="Arial"/>
        </w:rPr>
        <w:t xml:space="preserve">That means that the first visit can begin at 7 am and the last is to finish </w:t>
      </w:r>
      <w:r w:rsidR="00C833E4">
        <w:rPr>
          <w:rFonts w:ascii="Arial" w:eastAsia="Arial" w:hAnsi="Arial" w:cs="Arial"/>
        </w:rPr>
        <w:t>at</w:t>
      </w:r>
      <w:r w:rsidR="005A0493" w:rsidRPr="7DA30264">
        <w:rPr>
          <w:rFonts w:ascii="Arial" w:eastAsia="Arial" w:hAnsi="Arial" w:cs="Arial"/>
        </w:rPr>
        <w:t xml:space="preserve"> 8 pm. Each</w:t>
      </w:r>
      <w:r w:rsidRPr="7DA30264">
        <w:rPr>
          <w:rFonts w:ascii="Arial" w:eastAsia="Arial" w:hAnsi="Arial" w:cs="Arial"/>
        </w:rPr>
        <w:t xml:space="preserve"> </w:t>
      </w:r>
      <w:r w:rsidR="005A0493" w:rsidRPr="7DA30264">
        <w:rPr>
          <w:rFonts w:ascii="Arial" w:eastAsia="Arial" w:hAnsi="Arial" w:cs="Arial"/>
        </w:rPr>
        <w:t>visit time</w:t>
      </w:r>
      <w:r w:rsidRPr="7DA30264">
        <w:rPr>
          <w:rFonts w:ascii="Arial" w:eastAsia="Arial" w:hAnsi="Arial" w:cs="Arial"/>
        </w:rPr>
        <w:t xml:space="preserve"> is planned for 20 minutes. Between every four hours, a short break (20 minutes) is included. The clinic works from </w:t>
      </w:r>
      <w:r w:rsidR="005A0493" w:rsidRPr="7DA30264">
        <w:rPr>
          <w:rFonts w:ascii="Arial" w:eastAsia="Arial" w:hAnsi="Arial" w:cs="Arial"/>
        </w:rPr>
        <w:t>Monday</w:t>
      </w:r>
      <w:r w:rsidRPr="7DA30264">
        <w:rPr>
          <w:rFonts w:ascii="Arial" w:eastAsia="Arial" w:hAnsi="Arial" w:cs="Arial"/>
        </w:rPr>
        <w:t xml:space="preserve"> to </w:t>
      </w:r>
      <w:r w:rsidR="005A0493" w:rsidRPr="7DA30264">
        <w:rPr>
          <w:rFonts w:ascii="Arial" w:eastAsia="Arial" w:hAnsi="Arial" w:cs="Arial"/>
        </w:rPr>
        <w:t>Saturday</w:t>
      </w:r>
      <w:r w:rsidRPr="7DA30264">
        <w:rPr>
          <w:rFonts w:ascii="Arial" w:eastAsia="Arial" w:hAnsi="Arial" w:cs="Arial"/>
        </w:rPr>
        <w:t xml:space="preserve">. </w:t>
      </w:r>
    </w:p>
    <w:p w14:paraId="5238601D" w14:textId="68F2798B" w:rsidR="03C74BFD" w:rsidRDefault="03C74BFD">
      <w:pPr>
        <w:pStyle w:val="Akapitzlist"/>
        <w:widowControl/>
        <w:numPr>
          <w:ilvl w:val="0"/>
          <w:numId w:val="77"/>
        </w:numPr>
      </w:pPr>
      <w:r w:rsidRPr="7DA30264">
        <w:rPr>
          <w:rFonts w:ascii="Arial" w:eastAsia="Arial" w:hAnsi="Arial" w:cs="Arial"/>
        </w:rPr>
        <w:t>The Administrator adds a list of planned terms based on the current month. The system automatically generates terms of planned visits for all active doctors.</w:t>
      </w:r>
    </w:p>
    <w:p w14:paraId="13A28C8C" w14:textId="47D6FFE2" w:rsidR="03C74BFD" w:rsidRDefault="03C74BFD">
      <w:pPr>
        <w:pStyle w:val="Akapitzlist"/>
        <w:widowControl/>
        <w:numPr>
          <w:ilvl w:val="0"/>
          <w:numId w:val="77"/>
        </w:numPr>
      </w:pPr>
      <w:r w:rsidRPr="7DA30264">
        <w:rPr>
          <w:rFonts w:ascii="Arial" w:eastAsia="Arial" w:hAnsi="Arial" w:cs="Arial"/>
        </w:rPr>
        <w:t>The Administrator fills in terms for new doctors and saves the calendar as a version for confirmation by doctors.</w:t>
      </w:r>
    </w:p>
    <w:p w14:paraId="1D445939" w14:textId="6621324C" w:rsidR="03C74BFD" w:rsidRDefault="03C74BFD">
      <w:pPr>
        <w:pStyle w:val="Akapitzlist"/>
        <w:widowControl/>
        <w:numPr>
          <w:ilvl w:val="0"/>
          <w:numId w:val="77"/>
        </w:numPr>
      </w:pPr>
      <w:r w:rsidRPr="7DA30264">
        <w:rPr>
          <w:rFonts w:ascii="Arial" w:eastAsia="Arial" w:hAnsi="Arial" w:cs="Arial"/>
        </w:rPr>
        <w:lastRenderedPageBreak/>
        <w:t>The system automatically sends an e-mail to all doctors with information about the generation of a new calendar. The link to the calendar is attached to the message.</w:t>
      </w:r>
    </w:p>
    <w:p w14:paraId="509F7F8A" w14:textId="624E8EF9" w:rsidR="03C74BFD" w:rsidRDefault="03C74BFD" w:rsidP="166AB072">
      <w:pPr>
        <w:pStyle w:val="Akapitzlist"/>
        <w:widowControl/>
        <w:numPr>
          <w:ilvl w:val="0"/>
          <w:numId w:val="77"/>
        </w:numPr>
        <w:rPr>
          <w:rFonts w:ascii="Arial" w:eastAsia="Arial" w:hAnsi="Arial" w:cs="Arial"/>
          <w:i/>
          <w:iCs/>
          <w:rPrChange w:id="18" w:author="Gość" w:date="2023-03-22T17:51:00Z">
            <w:rPr/>
          </w:rPrChange>
        </w:rPr>
      </w:pPr>
      <w:r w:rsidRPr="166AB072">
        <w:rPr>
          <w:rFonts w:ascii="Arial" w:eastAsia="Arial" w:hAnsi="Arial" w:cs="Arial"/>
        </w:rPr>
        <w:t>The doctor, after reading an e-mail, clicks on the link, and the system opens the doctor’s calendar in the system. A doctor can open a calendar manually, as well.</w:t>
      </w:r>
    </w:p>
    <w:p w14:paraId="77BC3EFA" w14:textId="24986922" w:rsidR="03C74BFD" w:rsidRDefault="03C74BFD">
      <w:pPr>
        <w:pStyle w:val="Akapitzlist"/>
        <w:widowControl/>
        <w:numPr>
          <w:ilvl w:val="0"/>
          <w:numId w:val="77"/>
        </w:numPr>
      </w:pPr>
      <w:r w:rsidRPr="7DA30264">
        <w:rPr>
          <w:rFonts w:ascii="Arial" w:eastAsia="Arial" w:hAnsi="Arial" w:cs="Arial"/>
        </w:rPr>
        <w:t>The doctor can accept the calendar, makes changes, or reject the whole calendar.</w:t>
      </w:r>
    </w:p>
    <w:p w14:paraId="4F639314" w14:textId="5E597230" w:rsidR="03C74BFD" w:rsidRDefault="03C74BFD">
      <w:pPr>
        <w:pStyle w:val="Akapitzlist"/>
        <w:widowControl/>
        <w:numPr>
          <w:ilvl w:val="1"/>
          <w:numId w:val="77"/>
        </w:numPr>
      </w:pPr>
      <w:r w:rsidRPr="7DA30264">
        <w:rPr>
          <w:rFonts w:ascii="Arial" w:eastAsia="Arial" w:hAnsi="Arial" w:cs="Arial"/>
        </w:rPr>
        <w:t xml:space="preserve">Calendar accepted – acceptance by the first doctor, changes the status of the calendar </w:t>
      </w:r>
      <w:r w:rsidR="00C833E4">
        <w:rPr>
          <w:rFonts w:ascii="Arial" w:eastAsia="Arial" w:hAnsi="Arial" w:cs="Arial"/>
        </w:rPr>
        <w:t>to</w:t>
      </w:r>
      <w:r w:rsidRPr="7DA30264">
        <w:rPr>
          <w:rFonts w:ascii="Arial" w:eastAsia="Arial" w:hAnsi="Arial" w:cs="Arial"/>
        </w:rPr>
        <w:t xml:space="preserve"> “Partially accepted. The acceptance by all doctors changes the status of the calendar </w:t>
      </w:r>
      <w:r w:rsidR="00C833E4">
        <w:rPr>
          <w:rFonts w:ascii="Arial" w:eastAsia="Arial" w:hAnsi="Arial" w:cs="Arial"/>
        </w:rPr>
        <w:t>to</w:t>
      </w:r>
      <w:r w:rsidRPr="7DA30264">
        <w:rPr>
          <w:rFonts w:ascii="Arial" w:eastAsia="Arial" w:hAnsi="Arial" w:cs="Arial"/>
        </w:rPr>
        <w:t xml:space="preserve"> “Accepted”. The fully accepted calendar can be handled furthermore.</w:t>
      </w:r>
    </w:p>
    <w:p w14:paraId="0F48129C" w14:textId="61C73C3E" w:rsidR="03C74BFD" w:rsidRDefault="03C74BFD">
      <w:pPr>
        <w:pStyle w:val="Akapitzlist"/>
        <w:widowControl/>
        <w:numPr>
          <w:ilvl w:val="1"/>
          <w:numId w:val="77"/>
        </w:numPr>
      </w:pPr>
      <w:r w:rsidRPr="7DA30264">
        <w:rPr>
          <w:rFonts w:ascii="Arial" w:eastAsia="Arial" w:hAnsi="Arial" w:cs="Arial"/>
        </w:rPr>
        <w:t xml:space="preserve">The calendar changed – after confirmation of changes, the system checks any conflict with planned terms </w:t>
      </w:r>
      <w:r w:rsidR="00C833E4">
        <w:rPr>
          <w:rFonts w:ascii="Arial" w:eastAsia="Arial" w:hAnsi="Arial" w:cs="Arial"/>
        </w:rPr>
        <w:t>on</w:t>
      </w:r>
      <w:r w:rsidRPr="7DA30264">
        <w:rPr>
          <w:rFonts w:ascii="Arial" w:eastAsia="Arial" w:hAnsi="Arial" w:cs="Arial"/>
        </w:rPr>
        <w:t xml:space="preserve"> the same dates, hours, and offices. If conflicts don’t exist, new terms go to the calendar. In case of conflict occurs, the system generates a pop-up message for a doctor. The doctor can change terms or restore </w:t>
      </w:r>
      <w:r w:rsidR="00C833E4">
        <w:rPr>
          <w:rFonts w:ascii="Arial" w:eastAsia="Arial" w:hAnsi="Arial" w:cs="Arial"/>
        </w:rPr>
        <w:t xml:space="preserve">the </w:t>
      </w:r>
      <w:r w:rsidRPr="7DA30264">
        <w:rPr>
          <w:rFonts w:ascii="Arial" w:eastAsia="Arial" w:hAnsi="Arial" w:cs="Arial"/>
        </w:rPr>
        <w:t>originally generated by the system.</w:t>
      </w:r>
    </w:p>
    <w:p w14:paraId="5CD8A840" w14:textId="2CA78841" w:rsidR="03C74BFD" w:rsidRDefault="03C74BFD" w:rsidP="2D5AE737">
      <w:pPr>
        <w:pStyle w:val="Akapitzlist"/>
        <w:widowControl/>
        <w:numPr>
          <w:ilvl w:val="1"/>
          <w:numId w:val="77"/>
        </w:numPr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 xml:space="preserve">Terms rejected – if a doctor rejects a term and </w:t>
      </w:r>
      <w:r w:rsidR="00C833E4" w:rsidRPr="2D5AE737">
        <w:rPr>
          <w:rFonts w:ascii="Arial" w:eastAsia="Arial" w:hAnsi="Arial" w:cs="Arial"/>
        </w:rPr>
        <w:t>confirms</w:t>
      </w:r>
      <w:r w:rsidRPr="2D5AE737">
        <w:rPr>
          <w:rFonts w:ascii="Arial" w:eastAsia="Arial" w:hAnsi="Arial" w:cs="Arial"/>
        </w:rPr>
        <w:t xml:space="preserve"> it, the system checks that as </w:t>
      </w:r>
      <w:r w:rsidR="394E24D4" w:rsidRPr="2D5AE737">
        <w:rPr>
          <w:rFonts w:ascii="Arial" w:eastAsia="Arial" w:hAnsi="Arial" w:cs="Arial"/>
        </w:rPr>
        <w:t xml:space="preserve">a </w:t>
      </w:r>
      <w:r w:rsidRPr="2D5AE737">
        <w:rPr>
          <w:rFonts w:ascii="Arial" w:eastAsia="Arial" w:hAnsi="Arial" w:cs="Arial"/>
        </w:rPr>
        <w:t>free</w:t>
      </w:r>
      <w:r w:rsidR="597DB3BF" w:rsidRPr="2D5AE737">
        <w:rPr>
          <w:rFonts w:ascii="Arial" w:eastAsia="Arial" w:hAnsi="Arial" w:cs="Arial"/>
        </w:rPr>
        <w:t>.</w:t>
      </w:r>
    </w:p>
    <w:p w14:paraId="63FB00CA" w14:textId="4BFB994C" w:rsidR="4254B247" w:rsidRDefault="4254B247" w:rsidP="2D5AE737">
      <w:pPr>
        <w:pStyle w:val="Akapitzlist"/>
        <w:widowControl/>
        <w:numPr>
          <w:ilvl w:val="0"/>
          <w:numId w:val="77"/>
        </w:numPr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>The administrator could activate the new calendar after all doctors have approved their calendars.</w:t>
      </w:r>
    </w:p>
    <w:p w14:paraId="65131E0D" w14:textId="77777777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2E9243BE" w14:textId="3DFAFB06" w:rsidR="03C74BFD" w:rsidRDefault="03C74BFD" w:rsidP="7DA30264">
      <w:pPr>
        <w:pStyle w:val="Tekstpodstawowy"/>
        <w:rPr>
          <w:rFonts w:ascii="Arial" w:eastAsia="Arial" w:hAnsi="Arial" w:cs="Arial"/>
          <w:b/>
          <w:bCs/>
          <w:u w:val="single"/>
        </w:rPr>
      </w:pPr>
      <w:r w:rsidRPr="7DA30264">
        <w:rPr>
          <w:rFonts w:ascii="Arial" w:eastAsia="Arial" w:hAnsi="Arial" w:cs="Arial"/>
          <w:b/>
          <w:bCs/>
          <w:u w:val="single"/>
        </w:rPr>
        <w:t>Epic: calendar generation</w:t>
      </w:r>
    </w:p>
    <w:p w14:paraId="201660F0" w14:textId="4A87E548" w:rsidR="03C74BFD" w:rsidRDefault="03C74BFD" w:rsidP="7DA30264">
      <w:pPr>
        <w:pStyle w:val="Tekstpodstawowy"/>
        <w:rPr>
          <w:rFonts w:ascii="Arial" w:eastAsia="Arial" w:hAnsi="Arial" w:cs="Arial"/>
          <w:b/>
          <w:bCs/>
        </w:rPr>
      </w:pPr>
      <w:r w:rsidRPr="7DA30264">
        <w:rPr>
          <w:rFonts w:ascii="Arial" w:eastAsia="Arial" w:hAnsi="Arial" w:cs="Arial"/>
          <w:b/>
          <w:bCs/>
        </w:rPr>
        <w:t>User stories</w:t>
      </w:r>
    </w:p>
    <w:p w14:paraId="129D04E1" w14:textId="6D401021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>Generation of a new calendar based on a blank form</w:t>
      </w:r>
    </w:p>
    <w:p w14:paraId="28F57984" w14:textId="75210083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14B7BB1D" w14:textId="6A02FD6A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generate </w:t>
      </w:r>
      <w:r w:rsidR="00326FBB">
        <w:rPr>
          <w:rFonts w:ascii="Arial" w:eastAsia="Arial" w:hAnsi="Arial" w:cs="Arial"/>
        </w:rPr>
        <w:t xml:space="preserve">a </w:t>
      </w:r>
      <w:r w:rsidRPr="7DA30264">
        <w:rPr>
          <w:rFonts w:ascii="Arial" w:eastAsia="Arial" w:hAnsi="Arial" w:cs="Arial"/>
        </w:rPr>
        <w:t xml:space="preserve">new calendar based on </w:t>
      </w:r>
      <w:r w:rsidR="00326FBB">
        <w:rPr>
          <w:rFonts w:ascii="Arial" w:eastAsia="Arial" w:hAnsi="Arial" w:cs="Arial"/>
        </w:rPr>
        <w:t xml:space="preserve">a </w:t>
      </w:r>
      <w:r w:rsidRPr="7DA30264">
        <w:rPr>
          <w:rFonts w:ascii="Arial" w:eastAsia="Arial" w:hAnsi="Arial" w:cs="Arial"/>
        </w:rPr>
        <w:t>b</w:t>
      </w:r>
      <w:r w:rsidR="00CD6549">
        <w:rPr>
          <w:rFonts w:ascii="Arial" w:eastAsia="Arial" w:hAnsi="Arial" w:cs="Arial"/>
        </w:rPr>
        <w:t>l</w:t>
      </w:r>
      <w:r w:rsidRPr="7DA30264">
        <w:rPr>
          <w:rFonts w:ascii="Arial" w:eastAsia="Arial" w:hAnsi="Arial" w:cs="Arial"/>
        </w:rPr>
        <w:t>ank form</w:t>
      </w:r>
    </w:p>
    <w:p w14:paraId="0190A39D" w14:textId="70684CE7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So that</w:t>
      </w:r>
      <w:r w:rsidRPr="7DA30264">
        <w:rPr>
          <w:rFonts w:ascii="Arial" w:eastAsia="Arial" w:hAnsi="Arial" w:cs="Arial"/>
        </w:rPr>
        <w:t xml:space="preserve"> I will be able to fill in all data </w:t>
      </w:r>
      <w:r w:rsidR="00326FBB">
        <w:rPr>
          <w:rFonts w:ascii="Arial" w:eastAsia="Arial" w:hAnsi="Arial" w:cs="Arial"/>
        </w:rPr>
        <w:t>on</w:t>
      </w:r>
      <w:r w:rsidRPr="7DA30264">
        <w:rPr>
          <w:rFonts w:ascii="Arial" w:eastAsia="Arial" w:hAnsi="Arial" w:cs="Arial"/>
        </w:rPr>
        <w:t xml:space="preserve"> the calendar manually</w:t>
      </w:r>
    </w:p>
    <w:p w14:paraId="2C283A21" w14:textId="0A5684ED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66F7889B" w14:textId="0DB17A3D" w:rsidR="03C74BFD" w:rsidRDefault="03C74BFD">
      <w:pPr>
        <w:pStyle w:val="Tekstpodstawowy"/>
        <w:numPr>
          <w:ilvl w:val="0"/>
          <w:numId w:val="44"/>
        </w:numPr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After generation, the form of the calendar is empty (no term i</w:t>
      </w:r>
      <w:r w:rsidR="00C332B5">
        <w:rPr>
          <w:rFonts w:ascii="Arial" w:eastAsia="Arial" w:hAnsi="Arial" w:cs="Arial"/>
        </w:rPr>
        <w:t>s</w:t>
      </w:r>
      <w:r w:rsidRPr="7DA30264">
        <w:rPr>
          <w:rFonts w:ascii="Arial" w:eastAsia="Arial" w:hAnsi="Arial" w:cs="Arial"/>
        </w:rPr>
        <w:t xml:space="preserve"> filled in)</w:t>
      </w:r>
    </w:p>
    <w:p w14:paraId="05B6AF74" w14:textId="53A1EF5B" w:rsidR="03C74BFD" w:rsidRDefault="03C74BFD">
      <w:pPr>
        <w:pStyle w:val="Tekstpodstawowy"/>
        <w:numPr>
          <w:ilvl w:val="0"/>
          <w:numId w:val="44"/>
        </w:numPr>
        <w:spacing w:after="0"/>
      </w:pPr>
      <w:r w:rsidRPr="7DA30264">
        <w:rPr>
          <w:rFonts w:ascii="Arial" w:eastAsia="Arial" w:hAnsi="Arial" w:cs="Arial"/>
        </w:rPr>
        <w:t>The calendar is filled in according to the following flow and conditions:</w:t>
      </w:r>
    </w:p>
    <w:p w14:paraId="54ADB980" w14:textId="60BFBCB9" w:rsidR="03C74BFD" w:rsidRPr="009618AB" w:rsidRDefault="03C74BFD">
      <w:pPr>
        <w:pStyle w:val="Tekstpodstawowy"/>
        <w:numPr>
          <w:ilvl w:val="1"/>
          <w:numId w:val="44"/>
        </w:numPr>
        <w:spacing w:after="0"/>
      </w:pPr>
      <w:r w:rsidRPr="7DA30264">
        <w:rPr>
          <w:rFonts w:ascii="Arial" w:eastAsia="Arial" w:hAnsi="Arial" w:cs="Arial"/>
        </w:rPr>
        <w:t xml:space="preserve">An administrator chooses the </w:t>
      </w:r>
      <w:r w:rsidR="009618AB">
        <w:rPr>
          <w:rFonts w:ascii="Arial" w:eastAsia="Arial" w:hAnsi="Arial" w:cs="Arial"/>
        </w:rPr>
        <w:t>month</w:t>
      </w:r>
    </w:p>
    <w:p w14:paraId="36B7E6FD" w14:textId="4D163C33" w:rsidR="009618AB" w:rsidRPr="00C47C7A" w:rsidRDefault="00D1717A">
      <w:pPr>
        <w:pStyle w:val="Tekstpodstawowy"/>
        <w:numPr>
          <w:ilvl w:val="1"/>
          <w:numId w:val="44"/>
        </w:numPr>
        <w:spacing w:after="0"/>
      </w:pPr>
      <w:r>
        <w:rPr>
          <w:rFonts w:ascii="Arial" w:eastAsia="Arial" w:hAnsi="Arial" w:cs="Arial"/>
        </w:rPr>
        <w:t>The system</w:t>
      </w:r>
      <w:r w:rsidR="009618AB">
        <w:rPr>
          <w:rFonts w:ascii="Arial" w:eastAsia="Arial" w:hAnsi="Arial" w:cs="Arial"/>
        </w:rPr>
        <w:t xml:space="preserve"> generat</w:t>
      </w:r>
      <w:r>
        <w:rPr>
          <w:rFonts w:ascii="Arial" w:eastAsia="Arial" w:hAnsi="Arial" w:cs="Arial"/>
        </w:rPr>
        <w:t xml:space="preserve">es a new calendar, </w:t>
      </w:r>
      <w:r w:rsidR="00FD3215">
        <w:rPr>
          <w:rFonts w:ascii="Arial" w:eastAsia="Arial" w:hAnsi="Arial" w:cs="Arial"/>
        </w:rPr>
        <w:t xml:space="preserve">based on the natural </w:t>
      </w:r>
      <w:r w:rsidR="008041FA">
        <w:rPr>
          <w:rFonts w:ascii="Arial" w:eastAsia="Arial" w:hAnsi="Arial" w:cs="Arial"/>
        </w:rPr>
        <w:t>calendar</w:t>
      </w:r>
      <w:r w:rsidR="00FD3215">
        <w:rPr>
          <w:rFonts w:ascii="Arial" w:eastAsia="Arial" w:hAnsi="Arial" w:cs="Arial"/>
        </w:rPr>
        <w:t xml:space="preserve"> for the chosen month. On</w:t>
      </w:r>
      <w:r w:rsidR="00724191">
        <w:rPr>
          <w:rFonts w:ascii="Arial" w:eastAsia="Arial" w:hAnsi="Arial" w:cs="Arial"/>
        </w:rPr>
        <w:t xml:space="preserve">ly working days are added to the calendar. As a </w:t>
      </w:r>
      <w:r w:rsidR="00B9308D">
        <w:rPr>
          <w:rFonts w:ascii="Arial" w:eastAsia="Arial" w:hAnsi="Arial" w:cs="Arial"/>
        </w:rPr>
        <w:t>result,</w:t>
      </w:r>
      <w:r w:rsidR="00724191">
        <w:rPr>
          <w:rFonts w:ascii="Arial" w:eastAsia="Arial" w:hAnsi="Arial" w:cs="Arial"/>
        </w:rPr>
        <w:t xml:space="preserve"> </w:t>
      </w:r>
      <w:r w:rsidR="000E1D0E">
        <w:rPr>
          <w:rFonts w:ascii="Arial" w:eastAsia="Arial" w:hAnsi="Arial" w:cs="Arial"/>
        </w:rPr>
        <w:t xml:space="preserve">a </w:t>
      </w:r>
      <w:r w:rsidR="00724191">
        <w:rPr>
          <w:rFonts w:ascii="Arial" w:eastAsia="Arial" w:hAnsi="Arial" w:cs="Arial"/>
        </w:rPr>
        <w:t xml:space="preserve">list of working days </w:t>
      </w:r>
      <w:r w:rsidR="00A24B31">
        <w:rPr>
          <w:rFonts w:ascii="Arial" w:eastAsia="Arial" w:hAnsi="Arial" w:cs="Arial"/>
        </w:rPr>
        <w:t>in the calendar is generated.</w:t>
      </w:r>
      <w:r w:rsidR="008041FA">
        <w:rPr>
          <w:rFonts w:ascii="Arial" w:eastAsia="Arial" w:hAnsi="Arial" w:cs="Arial"/>
        </w:rPr>
        <w:t xml:space="preserve"> For each day </w:t>
      </w:r>
      <w:r w:rsidR="00A007CF">
        <w:rPr>
          <w:rFonts w:ascii="Arial" w:eastAsia="Arial" w:hAnsi="Arial" w:cs="Arial"/>
        </w:rPr>
        <w:t xml:space="preserve">list of available terms is generated. </w:t>
      </w:r>
      <w:r w:rsidR="00EB7B3D">
        <w:rPr>
          <w:rFonts w:ascii="Arial" w:eastAsia="Arial" w:hAnsi="Arial" w:cs="Arial"/>
        </w:rPr>
        <w:t>T</w:t>
      </w:r>
      <w:r w:rsidR="00EB7B3D" w:rsidRPr="7DA30264">
        <w:rPr>
          <w:rFonts w:ascii="Arial" w:eastAsia="Arial" w:hAnsi="Arial" w:cs="Arial"/>
        </w:rPr>
        <w:t xml:space="preserve">he clinic is open between 7 am </w:t>
      </w:r>
      <w:r w:rsidR="00E93F64">
        <w:rPr>
          <w:rFonts w:ascii="Arial" w:eastAsia="Arial" w:hAnsi="Arial" w:cs="Arial"/>
        </w:rPr>
        <w:t>and</w:t>
      </w:r>
      <w:r w:rsidR="00EB7B3D" w:rsidRPr="7DA30264">
        <w:rPr>
          <w:rFonts w:ascii="Arial" w:eastAsia="Arial" w:hAnsi="Arial" w:cs="Arial"/>
        </w:rPr>
        <w:t xml:space="preserve"> 8 pm.  That means that the first visit can begin at 7 am and the last is to finish </w:t>
      </w:r>
      <w:r w:rsidR="00EB7B3D">
        <w:rPr>
          <w:rFonts w:ascii="Arial" w:eastAsia="Arial" w:hAnsi="Arial" w:cs="Arial"/>
        </w:rPr>
        <w:t>at</w:t>
      </w:r>
      <w:r w:rsidR="00EB7B3D" w:rsidRPr="7DA30264">
        <w:rPr>
          <w:rFonts w:ascii="Arial" w:eastAsia="Arial" w:hAnsi="Arial" w:cs="Arial"/>
        </w:rPr>
        <w:t xml:space="preserve"> 8 pm. Each visit time is planned for 20 minutes. Between every four hours, a short break (20 minutes) is included. The clinic works from Monday to Saturday.</w:t>
      </w:r>
      <w:r w:rsidR="00DB5B13">
        <w:rPr>
          <w:rFonts w:ascii="Arial" w:eastAsia="Arial" w:hAnsi="Arial" w:cs="Arial"/>
        </w:rPr>
        <w:t xml:space="preserve"> </w:t>
      </w:r>
    </w:p>
    <w:p w14:paraId="2925E2C8" w14:textId="1C400427" w:rsidR="00C47C7A" w:rsidRPr="004F6094" w:rsidRDefault="00C47C7A">
      <w:pPr>
        <w:pStyle w:val="Tekstpodstawowy"/>
        <w:numPr>
          <w:ilvl w:val="1"/>
          <w:numId w:val="44"/>
        </w:numPr>
        <w:spacing w:after="0"/>
      </w:pPr>
      <w:r>
        <w:rPr>
          <w:rFonts w:ascii="Arial" w:eastAsia="Arial" w:hAnsi="Arial" w:cs="Arial"/>
        </w:rPr>
        <w:t>Next</w:t>
      </w:r>
      <w:r w:rsidR="00B9308D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 w:rsidR="008163A4">
        <w:rPr>
          <w:rFonts w:ascii="Arial" w:eastAsia="Arial" w:hAnsi="Arial" w:cs="Arial"/>
        </w:rPr>
        <w:t xml:space="preserve">the </w:t>
      </w:r>
      <w:r w:rsidR="00B9308D">
        <w:rPr>
          <w:rFonts w:ascii="Arial" w:eastAsia="Arial" w:hAnsi="Arial" w:cs="Arial"/>
        </w:rPr>
        <w:t>schedule</w:t>
      </w:r>
      <w:r w:rsidR="008163A4">
        <w:rPr>
          <w:rFonts w:ascii="Arial" w:eastAsia="Arial" w:hAnsi="Arial" w:cs="Arial"/>
        </w:rPr>
        <w:t xml:space="preserve"> for each doctor</w:t>
      </w:r>
      <w:r w:rsidR="00B9308D">
        <w:rPr>
          <w:rFonts w:ascii="Arial" w:eastAsia="Arial" w:hAnsi="Arial" w:cs="Arial"/>
        </w:rPr>
        <w:t xml:space="preserve"> is </w:t>
      </w:r>
      <w:r w:rsidR="004F6094">
        <w:rPr>
          <w:rFonts w:ascii="Arial" w:eastAsia="Arial" w:hAnsi="Arial" w:cs="Arial"/>
        </w:rPr>
        <w:t>created:</w:t>
      </w:r>
    </w:p>
    <w:p w14:paraId="5EEC033D" w14:textId="4D4C344F" w:rsidR="004F6094" w:rsidRPr="00713130" w:rsidRDefault="000E1D0E" w:rsidP="004F6094">
      <w:pPr>
        <w:pStyle w:val="Tekstpodstawowy"/>
        <w:numPr>
          <w:ilvl w:val="2"/>
          <w:numId w:val="44"/>
        </w:numPr>
        <w:spacing w:after="0"/>
      </w:pPr>
      <w:r>
        <w:rPr>
          <w:rFonts w:ascii="Arial" w:eastAsia="Arial" w:hAnsi="Arial" w:cs="Arial"/>
        </w:rPr>
        <w:t xml:space="preserve">An administrator </w:t>
      </w:r>
      <w:r w:rsidR="00D42BC0">
        <w:rPr>
          <w:rFonts w:ascii="Arial" w:eastAsia="Arial" w:hAnsi="Arial" w:cs="Arial"/>
        </w:rPr>
        <w:t>selects</w:t>
      </w:r>
      <w:r>
        <w:rPr>
          <w:rFonts w:ascii="Arial" w:eastAsia="Arial" w:hAnsi="Arial" w:cs="Arial"/>
        </w:rPr>
        <w:t xml:space="preserve"> the doctor</w:t>
      </w:r>
      <w:r w:rsidR="00BC68DD">
        <w:rPr>
          <w:rFonts w:ascii="Arial" w:eastAsia="Arial" w:hAnsi="Arial" w:cs="Arial"/>
        </w:rPr>
        <w:t xml:space="preserve"> for whom the schedule </w:t>
      </w:r>
      <w:r w:rsidR="00713130">
        <w:rPr>
          <w:rFonts w:ascii="Arial" w:eastAsia="Arial" w:hAnsi="Arial" w:cs="Arial"/>
        </w:rPr>
        <w:t>will be prepared</w:t>
      </w:r>
    </w:p>
    <w:p w14:paraId="5CD14EE3" w14:textId="2D1A140E" w:rsidR="00713130" w:rsidRPr="005F60FA" w:rsidRDefault="00713130" w:rsidP="004F6094">
      <w:pPr>
        <w:pStyle w:val="Tekstpodstawowy"/>
        <w:numPr>
          <w:ilvl w:val="2"/>
          <w:numId w:val="44"/>
        </w:numPr>
        <w:spacing w:after="0"/>
      </w:pPr>
      <w:r>
        <w:rPr>
          <w:rFonts w:ascii="Arial" w:eastAsia="Arial" w:hAnsi="Arial" w:cs="Arial"/>
        </w:rPr>
        <w:t>An administra</w:t>
      </w:r>
      <w:r w:rsidR="000605BF">
        <w:rPr>
          <w:rFonts w:ascii="Arial" w:eastAsia="Arial" w:hAnsi="Arial" w:cs="Arial"/>
        </w:rPr>
        <w:t xml:space="preserve">tor </w:t>
      </w:r>
      <w:r w:rsidR="00F32932">
        <w:rPr>
          <w:rFonts w:ascii="Arial" w:eastAsia="Arial" w:hAnsi="Arial" w:cs="Arial"/>
        </w:rPr>
        <w:t>selects</w:t>
      </w:r>
      <w:r w:rsidR="000605BF">
        <w:rPr>
          <w:rFonts w:ascii="Arial" w:eastAsia="Arial" w:hAnsi="Arial" w:cs="Arial"/>
        </w:rPr>
        <w:t xml:space="preserve"> the </w:t>
      </w:r>
      <w:r w:rsidR="004F24CE">
        <w:rPr>
          <w:rFonts w:ascii="Arial" w:eastAsia="Arial" w:hAnsi="Arial" w:cs="Arial"/>
        </w:rPr>
        <w:t>date</w:t>
      </w:r>
      <w:r w:rsidR="000605BF">
        <w:rPr>
          <w:rFonts w:ascii="Arial" w:eastAsia="Arial" w:hAnsi="Arial" w:cs="Arial"/>
        </w:rPr>
        <w:t xml:space="preserve"> </w:t>
      </w:r>
      <w:r w:rsidR="004F24CE">
        <w:rPr>
          <w:rFonts w:ascii="Arial" w:eastAsia="Arial" w:hAnsi="Arial" w:cs="Arial"/>
        </w:rPr>
        <w:t>f</w:t>
      </w:r>
      <w:r w:rsidR="00F44DB4">
        <w:rPr>
          <w:rFonts w:ascii="Arial" w:eastAsia="Arial" w:hAnsi="Arial" w:cs="Arial"/>
        </w:rPr>
        <w:t xml:space="preserve">rom </w:t>
      </w:r>
      <w:r w:rsidR="000605BF">
        <w:rPr>
          <w:rFonts w:ascii="Arial" w:eastAsia="Arial" w:hAnsi="Arial" w:cs="Arial"/>
        </w:rPr>
        <w:t>calendar</w:t>
      </w:r>
      <w:r w:rsidR="006A7A57">
        <w:rPr>
          <w:rFonts w:ascii="Arial" w:eastAsia="Arial" w:hAnsi="Arial" w:cs="Arial"/>
        </w:rPr>
        <w:t xml:space="preserve"> generated</w:t>
      </w:r>
    </w:p>
    <w:p w14:paraId="5C8035F3" w14:textId="5B0313EB" w:rsidR="005F60FA" w:rsidRPr="00A50087" w:rsidRDefault="005F60FA" w:rsidP="004F6094">
      <w:pPr>
        <w:pStyle w:val="Tekstpodstawowy"/>
        <w:numPr>
          <w:ilvl w:val="2"/>
          <w:numId w:val="44"/>
        </w:numPr>
        <w:spacing w:after="0"/>
      </w:pPr>
      <w:r>
        <w:rPr>
          <w:rFonts w:ascii="Arial" w:eastAsia="Arial" w:hAnsi="Arial" w:cs="Arial"/>
        </w:rPr>
        <w:t xml:space="preserve">An administrator </w:t>
      </w:r>
      <w:r w:rsidR="00D42BC0">
        <w:rPr>
          <w:rFonts w:ascii="Arial" w:eastAsia="Arial" w:hAnsi="Arial" w:cs="Arial"/>
        </w:rPr>
        <w:t>selects</w:t>
      </w:r>
      <w:r>
        <w:rPr>
          <w:rFonts w:ascii="Arial" w:eastAsia="Arial" w:hAnsi="Arial" w:cs="Arial"/>
        </w:rPr>
        <w:t xml:space="preserve"> the </w:t>
      </w:r>
      <w:r w:rsidR="005A0702">
        <w:rPr>
          <w:rFonts w:ascii="Arial" w:eastAsia="Arial" w:hAnsi="Arial" w:cs="Arial"/>
        </w:rPr>
        <w:t>cabinet</w:t>
      </w:r>
      <w:r>
        <w:rPr>
          <w:rFonts w:ascii="Arial" w:eastAsia="Arial" w:hAnsi="Arial" w:cs="Arial"/>
        </w:rPr>
        <w:t xml:space="preserve"> where visits will be </w:t>
      </w:r>
      <w:r w:rsidR="005A0702">
        <w:rPr>
          <w:rFonts w:ascii="Arial" w:eastAsia="Arial" w:hAnsi="Arial" w:cs="Arial"/>
        </w:rPr>
        <w:t>carried out</w:t>
      </w:r>
    </w:p>
    <w:p w14:paraId="20201356" w14:textId="30526E47" w:rsidR="00A50087" w:rsidRPr="00CD5626" w:rsidRDefault="00A50087" w:rsidP="004F6094">
      <w:pPr>
        <w:pStyle w:val="Tekstpodstawowy"/>
        <w:numPr>
          <w:ilvl w:val="2"/>
          <w:numId w:val="44"/>
        </w:numPr>
        <w:spacing w:after="0"/>
      </w:pPr>
      <w:r>
        <w:rPr>
          <w:rFonts w:ascii="Arial" w:eastAsia="Arial" w:hAnsi="Arial" w:cs="Arial"/>
        </w:rPr>
        <w:t xml:space="preserve">An administrator </w:t>
      </w:r>
      <w:r w:rsidR="00EE355F">
        <w:rPr>
          <w:rFonts w:ascii="Arial" w:eastAsia="Arial" w:hAnsi="Arial" w:cs="Arial"/>
        </w:rPr>
        <w:t xml:space="preserve">selects </w:t>
      </w:r>
      <w:r w:rsidR="00FE09A4">
        <w:rPr>
          <w:rFonts w:ascii="Arial" w:eastAsia="Arial" w:hAnsi="Arial" w:cs="Arial"/>
        </w:rPr>
        <w:t>terms when the doctor will</w:t>
      </w:r>
      <w:r w:rsidR="009D4C3B">
        <w:rPr>
          <w:rFonts w:ascii="Arial" w:eastAsia="Arial" w:hAnsi="Arial" w:cs="Arial"/>
        </w:rPr>
        <w:t xml:space="preserve"> be able to </w:t>
      </w:r>
      <w:r w:rsidR="00E77A7B">
        <w:rPr>
          <w:rFonts w:ascii="Arial" w:eastAsia="Arial" w:hAnsi="Arial" w:cs="Arial"/>
        </w:rPr>
        <w:t>admit patients on the visit</w:t>
      </w:r>
    </w:p>
    <w:p w14:paraId="655D792D" w14:textId="4C547C84" w:rsidR="00CD5626" w:rsidRPr="007C25BF" w:rsidRDefault="00CD5626" w:rsidP="004F6094">
      <w:pPr>
        <w:pStyle w:val="Tekstpodstawowy"/>
        <w:numPr>
          <w:ilvl w:val="2"/>
          <w:numId w:val="44"/>
        </w:numPr>
        <w:spacing w:after="0"/>
      </w:pPr>
      <w:r>
        <w:rPr>
          <w:rFonts w:ascii="Arial" w:eastAsia="Arial" w:hAnsi="Arial" w:cs="Arial"/>
        </w:rPr>
        <w:t>An administrator saves selected data</w:t>
      </w:r>
    </w:p>
    <w:p w14:paraId="6039A493" w14:textId="1E0CFFB6" w:rsidR="007C25BF" w:rsidRPr="007A2314" w:rsidRDefault="007C25BF" w:rsidP="004F6094">
      <w:pPr>
        <w:pStyle w:val="Tekstpodstawowy"/>
        <w:numPr>
          <w:ilvl w:val="2"/>
          <w:numId w:val="44"/>
        </w:numPr>
        <w:spacing w:after="0"/>
        <w:rPr>
          <w:rFonts w:ascii="Arial" w:eastAsia="Arial" w:hAnsi="Arial" w:cs="Arial"/>
        </w:rPr>
      </w:pPr>
      <w:r w:rsidRPr="007A2314">
        <w:rPr>
          <w:rFonts w:ascii="Arial" w:eastAsia="Arial" w:hAnsi="Arial" w:cs="Arial"/>
        </w:rPr>
        <w:t>The action is repeated for each doctor</w:t>
      </w:r>
    </w:p>
    <w:p w14:paraId="3A3FE523" w14:textId="63B5A60E" w:rsidR="001527DA" w:rsidRDefault="001527DA" w:rsidP="004F6094">
      <w:pPr>
        <w:pStyle w:val="Tekstpodstawowy"/>
        <w:numPr>
          <w:ilvl w:val="2"/>
          <w:numId w:val="44"/>
        </w:numPr>
        <w:spacing w:after="0"/>
      </w:pPr>
      <w:r w:rsidRPr="7DA30264">
        <w:rPr>
          <w:rFonts w:ascii="Arial" w:eastAsia="Arial" w:hAnsi="Arial" w:cs="Arial"/>
        </w:rPr>
        <w:t xml:space="preserve">Only one meeting in the same </w:t>
      </w:r>
      <w:r>
        <w:rPr>
          <w:rFonts w:ascii="Arial" w:eastAsia="Arial" w:hAnsi="Arial" w:cs="Arial"/>
        </w:rPr>
        <w:t>cabinet</w:t>
      </w:r>
      <w:r w:rsidRPr="7DA30264">
        <w:rPr>
          <w:rFonts w:ascii="Arial" w:eastAsia="Arial" w:hAnsi="Arial" w:cs="Arial"/>
        </w:rPr>
        <w:t xml:space="preserve"> can be scheduled at a time</w:t>
      </w:r>
      <w:r w:rsidR="009A074D">
        <w:rPr>
          <w:rFonts w:ascii="Arial" w:eastAsia="Arial" w:hAnsi="Arial" w:cs="Arial"/>
        </w:rPr>
        <w:t xml:space="preserve"> (day and term)</w:t>
      </w:r>
    </w:p>
    <w:p w14:paraId="417440A5" w14:textId="11F9372B" w:rsidR="03C74BFD" w:rsidRDefault="03C74BFD" w:rsidP="00632F51">
      <w:pPr>
        <w:pStyle w:val="Tekstpodstawowy"/>
        <w:numPr>
          <w:ilvl w:val="2"/>
          <w:numId w:val="44"/>
        </w:numPr>
        <w:spacing w:after="0"/>
      </w:pPr>
      <w:r w:rsidRPr="7DA30264">
        <w:rPr>
          <w:rFonts w:ascii="Arial" w:eastAsia="Arial" w:hAnsi="Arial" w:cs="Arial"/>
        </w:rPr>
        <w:t xml:space="preserve">Meetings for many doctors can be scheduled on the same day in the same </w:t>
      </w:r>
      <w:r w:rsidR="006E0BDD">
        <w:rPr>
          <w:rFonts w:ascii="Arial" w:eastAsia="Arial" w:hAnsi="Arial" w:cs="Arial"/>
        </w:rPr>
        <w:t>cabinet</w:t>
      </w:r>
      <w:r w:rsidRPr="7DA30264">
        <w:rPr>
          <w:rFonts w:ascii="Arial" w:eastAsia="Arial" w:hAnsi="Arial" w:cs="Arial"/>
        </w:rPr>
        <w:t>.</w:t>
      </w:r>
    </w:p>
    <w:p w14:paraId="73BF64E4" w14:textId="79EAAE59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2D5AE737">
        <w:rPr>
          <w:rFonts w:ascii="Arial" w:eastAsia="Arial" w:hAnsi="Arial" w:cs="Arial"/>
          <w:u w:val="single"/>
        </w:rPr>
        <w:lastRenderedPageBreak/>
        <w:t>Generation of a new calendar based on the previous</w:t>
      </w:r>
      <w:r w:rsidR="5C25B042" w:rsidRPr="2D5AE737">
        <w:rPr>
          <w:rFonts w:ascii="Arial" w:eastAsia="Arial" w:hAnsi="Arial" w:cs="Arial"/>
          <w:u w:val="single"/>
        </w:rPr>
        <w:t>/current</w:t>
      </w:r>
      <w:r w:rsidRPr="2D5AE737">
        <w:rPr>
          <w:rFonts w:ascii="Arial" w:eastAsia="Arial" w:hAnsi="Arial" w:cs="Arial"/>
          <w:u w:val="single"/>
        </w:rPr>
        <w:t xml:space="preserve"> month</w:t>
      </w:r>
    </w:p>
    <w:p w14:paraId="1A1DDC1A" w14:textId="3D0AC3AC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37141DE2" w14:textId="0230A1B9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2D5AE737">
        <w:rPr>
          <w:rFonts w:ascii="Arial" w:eastAsia="Arial" w:hAnsi="Arial" w:cs="Arial"/>
          <w:b/>
          <w:bCs/>
        </w:rPr>
        <w:t>I want</w:t>
      </w:r>
      <w:r w:rsidRPr="2D5AE737">
        <w:rPr>
          <w:rFonts w:ascii="Arial" w:eastAsia="Arial" w:hAnsi="Arial" w:cs="Arial"/>
        </w:rPr>
        <w:t xml:space="preserve"> to have the possibility to generate a new calendar based on the previous</w:t>
      </w:r>
      <w:r w:rsidR="4CDC56F0" w:rsidRPr="2D5AE737">
        <w:rPr>
          <w:rFonts w:ascii="Arial" w:eastAsia="Arial" w:hAnsi="Arial" w:cs="Arial"/>
        </w:rPr>
        <w:t>/current</w:t>
      </w:r>
      <w:r w:rsidRPr="2D5AE737">
        <w:rPr>
          <w:rFonts w:ascii="Arial" w:eastAsia="Arial" w:hAnsi="Arial" w:cs="Arial"/>
        </w:rPr>
        <w:t xml:space="preserve"> month</w:t>
      </w:r>
    </w:p>
    <w:p w14:paraId="574E8921" w14:textId="4B9A07CE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So that</w:t>
      </w:r>
      <w:r w:rsidRPr="7DA30264">
        <w:rPr>
          <w:rFonts w:ascii="Arial" w:eastAsia="Arial" w:hAnsi="Arial" w:cs="Arial"/>
        </w:rPr>
        <w:t xml:space="preserve"> the new calendar will be filled in the same terms as the template one and the process of calendar generation will be facilitated.</w:t>
      </w:r>
    </w:p>
    <w:p w14:paraId="0FE7B965" w14:textId="3C8144EA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26E88D5E" w14:textId="4F75E78C" w:rsidR="03C74BFD" w:rsidRDefault="03C74BFD">
      <w:pPr>
        <w:pStyle w:val="Tekstpodstawowy"/>
        <w:numPr>
          <w:ilvl w:val="0"/>
          <w:numId w:val="43"/>
        </w:numPr>
        <w:spacing w:after="0"/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 xml:space="preserve">As a template month, any earlier </w:t>
      </w:r>
      <w:r w:rsidR="43FFD5A9" w:rsidRPr="2D5AE737">
        <w:rPr>
          <w:rFonts w:ascii="Arial" w:eastAsia="Arial" w:hAnsi="Arial" w:cs="Arial"/>
        </w:rPr>
        <w:t xml:space="preserve">or current </w:t>
      </w:r>
      <w:r w:rsidRPr="2D5AE737">
        <w:rPr>
          <w:rFonts w:ascii="Arial" w:eastAsia="Arial" w:hAnsi="Arial" w:cs="Arial"/>
        </w:rPr>
        <w:t>month can be selected</w:t>
      </w:r>
    </w:p>
    <w:p w14:paraId="03D3A662" w14:textId="5B73C756" w:rsidR="03C74BFD" w:rsidRDefault="03C74BFD">
      <w:pPr>
        <w:pStyle w:val="Tekstpodstawowy"/>
        <w:numPr>
          <w:ilvl w:val="0"/>
          <w:numId w:val="43"/>
        </w:numPr>
        <w:spacing w:after="0"/>
      </w:pPr>
      <w:r w:rsidRPr="7DA30264">
        <w:rPr>
          <w:rFonts w:ascii="Arial" w:eastAsia="Arial" w:hAnsi="Arial" w:cs="Arial"/>
        </w:rPr>
        <w:t>The system automatically fills in the calendar</w:t>
      </w:r>
    </w:p>
    <w:p w14:paraId="3625D1DA" w14:textId="27499790" w:rsidR="03C74BFD" w:rsidRDefault="03C74BFD">
      <w:pPr>
        <w:pStyle w:val="Tekstpodstawowy"/>
        <w:numPr>
          <w:ilvl w:val="0"/>
          <w:numId w:val="43"/>
        </w:numPr>
        <w:spacing w:after="0"/>
      </w:pPr>
      <w:r w:rsidRPr="2D5AE737">
        <w:rPr>
          <w:rFonts w:ascii="Arial" w:eastAsia="Arial" w:hAnsi="Arial" w:cs="Arial"/>
        </w:rPr>
        <w:t xml:space="preserve">An Administrator </w:t>
      </w:r>
      <w:r w:rsidR="008A7AAC" w:rsidRPr="2D5AE737">
        <w:rPr>
          <w:rFonts w:ascii="Arial" w:eastAsia="Arial" w:hAnsi="Arial" w:cs="Arial"/>
        </w:rPr>
        <w:t>has the possibility to</w:t>
      </w:r>
      <w:r w:rsidRPr="2D5AE737">
        <w:rPr>
          <w:rFonts w:ascii="Arial" w:eastAsia="Arial" w:hAnsi="Arial" w:cs="Arial"/>
        </w:rPr>
        <w:t xml:space="preserve"> make changes</w:t>
      </w:r>
      <w:r w:rsidR="41DEB93F" w:rsidRPr="2D5AE737">
        <w:rPr>
          <w:rFonts w:ascii="Arial" w:eastAsia="Arial" w:hAnsi="Arial" w:cs="Arial"/>
        </w:rPr>
        <w:t xml:space="preserve"> </w:t>
      </w:r>
      <w:r w:rsidRPr="2D5AE737">
        <w:rPr>
          <w:rFonts w:ascii="Arial" w:eastAsia="Arial" w:hAnsi="Arial" w:cs="Arial"/>
        </w:rPr>
        <w:t>to the generated calendar</w:t>
      </w:r>
      <w:r w:rsidR="39C32124" w:rsidRPr="2D5AE737">
        <w:rPr>
          <w:rFonts w:ascii="Arial" w:eastAsia="Arial" w:hAnsi="Arial" w:cs="Arial"/>
        </w:rPr>
        <w:t xml:space="preserve"> according to conditions described in the “Generation of a new calendar based on the blank form” user story</w:t>
      </w:r>
      <w:r w:rsidRPr="2D5AE737">
        <w:rPr>
          <w:rFonts w:ascii="Arial" w:eastAsia="Arial" w:hAnsi="Arial" w:cs="Arial"/>
        </w:rPr>
        <w:t>.</w:t>
      </w:r>
    </w:p>
    <w:p w14:paraId="04D3FC52" w14:textId="001F8A33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238542AA" w14:textId="6F3D1FD6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>Update a calendar</w:t>
      </w:r>
    </w:p>
    <w:p w14:paraId="4A768245" w14:textId="48CC7430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0BD395A6" w14:textId="4F6FB68B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have </w:t>
      </w:r>
      <w:r w:rsidR="00C833E4">
        <w:rPr>
          <w:rFonts w:ascii="Arial" w:eastAsia="Arial" w:hAnsi="Arial" w:cs="Arial"/>
        </w:rPr>
        <w:t>the</w:t>
      </w:r>
      <w:r w:rsidRPr="7DA30264">
        <w:rPr>
          <w:rFonts w:ascii="Arial" w:eastAsia="Arial" w:hAnsi="Arial" w:cs="Arial"/>
        </w:rPr>
        <w:t xml:space="preserve"> possibility to change the calendar</w:t>
      </w:r>
    </w:p>
    <w:p w14:paraId="5389174C" w14:textId="64657255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So that</w:t>
      </w:r>
      <w:r w:rsidRPr="7DA30264">
        <w:rPr>
          <w:rFonts w:ascii="Arial" w:eastAsia="Arial" w:hAnsi="Arial" w:cs="Arial"/>
        </w:rPr>
        <w:t xml:space="preserve"> the calendar can be updated</w:t>
      </w:r>
    </w:p>
    <w:p w14:paraId="1920D0B1" w14:textId="195C1183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0AA3EF02" w14:textId="6E7537EF" w:rsidR="03C74BFD" w:rsidRDefault="03C74BFD">
      <w:pPr>
        <w:pStyle w:val="Tekstpodstawowy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 xml:space="preserve">Updated can be only not activated yet </w:t>
      </w:r>
      <w:r w:rsidR="00C833E4">
        <w:rPr>
          <w:rFonts w:ascii="Arial" w:eastAsia="Arial" w:hAnsi="Arial" w:cs="Arial"/>
        </w:rPr>
        <w:t xml:space="preserve">the </w:t>
      </w:r>
      <w:r w:rsidRPr="7DA30264">
        <w:rPr>
          <w:rFonts w:ascii="Arial" w:eastAsia="Arial" w:hAnsi="Arial" w:cs="Arial"/>
        </w:rPr>
        <w:t>calendar</w:t>
      </w:r>
    </w:p>
    <w:p w14:paraId="6F875B60" w14:textId="6C910A2B" w:rsidR="03C74BFD" w:rsidRDefault="03C74BFD">
      <w:pPr>
        <w:pStyle w:val="Tekstpodstawowy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>The operation can be performed from the list of calendars or details of the selected calendar.</w:t>
      </w:r>
    </w:p>
    <w:p w14:paraId="14D929B1" w14:textId="1CFE2B59" w:rsidR="6D1CE2D9" w:rsidRDefault="6D1CE2D9" w:rsidP="2D5AE737">
      <w:pPr>
        <w:pStyle w:val="Tekstpodstawowy"/>
        <w:numPr>
          <w:ilvl w:val="0"/>
          <w:numId w:val="42"/>
        </w:numPr>
        <w:spacing w:after="0"/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>Changes can be made according to conditions described in the “Generation of a new calendar based on the blank form” user story</w:t>
      </w:r>
    </w:p>
    <w:p w14:paraId="6165E0CA" w14:textId="6F83D9B3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14090A8B" w14:textId="6B817AB2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>Calendar removing</w:t>
      </w:r>
    </w:p>
    <w:p w14:paraId="218AA875" w14:textId="70694D8F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305D1194" w14:textId="618EBC20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have the possibility to remove </w:t>
      </w:r>
      <w:r w:rsidR="00C833E4">
        <w:rPr>
          <w:rFonts w:ascii="Arial" w:eastAsia="Arial" w:hAnsi="Arial" w:cs="Arial"/>
        </w:rPr>
        <w:t xml:space="preserve">the </w:t>
      </w:r>
      <w:r w:rsidRPr="7DA30264">
        <w:rPr>
          <w:rFonts w:ascii="Arial" w:eastAsia="Arial" w:hAnsi="Arial" w:cs="Arial"/>
        </w:rPr>
        <w:t>existing calendar</w:t>
      </w:r>
    </w:p>
    <w:p w14:paraId="1499F4BA" w14:textId="033D0AB7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So that</w:t>
      </w:r>
      <w:r w:rsidRPr="7DA30264">
        <w:rPr>
          <w:rFonts w:ascii="Arial" w:eastAsia="Arial" w:hAnsi="Arial" w:cs="Arial"/>
        </w:rPr>
        <w:t xml:space="preserve"> the calendar will not be able to use for </w:t>
      </w:r>
      <w:r w:rsidR="00C833E4">
        <w:rPr>
          <w:rFonts w:ascii="Arial" w:eastAsia="Arial" w:hAnsi="Arial" w:cs="Arial"/>
        </w:rPr>
        <w:t>scheduled</w:t>
      </w:r>
      <w:r w:rsidRPr="7DA30264">
        <w:rPr>
          <w:rFonts w:ascii="Arial" w:eastAsia="Arial" w:hAnsi="Arial" w:cs="Arial"/>
        </w:rPr>
        <w:t xml:space="preserve"> appointments</w:t>
      </w:r>
    </w:p>
    <w:p w14:paraId="51FED40C" w14:textId="15048A2D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2062BE3C" w14:textId="1B44FD7F" w:rsidR="03C74BFD" w:rsidRDefault="03C74BFD">
      <w:pPr>
        <w:pStyle w:val="Tekstpodstawowy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Removed can be an only inactive calendar.</w:t>
      </w:r>
    </w:p>
    <w:p w14:paraId="4A434F84" w14:textId="453462C3" w:rsidR="03C74BFD" w:rsidRDefault="03C74BFD">
      <w:pPr>
        <w:pStyle w:val="Tekstpodstawowy"/>
        <w:numPr>
          <w:ilvl w:val="0"/>
          <w:numId w:val="41"/>
        </w:numPr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The operation can be performed from the list of calendars or details of the selected one.</w:t>
      </w:r>
    </w:p>
    <w:p w14:paraId="11F2EFEF" w14:textId="04CC4848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55FE00E0" w14:textId="15F0E3A9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166AB072">
        <w:rPr>
          <w:rFonts w:ascii="Arial" w:eastAsia="Arial" w:hAnsi="Arial" w:cs="Arial"/>
          <w:u w:val="single"/>
        </w:rPr>
        <w:t>Calendar sending for approval</w:t>
      </w:r>
    </w:p>
    <w:p w14:paraId="6963CF9D" w14:textId="1DA46120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166AB072">
        <w:rPr>
          <w:rFonts w:ascii="Arial" w:eastAsia="Arial" w:hAnsi="Arial" w:cs="Arial"/>
          <w:b/>
          <w:bCs/>
        </w:rPr>
        <w:t>As an</w:t>
      </w:r>
      <w:r w:rsidRPr="166AB072">
        <w:rPr>
          <w:rFonts w:ascii="Arial" w:eastAsia="Arial" w:hAnsi="Arial" w:cs="Arial"/>
        </w:rPr>
        <w:t xml:space="preserve"> Administrator</w:t>
      </w:r>
    </w:p>
    <w:p w14:paraId="05740B69" w14:textId="48C947F3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166AB072">
        <w:rPr>
          <w:rFonts w:ascii="Arial" w:eastAsia="Arial" w:hAnsi="Arial" w:cs="Arial"/>
          <w:b/>
          <w:bCs/>
        </w:rPr>
        <w:t xml:space="preserve">I want </w:t>
      </w:r>
      <w:r w:rsidRPr="166AB072">
        <w:rPr>
          <w:rFonts w:ascii="Arial" w:eastAsia="Arial" w:hAnsi="Arial" w:cs="Arial"/>
        </w:rPr>
        <w:t xml:space="preserve">to have the possibility to send a calendar for approval to </w:t>
      </w:r>
      <w:r w:rsidR="0EFD01C6" w:rsidRPr="166AB072">
        <w:rPr>
          <w:rFonts w:ascii="Arial" w:eastAsia="Arial" w:hAnsi="Arial" w:cs="Arial"/>
        </w:rPr>
        <w:t>doctors</w:t>
      </w:r>
    </w:p>
    <w:p w14:paraId="51EC752E" w14:textId="51592842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166AB072">
        <w:rPr>
          <w:rFonts w:ascii="Arial" w:eastAsia="Arial" w:hAnsi="Arial" w:cs="Arial"/>
          <w:b/>
          <w:bCs/>
        </w:rPr>
        <w:t xml:space="preserve">So that </w:t>
      </w:r>
      <w:r w:rsidRPr="166AB072">
        <w:rPr>
          <w:rFonts w:ascii="Arial" w:eastAsia="Arial" w:hAnsi="Arial" w:cs="Arial"/>
        </w:rPr>
        <w:t xml:space="preserve">the </w:t>
      </w:r>
      <w:r w:rsidR="35890227" w:rsidRPr="166AB072">
        <w:rPr>
          <w:rFonts w:ascii="Arial" w:eastAsia="Arial" w:hAnsi="Arial" w:cs="Arial"/>
        </w:rPr>
        <w:t xml:space="preserve">doctors </w:t>
      </w:r>
      <w:r w:rsidRPr="166AB072">
        <w:rPr>
          <w:rFonts w:ascii="Arial" w:eastAsia="Arial" w:hAnsi="Arial" w:cs="Arial"/>
        </w:rPr>
        <w:t>will be able to ac</w:t>
      </w:r>
      <w:r w:rsidR="7589D791" w:rsidRPr="166AB072">
        <w:rPr>
          <w:rFonts w:ascii="Arial" w:eastAsia="Arial" w:hAnsi="Arial" w:cs="Arial"/>
        </w:rPr>
        <w:t>cept,</w:t>
      </w:r>
      <w:r w:rsidRPr="166AB072">
        <w:rPr>
          <w:rFonts w:ascii="Arial" w:eastAsia="Arial" w:hAnsi="Arial" w:cs="Arial"/>
        </w:rPr>
        <w:t xml:space="preserve"> </w:t>
      </w:r>
      <w:r w:rsidR="7CD65EF7" w:rsidRPr="166AB072">
        <w:rPr>
          <w:rFonts w:ascii="Arial" w:eastAsia="Arial" w:hAnsi="Arial" w:cs="Arial"/>
        </w:rPr>
        <w:t xml:space="preserve">modify or </w:t>
      </w:r>
      <w:r w:rsidRPr="166AB072">
        <w:rPr>
          <w:rFonts w:ascii="Arial" w:eastAsia="Arial" w:hAnsi="Arial" w:cs="Arial"/>
        </w:rPr>
        <w:t>reject it</w:t>
      </w:r>
    </w:p>
    <w:p w14:paraId="21B2E61E" w14:textId="1F6E37F7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166AB072">
        <w:rPr>
          <w:rFonts w:ascii="Arial" w:eastAsia="Arial" w:hAnsi="Arial" w:cs="Arial"/>
        </w:rPr>
        <w:t>Acceptance criteria:</w:t>
      </w:r>
    </w:p>
    <w:p w14:paraId="00D11048" w14:textId="05C625C6" w:rsidR="7DA30264" w:rsidRDefault="03C74BFD" w:rsidP="2D5AE737">
      <w:pPr>
        <w:pStyle w:val="Tekstpodstawowy"/>
        <w:numPr>
          <w:ilvl w:val="0"/>
          <w:numId w:val="40"/>
        </w:numPr>
        <w:spacing w:after="0"/>
        <w:rPr>
          <w:rFonts w:ascii="Arial" w:eastAsia="Arial" w:hAnsi="Arial" w:cs="Arial"/>
        </w:rPr>
      </w:pPr>
      <w:r w:rsidRPr="166AB072">
        <w:rPr>
          <w:rFonts w:ascii="Arial" w:eastAsia="Arial" w:hAnsi="Arial" w:cs="Arial"/>
        </w:rPr>
        <w:t xml:space="preserve">For approval can be sent only </w:t>
      </w:r>
      <w:r w:rsidR="21AC92D0" w:rsidRPr="166AB072">
        <w:rPr>
          <w:rFonts w:ascii="Arial" w:eastAsia="Arial" w:hAnsi="Arial" w:cs="Arial"/>
        </w:rPr>
        <w:t xml:space="preserve">the non-activated calendar </w:t>
      </w:r>
    </w:p>
    <w:p w14:paraId="07EC51DA" w14:textId="49AE161D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7476D83D" w14:textId="782B23CC" w:rsidR="40C34748" w:rsidRDefault="40C34748" w:rsidP="40C34748">
      <w:pPr>
        <w:pStyle w:val="Tekstpodstawowy"/>
        <w:rPr>
          <w:rFonts w:ascii="Arial" w:eastAsia="Arial" w:hAnsi="Arial" w:cs="Arial"/>
          <w:u w:val="single"/>
        </w:rPr>
      </w:pPr>
    </w:p>
    <w:p w14:paraId="73274F59" w14:textId="7160A0F0" w:rsidR="02D6515C" w:rsidRDefault="02D6515C" w:rsidP="40C34748">
      <w:pPr>
        <w:pStyle w:val="Tekstpodstawowy"/>
        <w:spacing w:line="259" w:lineRule="auto"/>
        <w:rPr>
          <w:rFonts w:ascii="Arial" w:eastAsia="Arial" w:hAnsi="Arial" w:cs="Arial"/>
          <w:b/>
          <w:bCs/>
          <w:u w:val="single"/>
        </w:rPr>
      </w:pPr>
      <w:r w:rsidRPr="40C34748">
        <w:rPr>
          <w:rFonts w:ascii="Arial" w:eastAsia="Arial" w:hAnsi="Arial" w:cs="Arial"/>
          <w:b/>
          <w:bCs/>
          <w:u w:val="single"/>
        </w:rPr>
        <w:t>Epic: List of calendars</w:t>
      </w:r>
    </w:p>
    <w:p w14:paraId="0B27703E" w14:textId="0488408A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 xml:space="preserve">View </w:t>
      </w:r>
      <w:r w:rsidR="007E57E8">
        <w:rPr>
          <w:rFonts w:ascii="Arial" w:eastAsia="Arial" w:hAnsi="Arial" w:cs="Arial"/>
          <w:u w:val="single"/>
        </w:rPr>
        <w:t xml:space="preserve">the </w:t>
      </w:r>
      <w:r w:rsidRPr="7DA30264">
        <w:rPr>
          <w:rFonts w:ascii="Arial" w:eastAsia="Arial" w:hAnsi="Arial" w:cs="Arial"/>
          <w:u w:val="single"/>
        </w:rPr>
        <w:t>list of calendars by the administrator</w:t>
      </w:r>
    </w:p>
    <w:p w14:paraId="061B6D8C" w14:textId="1E2326E0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529D9B87" w14:textId="07DC7D5D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have the possibility to view the list of calendars</w:t>
      </w:r>
    </w:p>
    <w:p w14:paraId="4BBDC190" w14:textId="1AF394E6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So that</w:t>
      </w:r>
      <w:r w:rsidRPr="7DA30264">
        <w:rPr>
          <w:rFonts w:ascii="Arial" w:eastAsia="Arial" w:hAnsi="Arial" w:cs="Arial"/>
        </w:rPr>
        <w:t xml:space="preserve"> I will be able to select the proper one</w:t>
      </w:r>
    </w:p>
    <w:p w14:paraId="5363A1EA" w14:textId="515DEA37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5B28F225" w14:textId="327F3032" w:rsidR="03C74BFD" w:rsidRDefault="03C74BFD">
      <w:pPr>
        <w:pStyle w:val="Tekstpodstawowy"/>
        <w:numPr>
          <w:ilvl w:val="0"/>
          <w:numId w:val="36"/>
        </w:numPr>
        <w:spacing w:after="0"/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lastRenderedPageBreak/>
        <w:t>The list of calendars can be filtered and sorted</w:t>
      </w:r>
    </w:p>
    <w:p w14:paraId="6B3E9124" w14:textId="7A53BB98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6578BE9D" w14:textId="2733D07E" w:rsidR="03C74BFD" w:rsidRDefault="03C74BFD" w:rsidP="7DA30264">
      <w:p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Filter list of calendars by the administrator</w:t>
      </w:r>
    </w:p>
    <w:p w14:paraId="347CF814" w14:textId="353EEB7F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0D4CE39E" w14:textId="619CAE0B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 xml:space="preserve"> to filter </w:t>
      </w:r>
      <w:r w:rsidR="007E57E8">
        <w:rPr>
          <w:rFonts w:ascii="Arial" w:eastAsia="Arial" w:hAnsi="Arial" w:cs="Arial"/>
          <w:color w:val="000000" w:themeColor="text1"/>
        </w:rPr>
        <w:t xml:space="preserve">the </w:t>
      </w:r>
      <w:r w:rsidRPr="7DA30264">
        <w:rPr>
          <w:rFonts w:ascii="Arial" w:eastAsia="Arial" w:hAnsi="Arial" w:cs="Arial"/>
          <w:color w:val="000000" w:themeColor="text1"/>
        </w:rPr>
        <w:t>list of calendars</w:t>
      </w:r>
    </w:p>
    <w:p w14:paraId="313C9BF0" w14:textId="448E08F0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can see only the chosen data on the list.</w:t>
      </w:r>
    </w:p>
    <w:p w14:paraId="069ECD10" w14:textId="04399A28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10036FF1" w14:textId="38CB6428" w:rsidR="03C74BFD" w:rsidRDefault="03C74BFD">
      <w:pPr>
        <w:pStyle w:val="Akapitzlist"/>
        <w:numPr>
          <w:ilvl w:val="0"/>
          <w:numId w:val="49"/>
        </w:numPr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 xml:space="preserve">The system allows </w:t>
      </w:r>
      <w:r w:rsidR="007E57E8" w:rsidRPr="2D5AE737">
        <w:rPr>
          <w:rFonts w:ascii="Arial" w:eastAsia="Arial" w:hAnsi="Arial" w:cs="Arial"/>
          <w:color w:val="000000" w:themeColor="text1"/>
        </w:rPr>
        <w:t>filtering</w:t>
      </w:r>
      <w:r w:rsidRPr="2D5AE737">
        <w:rPr>
          <w:rFonts w:ascii="Arial" w:eastAsia="Arial" w:hAnsi="Arial" w:cs="Arial"/>
          <w:color w:val="000000" w:themeColor="text1"/>
        </w:rPr>
        <w:t xml:space="preserve"> calendars on:</w:t>
      </w:r>
    </w:p>
    <w:p w14:paraId="235975F3" w14:textId="74FF9B0A" w:rsidR="03C74BFD" w:rsidRDefault="03C74BFD">
      <w:pPr>
        <w:pStyle w:val="Akapitzlist"/>
        <w:numPr>
          <w:ilvl w:val="1"/>
          <w:numId w:val="49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Calendar name</w:t>
      </w:r>
    </w:p>
    <w:p w14:paraId="49A7B5D8" w14:textId="2B003546" w:rsidR="03C74BFD" w:rsidRDefault="03C74BFD">
      <w:pPr>
        <w:pStyle w:val="Akapitzlist"/>
        <w:numPr>
          <w:ilvl w:val="1"/>
          <w:numId w:val="49"/>
        </w:numPr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Status</w:t>
      </w:r>
    </w:p>
    <w:p w14:paraId="1C66EAB2" w14:textId="28DA5B2C" w:rsidR="7DA30264" w:rsidRDefault="7DA30264" w:rsidP="7DA30264">
      <w:pPr>
        <w:spacing w:after="160"/>
        <w:rPr>
          <w:rFonts w:ascii="Arial" w:eastAsia="Arial" w:hAnsi="Arial" w:cs="Arial"/>
          <w:color w:val="000000" w:themeColor="text1"/>
          <w:u w:val="single"/>
        </w:rPr>
      </w:pPr>
    </w:p>
    <w:p w14:paraId="066BC076" w14:textId="71A31722" w:rsidR="03C74BFD" w:rsidRDefault="03C74BFD" w:rsidP="7DA30264">
      <w:pPr>
        <w:spacing w:after="16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Sort list of calendars by the administrator</w:t>
      </w:r>
    </w:p>
    <w:p w14:paraId="7924487F" w14:textId="44BFE960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As an</w:t>
      </w:r>
      <w:r w:rsidRPr="7DA30264">
        <w:rPr>
          <w:rFonts w:ascii="Arial" w:eastAsia="Arial" w:hAnsi="Arial" w:cs="Arial"/>
          <w:color w:val="000000" w:themeColor="text1"/>
        </w:rPr>
        <w:t xml:space="preserve"> Administrator</w:t>
      </w:r>
    </w:p>
    <w:p w14:paraId="5464DB7C" w14:textId="71715354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> to have the possibility to organize data on the list</w:t>
      </w:r>
    </w:p>
    <w:p w14:paraId="4219DDB4" w14:textId="7B7999C0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the order of presented data will be changing.</w:t>
      </w:r>
    </w:p>
    <w:p w14:paraId="57155291" w14:textId="302B2663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782C3AA6" w14:textId="4B7E0613" w:rsidR="03C74BFD" w:rsidRDefault="03C74BFD">
      <w:pPr>
        <w:pStyle w:val="Akapitzlist"/>
        <w:numPr>
          <w:ilvl w:val="0"/>
          <w:numId w:val="48"/>
        </w:numPr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system allows sorting the list from:</w:t>
      </w:r>
    </w:p>
    <w:p w14:paraId="257C7FE9" w14:textId="09A18574" w:rsidR="03C74BFD" w:rsidRDefault="03C74BFD">
      <w:pPr>
        <w:pStyle w:val="Akapitzlist"/>
        <w:numPr>
          <w:ilvl w:val="1"/>
          <w:numId w:val="48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ascending</w:t>
      </w:r>
    </w:p>
    <w:p w14:paraId="01C0D5D4" w14:textId="73249453" w:rsidR="03C74BFD" w:rsidRDefault="03C74BFD">
      <w:pPr>
        <w:pStyle w:val="Akapitzlist"/>
        <w:numPr>
          <w:ilvl w:val="1"/>
          <w:numId w:val="48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descending</w:t>
      </w:r>
    </w:p>
    <w:p w14:paraId="5F8C422A" w14:textId="522E5B4F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6DA959B1" w14:textId="6F4FF58F" w:rsidR="1C317DF1" w:rsidRDefault="1C317DF1" w:rsidP="40C34748">
      <w:pPr>
        <w:pStyle w:val="Tekstpodstawowy"/>
        <w:spacing w:line="259" w:lineRule="auto"/>
        <w:rPr>
          <w:b/>
          <w:bCs/>
          <w:u w:val="single"/>
        </w:rPr>
      </w:pPr>
      <w:r w:rsidRPr="40C34748">
        <w:rPr>
          <w:b/>
          <w:bCs/>
          <w:u w:val="single"/>
        </w:rPr>
        <w:t>Epic: Calendar management:</w:t>
      </w:r>
    </w:p>
    <w:p w14:paraId="68344429" w14:textId="465CA163" w:rsidR="40C34748" w:rsidRDefault="40C34748" w:rsidP="40C34748">
      <w:pPr>
        <w:pStyle w:val="Tekstpodstawowy"/>
        <w:rPr>
          <w:rFonts w:ascii="Arial" w:eastAsia="Arial" w:hAnsi="Arial" w:cs="Arial"/>
          <w:u w:val="single"/>
        </w:rPr>
      </w:pPr>
    </w:p>
    <w:p w14:paraId="2DFC488D" w14:textId="159CB9AE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 xml:space="preserve">View details of </w:t>
      </w:r>
      <w:r w:rsidR="007E57E8">
        <w:rPr>
          <w:rFonts w:ascii="Arial" w:eastAsia="Arial" w:hAnsi="Arial" w:cs="Arial"/>
          <w:u w:val="single"/>
        </w:rPr>
        <w:t xml:space="preserve">the </w:t>
      </w:r>
      <w:r w:rsidRPr="7DA30264">
        <w:rPr>
          <w:rFonts w:ascii="Arial" w:eastAsia="Arial" w:hAnsi="Arial" w:cs="Arial"/>
          <w:u w:val="single"/>
        </w:rPr>
        <w:t>selected calendar by the administrator</w:t>
      </w:r>
    </w:p>
    <w:p w14:paraId="657A0D69" w14:textId="04F34CC9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74D1F7D4" w14:textId="2F080845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have the possibility to view details of the selected calendar</w:t>
      </w:r>
    </w:p>
    <w:p w14:paraId="2FEC89CB" w14:textId="6FBD4D01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So that</w:t>
      </w:r>
      <w:r w:rsidRPr="7DA30264">
        <w:rPr>
          <w:rFonts w:ascii="Arial" w:eastAsia="Arial" w:hAnsi="Arial" w:cs="Arial"/>
        </w:rPr>
        <w:t xml:space="preserve"> I will be able to check the details and make </w:t>
      </w:r>
      <w:r w:rsidR="007E57E8">
        <w:rPr>
          <w:rFonts w:ascii="Arial" w:eastAsia="Arial" w:hAnsi="Arial" w:cs="Arial"/>
        </w:rPr>
        <w:t xml:space="preserve">the </w:t>
      </w:r>
      <w:r w:rsidRPr="7DA30264">
        <w:rPr>
          <w:rFonts w:ascii="Arial" w:eastAsia="Arial" w:hAnsi="Arial" w:cs="Arial"/>
        </w:rPr>
        <w:t>decision about editing</w:t>
      </w:r>
    </w:p>
    <w:p w14:paraId="228A2C97" w14:textId="1152ED65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6D3B8822" w14:textId="6602CA72" w:rsidR="03C74BFD" w:rsidRDefault="03C74BFD">
      <w:pPr>
        <w:pStyle w:val="Tekstpodstawowy"/>
        <w:numPr>
          <w:ilvl w:val="0"/>
          <w:numId w:val="35"/>
        </w:numPr>
        <w:spacing w:after="0"/>
        <w:rPr>
          <w:rFonts w:ascii="Arial" w:eastAsia="Arial" w:hAnsi="Arial" w:cs="Arial"/>
        </w:rPr>
      </w:pPr>
      <w:r w:rsidRPr="2D5AE737">
        <w:rPr>
          <w:rFonts w:ascii="Arial" w:eastAsia="Arial" w:hAnsi="Arial" w:cs="Arial"/>
        </w:rPr>
        <w:t>The system presents details of the calendar after clicking on the selected on the list of calendars</w:t>
      </w:r>
    </w:p>
    <w:p w14:paraId="26F54838" w14:textId="6086B9E7" w:rsidR="03C74BFD" w:rsidRDefault="03C74BFD">
      <w:pPr>
        <w:pStyle w:val="Tekstpodstawowy"/>
        <w:numPr>
          <w:ilvl w:val="0"/>
          <w:numId w:val="35"/>
        </w:numPr>
        <w:spacing w:after="0"/>
      </w:pPr>
      <w:r w:rsidRPr="2D5AE737">
        <w:rPr>
          <w:rFonts w:ascii="Arial" w:eastAsia="Arial" w:hAnsi="Arial" w:cs="Arial"/>
        </w:rPr>
        <w:t>There is the possibility to edit the calendar</w:t>
      </w:r>
    </w:p>
    <w:p w14:paraId="29EA1422" w14:textId="4D19DADB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720A0F1F" w14:textId="449E33E7" w:rsidR="03C74BFD" w:rsidRDefault="03C74BFD" w:rsidP="7DA30264">
      <w:pPr>
        <w:pStyle w:val="Tekstpodstawowy"/>
        <w:rPr>
          <w:rFonts w:ascii="Arial" w:eastAsia="Arial" w:hAnsi="Arial" w:cs="Arial"/>
          <w:u w:val="single"/>
        </w:rPr>
      </w:pPr>
      <w:r w:rsidRPr="7DA30264">
        <w:rPr>
          <w:rFonts w:ascii="Arial" w:eastAsia="Arial" w:hAnsi="Arial" w:cs="Arial"/>
          <w:u w:val="single"/>
        </w:rPr>
        <w:t>Edit calendar by the administrator</w:t>
      </w:r>
    </w:p>
    <w:p w14:paraId="6784A9CE" w14:textId="06442A1E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As an</w:t>
      </w:r>
      <w:r w:rsidRPr="7DA30264">
        <w:rPr>
          <w:rFonts w:ascii="Arial" w:eastAsia="Arial" w:hAnsi="Arial" w:cs="Arial"/>
        </w:rPr>
        <w:t xml:space="preserve"> Administrator</w:t>
      </w:r>
    </w:p>
    <w:p w14:paraId="3B5F7029" w14:textId="220D2A76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>I want</w:t>
      </w:r>
      <w:r w:rsidRPr="7DA30264">
        <w:rPr>
          <w:rFonts w:ascii="Arial" w:eastAsia="Arial" w:hAnsi="Arial" w:cs="Arial"/>
        </w:rPr>
        <w:t xml:space="preserve"> to have the possibility to edit selected calendar</w:t>
      </w:r>
    </w:p>
    <w:p w14:paraId="5619EA0F" w14:textId="51476399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  <w:b/>
          <w:bCs/>
        </w:rPr>
        <w:t xml:space="preserve">So that </w:t>
      </w:r>
      <w:r w:rsidRPr="7DA30264">
        <w:rPr>
          <w:rFonts w:ascii="Arial" w:eastAsia="Arial" w:hAnsi="Arial" w:cs="Arial"/>
        </w:rPr>
        <w:t xml:space="preserve">the calendar data will be </w:t>
      </w:r>
      <w:r w:rsidR="007E57E8" w:rsidRPr="7DA30264">
        <w:rPr>
          <w:rFonts w:ascii="Arial" w:eastAsia="Arial" w:hAnsi="Arial" w:cs="Arial"/>
        </w:rPr>
        <w:t>up to date</w:t>
      </w:r>
    </w:p>
    <w:p w14:paraId="59A7A2A9" w14:textId="646E9AFE" w:rsidR="03C74BFD" w:rsidRDefault="03C74BFD" w:rsidP="7DA30264">
      <w:pPr>
        <w:pStyle w:val="Tekstpodstawowy"/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Acceptance criteria:</w:t>
      </w:r>
    </w:p>
    <w:p w14:paraId="4A010850" w14:textId="15EE5D1E" w:rsidR="03C74BFD" w:rsidRDefault="03C74BFD">
      <w:pPr>
        <w:pStyle w:val="Tekstpodstawowy"/>
        <w:numPr>
          <w:ilvl w:val="0"/>
          <w:numId w:val="34"/>
        </w:numPr>
        <w:spacing w:after="0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The operation can be performed from the list of calendars or the calendar’s details</w:t>
      </w:r>
    </w:p>
    <w:p w14:paraId="48CF2526" w14:textId="428555DF" w:rsidR="7DA30264" w:rsidRDefault="7DA30264" w:rsidP="7DA30264">
      <w:pPr>
        <w:pStyle w:val="Tekstpodstawowy"/>
        <w:rPr>
          <w:rFonts w:ascii="Arial" w:eastAsia="Arial" w:hAnsi="Arial" w:cs="Arial"/>
        </w:rPr>
      </w:pPr>
    </w:p>
    <w:p w14:paraId="69E327FF" w14:textId="6B519ACB" w:rsidR="7DA30264" w:rsidRDefault="00872BAB" w:rsidP="7DA30264">
      <w:pPr>
        <w:pStyle w:val="Tekstpodstawowy"/>
      </w:pPr>
      <w:r>
        <w:rPr>
          <w:noProof/>
        </w:rPr>
        <w:lastRenderedPageBreak/>
        <w:drawing>
          <wp:inline distT="0" distB="0" distL="0" distR="0" wp14:anchorId="561B5570" wp14:editId="40A093C4">
            <wp:extent cx="4991100" cy="6296025"/>
            <wp:effectExtent l="0" t="0" r="0" b="9525"/>
            <wp:docPr id="6" name="Obraz 6" descr="Obraz zawierający tekst, diagram, lini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diagram, linia, krąg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D34C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7369"/>
      </w:tblGrid>
      <w:tr w:rsidR="00872BAB" w:rsidRPr="00FF6AC8" w14:paraId="384FC8F4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72F5D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DC37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Generating a new calendar</w:t>
            </w:r>
          </w:p>
        </w:tc>
      </w:tr>
      <w:tr w:rsidR="00872BAB" w:rsidRPr="00FF6AC8" w14:paraId="1B33941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DCF8B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3DF6D8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CAL 1.1</w:t>
            </w:r>
          </w:p>
        </w:tc>
      </w:tr>
      <w:tr w:rsidR="00872BAB" w:rsidRPr="00FF6AC8" w14:paraId="5FC87D0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C3EA4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E7B2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Generating a new calendar</w:t>
            </w:r>
          </w:p>
        </w:tc>
      </w:tr>
      <w:tr w:rsidR="00872BAB" w:rsidRPr="00FF6AC8" w14:paraId="5C996153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72912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648F3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Administrator has the possibility to generate a new calendar</w:t>
            </w:r>
          </w:p>
        </w:tc>
      </w:tr>
      <w:tr w:rsidR="00872BAB" w:rsidRPr="00FF6AC8" w14:paraId="2B70AAF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379F3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3062D" w14:textId="77777777" w:rsidR="00872BAB" w:rsidRPr="00FF6AC8" w:rsidRDefault="00872BAB" w:rsidP="00200124">
            <w:pPr>
              <w:rPr>
                <w:rFonts w:ascii="Arial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 xml:space="preserve">Natalia </w:t>
            </w:r>
            <w:proofErr w:type="spellStart"/>
            <w:r w:rsidRPr="00FF6AC8">
              <w:rPr>
                <w:rFonts w:ascii="Arial" w:hAnsi="Arial" w:cs="Arial"/>
                <w:lang w:val="pl-PL"/>
              </w:rPr>
              <w:t>Heleniak</w:t>
            </w:r>
            <w:proofErr w:type="spellEnd"/>
            <w:r w:rsidRPr="00FF6AC8">
              <w:rPr>
                <w:rFonts w:ascii="Arial" w:hAnsi="Arial" w:cs="Arial"/>
                <w:lang w:val="pl-PL"/>
              </w:rPr>
              <w:t>, Paulina Swaczyna, Kamila Zych, Maciej Tekliński</w:t>
            </w:r>
          </w:p>
        </w:tc>
      </w:tr>
      <w:tr w:rsidR="00872BAB" w:rsidRPr="00FF6AC8" w14:paraId="67396C1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5C970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1B8E9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45C909C4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F57A6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6585C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63AE2AA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88771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4CE9B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System displays the calendar</w:t>
            </w:r>
          </w:p>
        </w:tc>
      </w:tr>
      <w:tr w:rsidR="00872BAB" w:rsidRPr="00FF6AC8" w14:paraId="43D8F75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A826F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lastRenderedPageBreak/>
              <w:t>Input data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B655C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Doctor</w:t>
            </w:r>
          </w:p>
          <w:p w14:paraId="1D9C6AE4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Office</w:t>
            </w:r>
          </w:p>
          <w:p w14:paraId="14BD7908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Date</w:t>
            </w:r>
          </w:p>
        </w:tc>
      </w:tr>
      <w:tr w:rsidR="00872BAB" w:rsidRPr="00FF6AC8" w14:paraId="4CC4F04C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95400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C6700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View a calendar</w:t>
            </w:r>
          </w:p>
        </w:tc>
      </w:tr>
      <w:tr w:rsidR="00872BAB" w:rsidRPr="00FF6AC8" w14:paraId="26259AA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43642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6367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Main: </w:t>
            </w:r>
          </w:p>
          <w:p w14:paraId="5A4518B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with menu on the calendar.</w:t>
            </w:r>
          </w:p>
          <w:p w14:paraId="27D25DB4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4C619CD4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the button „Add New Plan or Calendar”.</w:t>
            </w:r>
          </w:p>
          <w:p w14:paraId="57CA5412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displays a calendar</w:t>
            </w:r>
          </w:p>
          <w:p w14:paraId="08081554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choose Date and confirms by clicking button “Add new Plan”</w:t>
            </w:r>
          </w:p>
          <w:p w14:paraId="3926E260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displays a window with fields to fill out</w:t>
            </w:r>
          </w:p>
          <w:p w14:paraId="23C752D2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fills in the required data</w:t>
            </w:r>
          </w:p>
          <w:p w14:paraId="30C102E1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verifies the correctness of the data</w:t>
            </w:r>
          </w:p>
          <w:p w14:paraId="77983B3D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0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the button „Generate and save”</w:t>
            </w:r>
          </w:p>
        </w:tc>
      </w:tr>
      <w:tr w:rsidR="00872BAB" w:rsidRPr="00FF6AC8" w14:paraId="019B2817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A9FBE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7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32094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385DA36B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FF6AC8" w14:paraId="19A748D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3080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67D6C6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Details view of calendar</w:t>
            </w:r>
          </w:p>
        </w:tc>
      </w:tr>
      <w:tr w:rsidR="00872BAB" w:rsidRPr="00FF6AC8" w14:paraId="7B07C43C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A3257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0541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CAL 1.2</w:t>
            </w:r>
          </w:p>
        </w:tc>
      </w:tr>
      <w:tr w:rsidR="00872BAB" w:rsidRPr="00FF6AC8" w14:paraId="7717A0E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01A9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A241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Details view of calendar</w:t>
            </w:r>
          </w:p>
        </w:tc>
      </w:tr>
      <w:tr w:rsidR="00872BAB" w:rsidRPr="00FF6AC8" w14:paraId="2F939B82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85C01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275FD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 has the possibility to remove calendar from the system</w:t>
            </w:r>
          </w:p>
        </w:tc>
      </w:tr>
      <w:tr w:rsidR="00872BAB" w:rsidRPr="00FF6AC8" w14:paraId="1088415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C1A81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5B2AD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 xml:space="preserve">Natalia </w:t>
            </w:r>
            <w:proofErr w:type="spellStart"/>
            <w:r w:rsidRPr="00FF6AC8">
              <w:rPr>
                <w:rFonts w:ascii="Arial" w:hAnsi="Arial" w:cs="Arial"/>
                <w:lang w:val="pl-PL"/>
              </w:rPr>
              <w:t>Heleniak</w:t>
            </w:r>
            <w:proofErr w:type="spellEnd"/>
            <w:r w:rsidRPr="00FF6AC8">
              <w:rPr>
                <w:rFonts w:ascii="Arial" w:hAnsi="Arial" w:cs="Arial"/>
                <w:lang w:val="pl-PL"/>
              </w:rPr>
              <w:t>, Paulina Swaczyna, Kamila Zych</w:t>
            </w:r>
          </w:p>
        </w:tc>
      </w:tr>
      <w:tr w:rsidR="00872BAB" w:rsidRPr="00FF6AC8" w14:paraId="3B3D71B1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3EA2E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B858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52C2C43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3F663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425BA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3B38CDD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DAAB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BB5F0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Displays a details view of calendar</w:t>
            </w:r>
          </w:p>
        </w:tc>
      </w:tr>
      <w:tr w:rsidR="00872BAB" w:rsidRPr="00FF6AC8" w14:paraId="7BD2DF7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3D32D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3CFA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0C613ED6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D393F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DFA24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Details of calendar</w:t>
            </w:r>
          </w:p>
        </w:tc>
      </w:tr>
      <w:tr w:rsidR="00872BAB" w:rsidRPr="00FF6AC8" w14:paraId="37F5CD4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43E5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80B4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Main: </w:t>
            </w:r>
          </w:p>
          <w:p w14:paraId="2F64CEA6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1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with menu on the calendar.</w:t>
            </w:r>
          </w:p>
          <w:p w14:paraId="495890D1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1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65B88BF3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1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select a calendar.</w:t>
            </w:r>
          </w:p>
          <w:p w14:paraId="73DDC3F0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1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the button „Review Calendar”.</w:t>
            </w:r>
          </w:p>
          <w:p w14:paraId="1DB2C626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1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displays a window with details of calendar.</w:t>
            </w:r>
          </w:p>
          <w:p w14:paraId="6E68724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872BAB" w:rsidRPr="00FF6AC8" w14:paraId="421E8F6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1572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8CFF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296FE1AC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FF6AC8" w14:paraId="037133C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313E0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2480E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Editing a calendar</w:t>
            </w:r>
          </w:p>
        </w:tc>
      </w:tr>
      <w:tr w:rsidR="00872BAB" w:rsidRPr="00FF6AC8" w14:paraId="0A090FF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DAF17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E3C37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CAL 1.3</w:t>
            </w:r>
          </w:p>
        </w:tc>
      </w:tr>
      <w:tr w:rsidR="00872BAB" w:rsidRPr="00FF6AC8" w14:paraId="2F00462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B5D4C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B1185C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Editing a calendar</w:t>
            </w:r>
          </w:p>
        </w:tc>
      </w:tr>
      <w:tr w:rsidR="00872BAB" w:rsidRPr="00FF6AC8" w14:paraId="42A402BB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F4F7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lastRenderedPageBreak/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E9064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The user has the possibility to edit the calendar</w:t>
            </w:r>
          </w:p>
        </w:tc>
      </w:tr>
      <w:tr w:rsidR="00872BAB" w:rsidRPr="00FF6AC8" w14:paraId="22828A04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09877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FB22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 xml:space="preserve">Natalia </w:t>
            </w:r>
            <w:proofErr w:type="spellStart"/>
            <w:r w:rsidRPr="00FF6AC8">
              <w:rPr>
                <w:rFonts w:ascii="Arial" w:hAnsi="Arial" w:cs="Arial"/>
                <w:lang w:val="pl-PL"/>
              </w:rPr>
              <w:t>Heleniak</w:t>
            </w:r>
            <w:proofErr w:type="spellEnd"/>
            <w:r w:rsidRPr="00FF6AC8">
              <w:rPr>
                <w:rFonts w:ascii="Arial" w:hAnsi="Arial" w:cs="Arial"/>
                <w:lang w:val="pl-PL"/>
              </w:rPr>
              <w:t>, Paulina Swaczyna, Kamila Zych</w:t>
            </w:r>
          </w:p>
        </w:tc>
      </w:tr>
      <w:tr w:rsidR="00872BAB" w:rsidRPr="00FF6AC8" w14:paraId="1F8F5E0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57B1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7F1D2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5684C62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7171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DDEAC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6F85C35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3D68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9267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System displays the edited calendar</w:t>
            </w:r>
          </w:p>
        </w:tc>
      </w:tr>
      <w:tr w:rsidR="00872BAB" w:rsidRPr="00FF6AC8" w14:paraId="2A8C6F2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433E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80773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Doctor</w:t>
            </w:r>
          </w:p>
          <w:p w14:paraId="50F29B3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Office</w:t>
            </w:r>
          </w:p>
          <w:p w14:paraId="0639A863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Date</w:t>
            </w:r>
          </w:p>
          <w:p w14:paraId="6CFD86CC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Month</w:t>
            </w:r>
          </w:p>
          <w:p w14:paraId="55294016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year</w:t>
            </w:r>
          </w:p>
        </w:tc>
      </w:tr>
      <w:tr w:rsidR="00872BAB" w:rsidRPr="00FF6AC8" w14:paraId="5DFF79E7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FDE0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450C8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View an edited calendar</w:t>
            </w:r>
          </w:p>
        </w:tc>
      </w:tr>
      <w:tr w:rsidR="00872BAB" w:rsidRPr="00FF6AC8" w14:paraId="240AC3C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F4765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6D0F9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Main: </w:t>
            </w:r>
          </w:p>
          <w:p w14:paraId="27FC1D33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with menu on the calendar.</w:t>
            </w:r>
          </w:p>
          <w:p w14:paraId="0DF9055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254ED650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select a calendar.</w:t>
            </w:r>
          </w:p>
          <w:p w14:paraId="5C8090A1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the button „Edit calendar”.</w:t>
            </w:r>
          </w:p>
          <w:p w14:paraId="4B395AF6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displays a window with fields to fill out.</w:t>
            </w:r>
          </w:p>
          <w:p w14:paraId="72636D7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fills in the required data.</w:t>
            </w:r>
          </w:p>
          <w:p w14:paraId="6B6BC08D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verifies the correctness of the data.</w:t>
            </w:r>
          </w:p>
          <w:p w14:paraId="1FC6DC55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2"/>
              </w:numPr>
              <w:spacing w:after="160" w:line="259" w:lineRule="auto"/>
              <w:ind w:left="2484"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the button „Edit calendar”.</w:t>
            </w:r>
          </w:p>
          <w:p w14:paraId="2AFF6D2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872BAB" w:rsidRPr="00FF6AC8" w14:paraId="0693C4A6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4E6D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184EC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6DEBD45E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FF6AC8" w14:paraId="63CEC45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3EFF9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E08EB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Displaying a list of calendars</w:t>
            </w:r>
          </w:p>
        </w:tc>
      </w:tr>
      <w:tr w:rsidR="00872BAB" w:rsidRPr="00FF6AC8" w14:paraId="77F3D376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4E0AC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F51D9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CAL 1.4</w:t>
            </w:r>
          </w:p>
        </w:tc>
      </w:tr>
      <w:tr w:rsidR="00872BAB" w:rsidRPr="00FF6AC8" w14:paraId="6AD8EAC9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0449B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8C77B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Displaying a list of calendars</w:t>
            </w:r>
          </w:p>
        </w:tc>
      </w:tr>
      <w:tr w:rsidR="00872BAB" w:rsidRPr="00FF6AC8" w14:paraId="662C4AB6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B41C4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ADA1F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The user has the possibility to display the calendars.</w:t>
            </w:r>
          </w:p>
        </w:tc>
      </w:tr>
      <w:tr w:rsidR="00872BAB" w:rsidRPr="00FF6AC8" w14:paraId="7C862A51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B263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36271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 xml:space="preserve">Natalia </w:t>
            </w:r>
            <w:proofErr w:type="spellStart"/>
            <w:r w:rsidRPr="00FF6AC8">
              <w:rPr>
                <w:rFonts w:ascii="Arial" w:hAnsi="Arial" w:cs="Arial"/>
                <w:lang w:val="pl-PL"/>
              </w:rPr>
              <w:t>Heleniak</w:t>
            </w:r>
            <w:proofErr w:type="spellEnd"/>
            <w:r w:rsidRPr="00FF6AC8">
              <w:rPr>
                <w:rFonts w:ascii="Arial" w:hAnsi="Arial" w:cs="Arial"/>
                <w:lang w:val="pl-PL"/>
              </w:rPr>
              <w:t>, Paulina Swaczyna, Kamila Zych</w:t>
            </w:r>
          </w:p>
        </w:tc>
      </w:tr>
      <w:tr w:rsidR="00872BAB" w:rsidRPr="00FF6AC8" w14:paraId="30492F8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24F8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81A94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119D2DA9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193E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4E04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00B9B4C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ED6E6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B1669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View of calendars list</w:t>
            </w:r>
          </w:p>
        </w:tc>
      </w:tr>
      <w:tr w:rsidR="00872BAB" w:rsidRPr="00FF6AC8" w14:paraId="629639E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81A4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F5825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0C59EBE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38BEF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203D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6F288A66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BAE6F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3C3FFE" w14:textId="77777777" w:rsidR="00872BAB" w:rsidRPr="00FF6AC8" w:rsidRDefault="00872BAB" w:rsidP="00200124">
            <w:pPr>
              <w:spacing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Main:</w:t>
            </w:r>
          </w:p>
          <w:p w14:paraId="1B6FC33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3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with menu on the calendar.</w:t>
            </w:r>
          </w:p>
          <w:p w14:paraId="29A13448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3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285F681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</w:p>
        </w:tc>
      </w:tr>
      <w:tr w:rsidR="00872BAB" w:rsidRPr="00FF6AC8" w14:paraId="65C66B8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5261A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lastRenderedPageBreak/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79A54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08193F4B" w14:textId="77777777" w:rsidR="00872BAB" w:rsidRPr="00FF6AC8" w:rsidRDefault="00872BAB" w:rsidP="00872BAB">
      <w:pPr>
        <w:rPr>
          <w:rFonts w:ascii="Arial" w:hAnsi="Arial" w:cs="Arial"/>
        </w:rPr>
      </w:pPr>
    </w:p>
    <w:p w14:paraId="4B9DDAC4" w14:textId="77777777" w:rsidR="00872BAB" w:rsidRPr="00FF6AC8" w:rsidRDefault="00872BAB" w:rsidP="00872BAB">
      <w:pPr>
        <w:rPr>
          <w:rFonts w:ascii="Arial" w:hAnsi="Arial" w:cs="Arial"/>
        </w:rPr>
      </w:pPr>
    </w:p>
    <w:p w14:paraId="01DE65BA" w14:textId="77777777" w:rsidR="00872BAB" w:rsidRPr="00FF6AC8" w:rsidRDefault="00872BAB" w:rsidP="00872BAB">
      <w:pPr>
        <w:rPr>
          <w:rFonts w:ascii="Arial" w:hAnsi="Arial" w:cs="Arial"/>
        </w:rPr>
      </w:pPr>
    </w:p>
    <w:p w14:paraId="4BF13FDA" w14:textId="77777777" w:rsidR="00872BAB" w:rsidRPr="00FF6AC8" w:rsidRDefault="00872BAB" w:rsidP="00872BAB">
      <w:pPr>
        <w:rPr>
          <w:rFonts w:ascii="Arial" w:hAnsi="Arial" w:cs="Arial"/>
        </w:rPr>
      </w:pPr>
    </w:p>
    <w:p w14:paraId="012B5948" w14:textId="77777777" w:rsidR="00872BAB" w:rsidRPr="00FF6AC8" w:rsidRDefault="00872BAB" w:rsidP="00872BAB">
      <w:pPr>
        <w:rPr>
          <w:rFonts w:ascii="Arial" w:hAnsi="Arial" w:cs="Arial"/>
        </w:rPr>
      </w:pPr>
    </w:p>
    <w:p w14:paraId="770CC36B" w14:textId="77777777" w:rsidR="00872BAB" w:rsidRPr="00FF6AC8" w:rsidRDefault="00872BAB" w:rsidP="00872BAB">
      <w:pPr>
        <w:rPr>
          <w:rFonts w:ascii="Arial" w:hAnsi="Arial" w:cs="Arial"/>
        </w:rPr>
      </w:pPr>
    </w:p>
    <w:p w14:paraId="3FB1DCC7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FF6AC8" w14:paraId="52E2C81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6F9BE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BBDB8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Filter list of calendars</w:t>
            </w:r>
          </w:p>
        </w:tc>
      </w:tr>
      <w:tr w:rsidR="00872BAB" w:rsidRPr="00FF6AC8" w14:paraId="2679D5C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36E6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4F40E8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CAL 1.5</w:t>
            </w:r>
          </w:p>
        </w:tc>
      </w:tr>
      <w:tr w:rsidR="00872BAB" w:rsidRPr="00FF6AC8" w14:paraId="658D03B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0C0B4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9EC5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Displaying filtered list of calendar</w:t>
            </w:r>
          </w:p>
        </w:tc>
      </w:tr>
      <w:tr w:rsidR="00872BAB" w:rsidRPr="00FF6AC8" w14:paraId="2E4E9834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3BD0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08591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The user has the possibility to filter displayed list of calendars</w:t>
            </w:r>
          </w:p>
        </w:tc>
      </w:tr>
      <w:tr w:rsidR="00872BAB" w:rsidRPr="00FF6AC8" w14:paraId="425C432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31DC6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2441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>Maciej Tekliński</w:t>
            </w:r>
          </w:p>
        </w:tc>
      </w:tr>
      <w:tr w:rsidR="00872BAB" w:rsidRPr="00FF6AC8" w14:paraId="421F9680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88627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562E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3833C6D7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D85E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664A0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1CD5A61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FF21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D6F08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View of filtered calendars list</w:t>
            </w:r>
          </w:p>
        </w:tc>
      </w:tr>
      <w:tr w:rsidR="00872BAB" w:rsidRPr="00FF6AC8" w14:paraId="40E2CA4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255D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2FE01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Date</w:t>
            </w:r>
          </w:p>
          <w:p w14:paraId="5DC7465A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09"/>
              </w:num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Status</w:t>
            </w:r>
          </w:p>
        </w:tc>
      </w:tr>
      <w:tr w:rsidR="00872BAB" w:rsidRPr="00FF6AC8" w14:paraId="2B0539E4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7E37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5EDB0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159E3BC2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AA8F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80A3A3" w14:textId="77777777" w:rsidR="00872BAB" w:rsidRPr="00FF6AC8" w:rsidRDefault="00872BAB" w:rsidP="00200124">
            <w:pPr>
              <w:spacing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Main:</w:t>
            </w:r>
          </w:p>
          <w:p w14:paraId="0E125586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4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with menu on the calendar.</w:t>
            </w:r>
          </w:p>
          <w:p w14:paraId="7067ADB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4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54808D50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4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Administrator inputs date, status or both.</w:t>
            </w:r>
          </w:p>
          <w:p w14:paraId="62BA20AF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4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displays filtered calendars list</w:t>
            </w:r>
          </w:p>
          <w:p w14:paraId="1984C5A0" w14:textId="77777777" w:rsidR="00872BAB" w:rsidRPr="00FF6AC8" w:rsidRDefault="00872BAB" w:rsidP="00200124">
            <w:pPr>
              <w:spacing w:line="259" w:lineRule="auto"/>
              <w:rPr>
                <w:rFonts w:ascii="Arial" w:eastAsia="Times New Roman" w:hAnsi="Arial" w:cs="Arial"/>
              </w:rPr>
            </w:pPr>
          </w:p>
        </w:tc>
      </w:tr>
      <w:tr w:rsidR="00872BAB" w:rsidRPr="00FF6AC8" w14:paraId="36C6DCFB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7308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BDADF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0618485A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FF6AC8" w14:paraId="51D6529B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C5CE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4798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Sort list of calendars ascending</w:t>
            </w:r>
          </w:p>
        </w:tc>
      </w:tr>
      <w:tr w:rsidR="00872BAB" w:rsidRPr="00FF6AC8" w14:paraId="2938AD0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BF11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CD68C1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CAL 1.6</w:t>
            </w:r>
          </w:p>
        </w:tc>
      </w:tr>
      <w:tr w:rsidR="00872BAB" w:rsidRPr="00FF6AC8" w14:paraId="788D7971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385C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408DD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Displaying list of calendars ascending</w:t>
            </w:r>
          </w:p>
        </w:tc>
      </w:tr>
      <w:tr w:rsidR="00872BAB" w:rsidRPr="00FF6AC8" w14:paraId="73818B21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8E12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6388B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The user has the possibility to sort list of calendars ascending</w:t>
            </w:r>
          </w:p>
        </w:tc>
      </w:tr>
      <w:tr w:rsidR="00872BAB" w:rsidRPr="00FF6AC8" w14:paraId="1CF8D8A1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3745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52F11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>Maciej Tekliński</w:t>
            </w:r>
          </w:p>
        </w:tc>
      </w:tr>
      <w:tr w:rsidR="00872BAB" w:rsidRPr="00FF6AC8" w14:paraId="50218CC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9B4BF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E146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0ECCACA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23AF6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0DB45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5AACF2C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09235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9EA1A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View of sorted calendars list ascending</w:t>
            </w:r>
          </w:p>
        </w:tc>
      </w:tr>
      <w:tr w:rsidR="00872BAB" w:rsidRPr="00FF6AC8" w14:paraId="188EB30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EA144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8E82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78A2FD9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7CAD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E9BF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02D57AD8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885E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56075" w14:textId="77777777" w:rsidR="00872BAB" w:rsidRPr="00FF6AC8" w:rsidRDefault="00872BAB" w:rsidP="00200124">
            <w:pPr>
              <w:spacing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Main:</w:t>
            </w:r>
          </w:p>
          <w:p w14:paraId="6A32402B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5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lastRenderedPageBreak/>
              <w:t>User clicks with menu on the calendar.</w:t>
            </w:r>
          </w:p>
          <w:p w14:paraId="24D49F65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5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0BF39D24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5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 clicks the button “Sort Ascending”.</w:t>
            </w:r>
          </w:p>
          <w:p w14:paraId="1BE03171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5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System shows the sorted alphabetically ascending list of calendars.</w:t>
            </w:r>
          </w:p>
        </w:tc>
      </w:tr>
      <w:tr w:rsidR="00872BAB" w:rsidRPr="00FF6AC8" w14:paraId="55C246DB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66C3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lastRenderedPageBreak/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013E5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19252DEE" w14:textId="77777777" w:rsidR="00872BAB" w:rsidRPr="00FF6AC8" w:rsidRDefault="00872BAB" w:rsidP="00872BAB">
      <w:pPr>
        <w:rPr>
          <w:rFonts w:ascii="Arial" w:hAnsi="Arial" w:cs="Arial"/>
        </w:rPr>
      </w:pPr>
    </w:p>
    <w:p w14:paraId="425FCC4B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35"/>
      </w:tblGrid>
      <w:tr w:rsidR="00872BAB" w:rsidRPr="00FF6AC8" w14:paraId="1CBC983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2D220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7E422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Sort list of calendars descending</w:t>
            </w:r>
          </w:p>
        </w:tc>
      </w:tr>
      <w:tr w:rsidR="00872BAB" w:rsidRPr="00FF6AC8" w14:paraId="4331721C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28BC8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5E14F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CAL 1.7</w:t>
            </w:r>
          </w:p>
        </w:tc>
      </w:tr>
      <w:tr w:rsidR="00872BAB" w:rsidRPr="00FF6AC8" w14:paraId="4DA54BA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370E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3FAB8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 xml:space="preserve">Displaying list of calendars </w:t>
            </w:r>
            <w:r w:rsidRPr="00FF6AC8">
              <w:rPr>
                <w:rFonts w:ascii="Arial" w:eastAsia="Times New Roman" w:hAnsi="Arial" w:cs="Arial"/>
              </w:rPr>
              <w:t>descending</w:t>
            </w:r>
          </w:p>
        </w:tc>
      </w:tr>
      <w:tr w:rsidR="00872BAB" w:rsidRPr="00FF6AC8" w14:paraId="194AA426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493D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9A70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 xml:space="preserve">The user has the possibility to sort list of calendars </w:t>
            </w:r>
            <w:r w:rsidRPr="00FF6AC8">
              <w:rPr>
                <w:rFonts w:ascii="Arial" w:eastAsia="Times New Roman" w:hAnsi="Arial" w:cs="Arial"/>
              </w:rPr>
              <w:t>descending</w:t>
            </w:r>
          </w:p>
        </w:tc>
      </w:tr>
      <w:tr w:rsidR="00872BAB" w:rsidRPr="00FF6AC8" w14:paraId="78187A0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87F40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9D9E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>Maciej Tekliński</w:t>
            </w:r>
          </w:p>
        </w:tc>
      </w:tr>
      <w:tr w:rsidR="00872BAB" w:rsidRPr="00FF6AC8" w14:paraId="02919AFA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F6BE3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AAC69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448BA62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F30F8F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8B74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5D78B784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15EE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2F472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 xml:space="preserve">View of sorted calendars list </w:t>
            </w:r>
            <w:r w:rsidRPr="00FF6AC8">
              <w:rPr>
                <w:rFonts w:ascii="Arial" w:eastAsia="Times New Roman" w:hAnsi="Arial" w:cs="Arial"/>
              </w:rPr>
              <w:t>descending</w:t>
            </w:r>
          </w:p>
        </w:tc>
      </w:tr>
      <w:tr w:rsidR="00872BAB" w:rsidRPr="00FF6AC8" w14:paraId="036D8616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2537B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D65AF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478AD48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DBC3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Output data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EAECC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N/A</w:t>
            </w:r>
          </w:p>
        </w:tc>
      </w:tr>
      <w:tr w:rsidR="00872BAB" w:rsidRPr="00FF6AC8" w14:paraId="1397559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916E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BFF15B" w14:textId="77777777" w:rsidR="00872BAB" w:rsidRPr="00FF6AC8" w:rsidRDefault="00872BAB" w:rsidP="00200124">
            <w:pPr>
              <w:spacing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Main:</w:t>
            </w:r>
          </w:p>
          <w:p w14:paraId="6D9B29AA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6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with menu on the calendar.</w:t>
            </w:r>
          </w:p>
          <w:p w14:paraId="749A5764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6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60178240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6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 clicks the button “Sort descending”.</w:t>
            </w:r>
          </w:p>
          <w:p w14:paraId="00ECB2E3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6"/>
              </w:numPr>
              <w:spacing w:after="160" w:line="259" w:lineRule="auto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System shows the sorted alphabetically descending list of calendars.</w:t>
            </w:r>
          </w:p>
        </w:tc>
      </w:tr>
      <w:tr w:rsidR="00872BAB" w:rsidRPr="00FF6AC8" w14:paraId="63D2F7FF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AE19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6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C2BA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2F80E9C9" w14:textId="77777777" w:rsidR="00872BAB" w:rsidRPr="00FF6AC8" w:rsidRDefault="00872BAB" w:rsidP="00872BAB">
      <w:pPr>
        <w:rPr>
          <w:rFonts w:ascii="Arial" w:hAnsi="Arial" w:cs="Arial"/>
        </w:rPr>
      </w:pPr>
    </w:p>
    <w:tbl>
      <w:tblPr>
        <w:tblW w:w="906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6943"/>
      </w:tblGrid>
      <w:tr w:rsidR="00872BAB" w:rsidRPr="00FF6AC8" w14:paraId="0F280A2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594A4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Name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74428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Generating a new calendar based on the selected previous one</w:t>
            </w:r>
          </w:p>
        </w:tc>
      </w:tr>
      <w:tr w:rsidR="00872BAB" w:rsidRPr="00FF6AC8" w14:paraId="3C7ED46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1987D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ID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7CA2D1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CAL 1.8</w:t>
            </w:r>
          </w:p>
        </w:tc>
      </w:tr>
      <w:tr w:rsidR="00872BAB" w:rsidRPr="00FF6AC8" w14:paraId="344302CE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6B71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The aim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CB31D1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Generating a new calendar</w:t>
            </w:r>
          </w:p>
        </w:tc>
      </w:tr>
      <w:tr w:rsidR="00872BAB" w:rsidRPr="00FF6AC8" w14:paraId="2153329A" w14:textId="77777777" w:rsidTr="00200124">
        <w:trPr>
          <w:trHeight w:val="1785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CF778D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Description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A001C" w14:textId="77777777" w:rsidR="00872BAB" w:rsidRPr="00FF6AC8" w:rsidRDefault="00872BAB" w:rsidP="00200124">
            <w:pPr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Administrator has the possibility to generate a new calendar based on the previous one</w:t>
            </w:r>
          </w:p>
        </w:tc>
      </w:tr>
      <w:tr w:rsidR="00872BAB" w:rsidRPr="00FF6AC8" w14:paraId="67B9FBD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8FE5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Author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D0F7AA" w14:textId="77777777" w:rsidR="00872BAB" w:rsidRPr="00FF6AC8" w:rsidRDefault="00872BAB" w:rsidP="00200124">
            <w:pPr>
              <w:rPr>
                <w:rFonts w:ascii="Arial" w:hAnsi="Arial" w:cs="Arial"/>
                <w:lang w:val="pl-PL"/>
              </w:rPr>
            </w:pPr>
            <w:r w:rsidRPr="00FF6AC8">
              <w:rPr>
                <w:rFonts w:ascii="Arial" w:hAnsi="Arial" w:cs="Arial"/>
                <w:lang w:val="pl-PL"/>
              </w:rPr>
              <w:t xml:space="preserve">Natalia </w:t>
            </w:r>
            <w:proofErr w:type="spellStart"/>
            <w:r w:rsidRPr="00FF6AC8">
              <w:rPr>
                <w:rFonts w:ascii="Arial" w:hAnsi="Arial" w:cs="Arial"/>
                <w:lang w:val="pl-PL"/>
              </w:rPr>
              <w:t>Heleniak</w:t>
            </w:r>
            <w:proofErr w:type="spellEnd"/>
            <w:r w:rsidRPr="00FF6AC8">
              <w:rPr>
                <w:rFonts w:ascii="Arial" w:hAnsi="Arial" w:cs="Arial"/>
                <w:lang w:val="pl-PL"/>
              </w:rPr>
              <w:t>, Paulina Swaczyna, Kamila Zych, Maciej Tekliński</w:t>
            </w:r>
          </w:p>
        </w:tc>
      </w:tr>
      <w:tr w:rsidR="00872BAB" w:rsidRPr="00FF6AC8" w14:paraId="33CBB9E6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003595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Actor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148F5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Administrator</w:t>
            </w:r>
          </w:p>
        </w:tc>
      </w:tr>
      <w:tr w:rsidR="00872BAB" w:rsidRPr="00FF6AC8" w14:paraId="48141E93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7765C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Start conditions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747E0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Logged in user with appropriate permissions.</w:t>
            </w:r>
          </w:p>
        </w:tc>
      </w:tr>
      <w:tr w:rsidR="00872BAB" w:rsidRPr="00FF6AC8" w14:paraId="6C4F9E87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5B82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Final conditions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D7A13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System displays the calendar</w:t>
            </w:r>
          </w:p>
        </w:tc>
      </w:tr>
      <w:tr w:rsidR="00872BAB" w:rsidRPr="00FF6AC8" w14:paraId="1043491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81970E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Input data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8CD139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N/A</w:t>
            </w:r>
          </w:p>
        </w:tc>
      </w:tr>
      <w:tr w:rsidR="00872BAB" w:rsidRPr="00FF6AC8" w14:paraId="10E7CC6D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576826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lastRenderedPageBreak/>
              <w:t>Output data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433227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hAnsi="Arial" w:cs="Arial"/>
              </w:rPr>
              <w:t>View a calendar</w:t>
            </w:r>
          </w:p>
        </w:tc>
      </w:tr>
      <w:tr w:rsidR="00872BAB" w:rsidRPr="00FF6AC8" w14:paraId="19813266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9A33B0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Scenarios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DA25B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Main: </w:t>
            </w:r>
          </w:p>
          <w:p w14:paraId="430A587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7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with menu on the calendar.</w:t>
            </w:r>
          </w:p>
          <w:p w14:paraId="7EF0E482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7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The system displays a list of calendars.</w:t>
            </w:r>
          </w:p>
          <w:p w14:paraId="7A7B452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7"/>
              </w:numPr>
              <w:spacing w:after="160" w:line="259" w:lineRule="auto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selects and clicks the button „Duplicate Calendar”.</w:t>
            </w:r>
          </w:p>
          <w:p w14:paraId="66193280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7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displays filled calendar based on the selected one from the list.</w:t>
            </w:r>
          </w:p>
          <w:p w14:paraId="6FB33509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7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User clicks the button „Generate and save”.</w:t>
            </w:r>
          </w:p>
          <w:p w14:paraId="4906809F" w14:textId="77777777" w:rsidR="00872BAB" w:rsidRPr="00FF6AC8" w:rsidRDefault="00872BAB" w:rsidP="00872BAB">
            <w:pPr>
              <w:pStyle w:val="Akapitzlist"/>
              <w:widowControl/>
              <w:numPr>
                <w:ilvl w:val="0"/>
                <w:numId w:val="117"/>
              </w:numPr>
              <w:spacing w:after="160" w:line="259" w:lineRule="auto"/>
              <w:ind w:right="-142"/>
              <w:rPr>
                <w:rFonts w:ascii="Arial" w:hAnsi="Arial" w:cs="Arial"/>
              </w:rPr>
            </w:pPr>
            <w:r w:rsidRPr="00FF6AC8">
              <w:rPr>
                <w:rFonts w:ascii="Arial" w:hAnsi="Arial" w:cs="Arial"/>
              </w:rPr>
              <w:t>System shows a pop-up with adding confirmation.</w:t>
            </w:r>
          </w:p>
        </w:tc>
      </w:tr>
      <w:tr w:rsidR="00872BAB" w:rsidRPr="00FF6AC8" w14:paraId="62557C95" w14:textId="77777777" w:rsidTr="00200124">
        <w:trPr>
          <w:trHeight w:val="300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773658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Notices </w:t>
            </w:r>
          </w:p>
        </w:tc>
        <w:tc>
          <w:tcPr>
            <w:tcW w:w="6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C85CA" w14:textId="77777777" w:rsidR="00872BAB" w:rsidRPr="00FF6AC8" w:rsidRDefault="00872BAB" w:rsidP="00200124">
            <w:pPr>
              <w:textAlignment w:val="baseline"/>
              <w:rPr>
                <w:rFonts w:ascii="Arial" w:eastAsia="Times New Roman" w:hAnsi="Arial" w:cs="Arial"/>
              </w:rPr>
            </w:pPr>
            <w:r w:rsidRPr="00FF6AC8">
              <w:rPr>
                <w:rFonts w:ascii="Arial" w:eastAsia="Times New Roman" w:hAnsi="Arial" w:cs="Arial"/>
              </w:rPr>
              <w:t> </w:t>
            </w:r>
          </w:p>
        </w:tc>
      </w:tr>
    </w:tbl>
    <w:p w14:paraId="0499570B" w14:textId="77777777" w:rsidR="00872BAB" w:rsidRPr="00FF6AC8" w:rsidRDefault="00872BAB" w:rsidP="00872BAB">
      <w:pPr>
        <w:rPr>
          <w:rFonts w:ascii="Arial" w:hAnsi="Arial" w:cs="Arial"/>
        </w:rPr>
      </w:pPr>
    </w:p>
    <w:p w14:paraId="5407602A" w14:textId="77777777" w:rsidR="00872BAB" w:rsidRDefault="00872BAB" w:rsidP="7DA30264">
      <w:pPr>
        <w:pStyle w:val="Tekstpodstawowy"/>
      </w:pPr>
    </w:p>
    <w:p w14:paraId="76015E5D" w14:textId="0C66AC4E" w:rsidR="2D5AE737" w:rsidRDefault="2D5AE737"/>
    <w:p w14:paraId="5E5A072D" w14:textId="1F7BE193" w:rsidR="004E75FE" w:rsidRPr="00247BDD" w:rsidRDefault="00247BDD" w:rsidP="03C74BFD">
      <w:pPr>
        <w:pStyle w:val="Nagwek11"/>
        <w:rPr>
          <w:rFonts w:ascii="Arial" w:eastAsia="Arial" w:hAnsi="Arial" w:cs="Arial"/>
        </w:rPr>
      </w:pPr>
      <w:bookmarkStart w:id="19" w:name="_Toc1757926575"/>
      <w:r w:rsidRPr="2D5AE737">
        <w:rPr>
          <w:rFonts w:ascii="Arial" w:eastAsia="Arial" w:hAnsi="Arial" w:cs="Arial"/>
        </w:rPr>
        <w:t>Doctor’s portal handling</w:t>
      </w:r>
      <w:bookmarkEnd w:id="19"/>
    </w:p>
    <w:p w14:paraId="23A4802C" w14:textId="741E2636" w:rsidR="004E75FE" w:rsidRPr="00FF7AF3" w:rsidRDefault="00247BDD" w:rsidP="03C74BFD">
      <w:pPr>
        <w:pStyle w:val="Nagwek21"/>
        <w:rPr>
          <w:rFonts w:ascii="Arial" w:eastAsia="Arial" w:hAnsi="Arial" w:cs="Arial"/>
        </w:rPr>
      </w:pPr>
      <w:bookmarkStart w:id="20" w:name="_Toc644469436"/>
      <w:r w:rsidRPr="2D5AE737">
        <w:rPr>
          <w:rFonts w:ascii="Arial" w:eastAsia="Arial" w:hAnsi="Arial" w:cs="Arial"/>
        </w:rPr>
        <w:t>Calendars management</w:t>
      </w:r>
      <w:bookmarkEnd w:id="20"/>
    </w:p>
    <w:p w14:paraId="35F14BDD" w14:textId="0766741F" w:rsidR="03C74BFD" w:rsidRDefault="03C74BFD" w:rsidP="03C74BFD">
      <w:pPr>
        <w:pStyle w:val="Tekstpodstawowy"/>
      </w:pPr>
    </w:p>
    <w:p w14:paraId="73C38390" w14:textId="6B21F6A6" w:rsidR="03C74BFD" w:rsidRDefault="03C74BFD" w:rsidP="03C74BFD">
      <w:pPr>
        <w:pStyle w:val="Tekstpodstawowy"/>
        <w:rPr>
          <w:b/>
          <w:bCs/>
          <w:u w:val="single"/>
        </w:rPr>
      </w:pPr>
      <w:r w:rsidRPr="03C74BFD">
        <w:rPr>
          <w:b/>
          <w:bCs/>
          <w:u w:val="single"/>
        </w:rPr>
        <w:t>Epic: current calendar viewing</w:t>
      </w:r>
    </w:p>
    <w:p w14:paraId="64FD8963" w14:textId="587486D3" w:rsidR="03C74BFD" w:rsidRDefault="03C74BFD" w:rsidP="2D5AE737">
      <w:pPr>
        <w:pStyle w:val="Tekstpodstawowy"/>
        <w:rPr>
          <w:b/>
          <w:bCs/>
        </w:rPr>
      </w:pPr>
      <w:r w:rsidRPr="2D5AE737">
        <w:rPr>
          <w:b/>
          <w:bCs/>
        </w:rPr>
        <w:t>User stories</w:t>
      </w:r>
    </w:p>
    <w:p w14:paraId="37C069E3" w14:textId="09AE4E14" w:rsidR="03C74BFD" w:rsidRDefault="03C74BFD" w:rsidP="03C74BFD">
      <w:pPr>
        <w:pStyle w:val="Tekstpodstawowy"/>
        <w:spacing w:after="0"/>
        <w:rPr>
          <w:u w:val="single"/>
        </w:rPr>
      </w:pPr>
      <w:r w:rsidRPr="03C74BFD">
        <w:rPr>
          <w:u w:val="single"/>
        </w:rPr>
        <w:t>Calendar viewing</w:t>
      </w:r>
    </w:p>
    <w:p w14:paraId="5B2905E9" w14:textId="16B8570B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As a</w:t>
      </w:r>
      <w:r>
        <w:t xml:space="preserve"> doctor</w:t>
      </w:r>
    </w:p>
    <w:p w14:paraId="2D758C1F" w14:textId="78F25444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I want</w:t>
      </w:r>
      <w:r>
        <w:t xml:space="preserve"> to have the possibility to view current calendar details</w:t>
      </w:r>
    </w:p>
    <w:p w14:paraId="4DCF36A7" w14:textId="5756F879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 xml:space="preserve">So that </w:t>
      </w:r>
      <w:r>
        <w:t>I will know when the schedule of appointments</w:t>
      </w:r>
    </w:p>
    <w:p w14:paraId="77BF66F6" w14:textId="1825C928" w:rsidR="03C74BFD" w:rsidRDefault="03C74BFD" w:rsidP="03C74BFD">
      <w:pPr>
        <w:pStyle w:val="Tekstpodstawowy"/>
        <w:spacing w:after="0"/>
      </w:pPr>
      <w:r>
        <w:t>Acceptance criteria:</w:t>
      </w:r>
    </w:p>
    <w:p w14:paraId="5A23ECFB" w14:textId="4487DA9D" w:rsidR="03C74BFD" w:rsidRDefault="03C74BFD" w:rsidP="03C74BFD">
      <w:pPr>
        <w:pStyle w:val="Tekstpodstawowy"/>
        <w:numPr>
          <w:ilvl w:val="0"/>
          <w:numId w:val="10"/>
        </w:numPr>
        <w:spacing w:after="0"/>
      </w:pPr>
      <w:r>
        <w:t>The calendar is available as an option on the doctor’s dashboard.</w:t>
      </w:r>
    </w:p>
    <w:p w14:paraId="26436074" w14:textId="6C104C87" w:rsidR="03C74BFD" w:rsidRDefault="03C74BFD" w:rsidP="03C74BFD">
      <w:pPr>
        <w:pStyle w:val="Tekstpodstawowy"/>
        <w:numPr>
          <w:ilvl w:val="0"/>
          <w:numId w:val="10"/>
        </w:numPr>
        <w:spacing w:after="0"/>
      </w:pPr>
      <w:r>
        <w:t>The calendar is presented after clicking on the “Calendar” button.</w:t>
      </w:r>
    </w:p>
    <w:p w14:paraId="54338A2F" w14:textId="3F32721D" w:rsidR="03C74BFD" w:rsidRDefault="03C74BFD" w:rsidP="03C74BFD">
      <w:pPr>
        <w:pStyle w:val="Tekstpodstawowy"/>
        <w:numPr>
          <w:ilvl w:val="0"/>
          <w:numId w:val="10"/>
        </w:numPr>
        <w:spacing w:after="0"/>
      </w:pPr>
      <w:r>
        <w:t xml:space="preserve">Opening the calendar shows a list of days in the current month when a doctor’s duties are scheduled. </w:t>
      </w:r>
    </w:p>
    <w:p w14:paraId="582E5DC8" w14:textId="31F76798" w:rsidR="03C74BFD" w:rsidRDefault="03C74BFD" w:rsidP="03C74BFD">
      <w:pPr>
        <w:pStyle w:val="Tekstpodstawowy"/>
        <w:numPr>
          <w:ilvl w:val="0"/>
          <w:numId w:val="10"/>
        </w:numPr>
        <w:spacing w:after="0"/>
      </w:pPr>
      <w:r>
        <w:t xml:space="preserve">The system allows </w:t>
      </w:r>
      <w:r w:rsidR="007E57E8">
        <w:t>viewing</w:t>
      </w:r>
      <w:r>
        <w:t xml:space="preserve"> details of selected </w:t>
      </w:r>
      <w:r w:rsidR="007E57E8">
        <w:t>days</w:t>
      </w:r>
      <w:r>
        <w:t>.</w:t>
      </w:r>
    </w:p>
    <w:p w14:paraId="4EFF2EEE" w14:textId="2282DA9C" w:rsidR="03C74BFD" w:rsidRDefault="03C74BFD" w:rsidP="03C74BFD">
      <w:pPr>
        <w:pStyle w:val="Tekstpodstawowy"/>
      </w:pPr>
    </w:p>
    <w:p w14:paraId="27D502B7" w14:textId="4419D357" w:rsidR="03C74BFD" w:rsidRDefault="03C74BFD" w:rsidP="03C74BFD">
      <w:pPr>
        <w:pStyle w:val="Tekstpodstawowy"/>
        <w:spacing w:after="0"/>
        <w:rPr>
          <w:u w:val="single"/>
        </w:rPr>
      </w:pPr>
      <w:r w:rsidRPr="03C74BFD">
        <w:rPr>
          <w:u w:val="single"/>
        </w:rPr>
        <w:t>View daily visits</w:t>
      </w:r>
    </w:p>
    <w:p w14:paraId="2F2EA6F7" w14:textId="033A52EF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As a</w:t>
      </w:r>
      <w:r>
        <w:t xml:space="preserve"> doctor </w:t>
      </w:r>
    </w:p>
    <w:p w14:paraId="1830B9C0" w14:textId="79E9E75F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I want</w:t>
      </w:r>
      <w:r>
        <w:t xml:space="preserve"> to have </w:t>
      </w:r>
      <w:r w:rsidR="007E57E8">
        <w:t>the</w:t>
      </w:r>
      <w:r>
        <w:t xml:space="preserve"> possibility to view a list of appointments scheduled for a selected day</w:t>
      </w:r>
    </w:p>
    <w:p w14:paraId="658214C7" w14:textId="78FEE679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So that</w:t>
      </w:r>
      <w:r>
        <w:t xml:space="preserve"> I will be able to plan my daily activities</w:t>
      </w:r>
    </w:p>
    <w:p w14:paraId="7C0F8CEF" w14:textId="3B33DD8E" w:rsidR="03C74BFD" w:rsidRDefault="03C74BFD" w:rsidP="03C74BFD">
      <w:pPr>
        <w:pStyle w:val="Tekstpodstawowy"/>
        <w:spacing w:after="0"/>
      </w:pPr>
      <w:r>
        <w:t>Acceptance criteria:</w:t>
      </w:r>
    </w:p>
    <w:p w14:paraId="0E01513D" w14:textId="3BD139BF" w:rsidR="03C74BFD" w:rsidRDefault="03C74BFD" w:rsidP="7DA30264">
      <w:pPr>
        <w:pStyle w:val="Tekstpodstawowy"/>
        <w:numPr>
          <w:ilvl w:val="0"/>
          <w:numId w:val="9"/>
        </w:numPr>
        <w:spacing w:after="0"/>
      </w:pPr>
      <w:r>
        <w:t>The system presents a list of visits scheduled for the selected day</w:t>
      </w:r>
    </w:p>
    <w:p w14:paraId="5A26FFA8" w14:textId="1A5AAD57" w:rsidR="7DA30264" w:rsidRDefault="7DA30264" w:rsidP="7DA30264">
      <w:pPr>
        <w:pStyle w:val="Tekstpodstawowy"/>
        <w:numPr>
          <w:ilvl w:val="0"/>
          <w:numId w:val="9"/>
        </w:numPr>
        <w:spacing w:after="0"/>
      </w:pPr>
      <w:r w:rsidRPr="7DA30264">
        <w:t>The list can be sorted and filtered</w:t>
      </w:r>
    </w:p>
    <w:p w14:paraId="4875E63C" w14:textId="7D7CE646" w:rsidR="03C74BFD" w:rsidRDefault="03C74BFD" w:rsidP="03C74BFD">
      <w:pPr>
        <w:pStyle w:val="Tekstpodstawowy"/>
      </w:pPr>
    </w:p>
    <w:p w14:paraId="084DE63F" w14:textId="5F25CEFA" w:rsidR="7DA30264" w:rsidRDefault="7DA30264" w:rsidP="7DA30264">
      <w:pPr>
        <w:pStyle w:val="Tekstpodstawowy"/>
        <w:spacing w:after="0"/>
        <w:rPr>
          <w:u w:val="single"/>
        </w:rPr>
      </w:pPr>
      <w:r w:rsidRPr="7DA30264">
        <w:rPr>
          <w:u w:val="single"/>
        </w:rPr>
        <w:t xml:space="preserve">Sort </w:t>
      </w:r>
      <w:r w:rsidR="007E57E8">
        <w:rPr>
          <w:u w:val="single"/>
        </w:rPr>
        <w:t xml:space="preserve">the </w:t>
      </w:r>
      <w:r w:rsidRPr="7DA30264">
        <w:rPr>
          <w:u w:val="single"/>
        </w:rPr>
        <w:t>list of visits in the calendar</w:t>
      </w:r>
    </w:p>
    <w:p w14:paraId="338616E1" w14:textId="2CA22D5C" w:rsidR="7DA30264" w:rsidRDefault="7DA30264" w:rsidP="7DA30264">
      <w:pPr>
        <w:pStyle w:val="Tekstpodstawowy"/>
        <w:spacing w:after="0"/>
      </w:pPr>
      <w:r w:rsidRPr="7DA30264">
        <w:rPr>
          <w:b/>
          <w:bCs/>
        </w:rPr>
        <w:t>As a</w:t>
      </w:r>
      <w:r>
        <w:t xml:space="preserve"> doctor</w:t>
      </w:r>
    </w:p>
    <w:p w14:paraId="68B2E82D" w14:textId="482FA651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> to have possibility to organize data on the list</w:t>
      </w:r>
    </w:p>
    <w:p w14:paraId="2208E57B" w14:textId="7B7999C0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the order of presented data will be changing.</w:t>
      </w:r>
    </w:p>
    <w:p w14:paraId="3E979A0C" w14:textId="302B2663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4BFF7706" w14:textId="0328E748" w:rsidR="03C74BFD" w:rsidRDefault="03C74BFD">
      <w:pPr>
        <w:pStyle w:val="Akapitzlist"/>
        <w:numPr>
          <w:ilvl w:val="0"/>
          <w:numId w:val="15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system allows you to sort from:</w:t>
      </w:r>
    </w:p>
    <w:p w14:paraId="26BAFC99" w14:textId="09A18574" w:rsidR="03C74BFD" w:rsidRDefault="03C74BFD">
      <w:pPr>
        <w:pStyle w:val="Akapitzlist"/>
        <w:numPr>
          <w:ilvl w:val="1"/>
          <w:numId w:val="15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lastRenderedPageBreak/>
        <w:t>Alphabetically ascending</w:t>
      </w:r>
    </w:p>
    <w:p w14:paraId="0663E40B" w14:textId="73249453" w:rsidR="03C74BFD" w:rsidRDefault="03C74BFD">
      <w:pPr>
        <w:pStyle w:val="Akapitzlist"/>
        <w:numPr>
          <w:ilvl w:val="1"/>
          <w:numId w:val="15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Alphabetically descending</w:t>
      </w:r>
    </w:p>
    <w:p w14:paraId="1706151C" w14:textId="114CCB11" w:rsidR="7DA30264" w:rsidRDefault="7DA30264" w:rsidP="7DA30264">
      <w:pPr>
        <w:pStyle w:val="Tekstpodstawowy"/>
      </w:pPr>
    </w:p>
    <w:p w14:paraId="5E49D86D" w14:textId="58DA310D" w:rsidR="03C74BFD" w:rsidRDefault="03C74BFD" w:rsidP="7DA30264">
      <w:p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  <w:u w:val="single"/>
        </w:rPr>
        <w:t>Filter list of visits in the calendar</w:t>
      </w:r>
    </w:p>
    <w:p w14:paraId="77B811CB" w14:textId="0466BD36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7DA30264">
        <w:rPr>
          <w:rFonts w:ascii="Arial" w:eastAsia="Arial" w:hAnsi="Arial" w:cs="Arial"/>
          <w:color w:val="000000" w:themeColor="text1"/>
        </w:rPr>
        <w:t>doctor</w:t>
      </w:r>
    </w:p>
    <w:p w14:paraId="6A6971EF" w14:textId="2DA77FA0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I want</w:t>
      </w:r>
      <w:r w:rsidRPr="7DA30264">
        <w:rPr>
          <w:rFonts w:ascii="Arial" w:eastAsia="Arial" w:hAnsi="Arial" w:cs="Arial"/>
          <w:color w:val="000000" w:themeColor="text1"/>
        </w:rPr>
        <w:t> to filter data</w:t>
      </w:r>
    </w:p>
    <w:p w14:paraId="29ACFECD" w14:textId="448E08F0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b/>
          <w:bCs/>
          <w:color w:val="000000" w:themeColor="text1"/>
        </w:rPr>
        <w:t>So that</w:t>
      </w:r>
      <w:r w:rsidRPr="7DA30264">
        <w:rPr>
          <w:rFonts w:ascii="Arial" w:eastAsia="Arial" w:hAnsi="Arial" w:cs="Arial"/>
          <w:color w:val="000000" w:themeColor="text1"/>
        </w:rPr>
        <w:t> I can see only the chosen data on the list.</w:t>
      </w:r>
    </w:p>
    <w:p w14:paraId="702D348B" w14:textId="04399A28" w:rsidR="03C74BFD" w:rsidRDefault="03C74BFD" w:rsidP="7DA30264">
      <w:p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0552B3B5" w14:textId="6F7468C9" w:rsidR="03C74BFD" w:rsidRDefault="03C74BFD">
      <w:pPr>
        <w:pStyle w:val="Akapitzlist"/>
        <w:numPr>
          <w:ilvl w:val="0"/>
          <w:numId w:val="49"/>
        </w:numPr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system allows to filter employees on:</w:t>
      </w:r>
    </w:p>
    <w:p w14:paraId="78990EAA" w14:textId="334768A4" w:rsidR="03C74BFD" w:rsidRDefault="03C74BFD">
      <w:pPr>
        <w:pStyle w:val="Akapitzlist"/>
        <w:numPr>
          <w:ilvl w:val="1"/>
          <w:numId w:val="49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Date of the visit.</w:t>
      </w:r>
    </w:p>
    <w:p w14:paraId="1854F3F2" w14:textId="546F226E" w:rsidR="7DA30264" w:rsidRDefault="7DA30264">
      <w:pPr>
        <w:pStyle w:val="Akapitzlist"/>
        <w:numPr>
          <w:ilvl w:val="1"/>
          <w:numId w:val="49"/>
        </w:numPr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Patient data</w:t>
      </w:r>
    </w:p>
    <w:p w14:paraId="7695428A" w14:textId="515E461B" w:rsidR="7DA30264" w:rsidRDefault="7DA30264" w:rsidP="7DA30264">
      <w:pPr>
        <w:pStyle w:val="Tekstpodstawowy"/>
      </w:pPr>
    </w:p>
    <w:p w14:paraId="07D4915C" w14:textId="638C7F01" w:rsidR="2D5AE737" w:rsidRDefault="2D5AE737" w:rsidP="2D5AE737">
      <w:pPr>
        <w:pStyle w:val="Tekstpodstawowy"/>
      </w:pPr>
    </w:p>
    <w:p w14:paraId="5E0156A6" w14:textId="6C851B5D" w:rsidR="03C74BFD" w:rsidRDefault="03C74BFD" w:rsidP="03C74BFD">
      <w:pPr>
        <w:pStyle w:val="Tekstpodstawowy"/>
        <w:rPr>
          <w:b/>
          <w:bCs/>
          <w:u w:val="single"/>
        </w:rPr>
      </w:pPr>
      <w:r w:rsidRPr="03C74BFD">
        <w:rPr>
          <w:b/>
          <w:bCs/>
          <w:u w:val="single"/>
        </w:rPr>
        <w:t>Epic: appointments cancelation</w:t>
      </w:r>
    </w:p>
    <w:p w14:paraId="568C869D" w14:textId="66CB6433" w:rsidR="03C74BFD" w:rsidRDefault="03C74BFD" w:rsidP="03C74BFD">
      <w:pPr>
        <w:pStyle w:val="Tekstpodstawowy"/>
        <w:rPr>
          <w:b/>
          <w:bCs/>
        </w:rPr>
      </w:pPr>
      <w:r w:rsidRPr="03C74BFD">
        <w:rPr>
          <w:b/>
          <w:bCs/>
        </w:rPr>
        <w:t>User stories</w:t>
      </w:r>
    </w:p>
    <w:p w14:paraId="159F5E59" w14:textId="4F39F32A" w:rsidR="03C74BFD" w:rsidRDefault="03C74BFD" w:rsidP="03C74BFD">
      <w:pPr>
        <w:pStyle w:val="Tekstpodstawowy"/>
      </w:pPr>
    </w:p>
    <w:p w14:paraId="71286408" w14:textId="62022627" w:rsidR="03C74BFD" w:rsidRDefault="03C74BFD" w:rsidP="03C74BFD">
      <w:pPr>
        <w:pStyle w:val="Tekstpodstawowy"/>
        <w:spacing w:after="0" w:line="259" w:lineRule="auto"/>
        <w:rPr>
          <w:u w:val="single"/>
        </w:rPr>
      </w:pPr>
      <w:r w:rsidRPr="03C74BFD">
        <w:rPr>
          <w:u w:val="single"/>
        </w:rPr>
        <w:t>Mass cancellation of appointments</w:t>
      </w:r>
    </w:p>
    <w:p w14:paraId="17D76689" w14:textId="5499207B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As a</w:t>
      </w:r>
      <w:r>
        <w:t xml:space="preserve"> doctor </w:t>
      </w:r>
    </w:p>
    <w:p w14:paraId="435CE31D" w14:textId="06498D25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I want</w:t>
      </w:r>
      <w:r>
        <w:t xml:space="preserve"> to be able to cancel multiple appointments from my calendar</w:t>
      </w:r>
    </w:p>
    <w:p w14:paraId="569F49A0" w14:textId="74A7E771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So that</w:t>
      </w:r>
      <w:r>
        <w:t xml:space="preserve"> I will be able to change the status of appointments and inform patients and medical clinic staff and management about it</w:t>
      </w:r>
    </w:p>
    <w:p w14:paraId="7F6ED83B" w14:textId="7E0ADA89" w:rsidR="03C74BFD" w:rsidRDefault="03C74BFD" w:rsidP="03C74BFD">
      <w:pPr>
        <w:pStyle w:val="Tekstpodstawowy"/>
        <w:spacing w:after="0"/>
      </w:pPr>
      <w:r>
        <w:t>Acceptance criteria:</w:t>
      </w:r>
    </w:p>
    <w:p w14:paraId="0B8D77F8" w14:textId="0906795D" w:rsidR="03C74BFD" w:rsidRDefault="03C74BFD" w:rsidP="03C74BFD">
      <w:pPr>
        <w:pStyle w:val="Tekstpodstawowy"/>
        <w:numPr>
          <w:ilvl w:val="0"/>
          <w:numId w:val="8"/>
        </w:numPr>
        <w:spacing w:after="0"/>
      </w:pPr>
      <w:r>
        <w:t>The system allows selecting multiple visits at the same time.</w:t>
      </w:r>
    </w:p>
    <w:p w14:paraId="13B83A47" w14:textId="0BCDD906" w:rsidR="03C74BFD" w:rsidRDefault="03C74BFD" w:rsidP="03C74BFD">
      <w:pPr>
        <w:pStyle w:val="Tekstpodstawowy"/>
        <w:numPr>
          <w:ilvl w:val="0"/>
          <w:numId w:val="8"/>
        </w:numPr>
        <w:spacing w:after="0"/>
      </w:pPr>
      <w:r>
        <w:t xml:space="preserve">Canceled can be </w:t>
      </w:r>
      <w:r w:rsidR="007E57E8">
        <w:t xml:space="preserve">a </w:t>
      </w:r>
      <w:r>
        <w:t>future appointment (not today)</w:t>
      </w:r>
    </w:p>
    <w:p w14:paraId="77B5EB49" w14:textId="51489D13" w:rsidR="03C74BFD" w:rsidRDefault="03C74BFD" w:rsidP="03C74BFD">
      <w:pPr>
        <w:pStyle w:val="Tekstpodstawowy"/>
        <w:numPr>
          <w:ilvl w:val="0"/>
          <w:numId w:val="8"/>
        </w:numPr>
        <w:spacing w:after="0"/>
      </w:pPr>
      <w:r>
        <w:t>Visits are canceled after clicking the “Cancel” button.</w:t>
      </w:r>
    </w:p>
    <w:p w14:paraId="3F29930E" w14:textId="653C3073" w:rsidR="03C74BFD" w:rsidRDefault="03C74BFD" w:rsidP="03C74BFD">
      <w:pPr>
        <w:pStyle w:val="Tekstpodstawowy"/>
        <w:numPr>
          <w:ilvl w:val="0"/>
          <w:numId w:val="8"/>
        </w:numPr>
        <w:spacing w:after="0"/>
      </w:pPr>
      <w:r>
        <w:t>The operation needs to be confirmed before being performed.</w:t>
      </w:r>
    </w:p>
    <w:p w14:paraId="077F7AA3" w14:textId="159A19B8" w:rsidR="03C74BFD" w:rsidRDefault="03C74BFD" w:rsidP="03C74BFD">
      <w:pPr>
        <w:pStyle w:val="Tekstpodstawowy"/>
        <w:spacing w:after="0"/>
      </w:pPr>
    </w:p>
    <w:p w14:paraId="2B562015" w14:textId="607E355B" w:rsidR="03C74BFD" w:rsidRDefault="03C74BFD" w:rsidP="03C74BFD">
      <w:pPr>
        <w:pStyle w:val="Tekstpodstawowy"/>
        <w:spacing w:after="0"/>
        <w:rPr>
          <w:u w:val="single"/>
        </w:rPr>
      </w:pPr>
      <w:r w:rsidRPr="03C74BFD">
        <w:rPr>
          <w:u w:val="single"/>
        </w:rPr>
        <w:t>Single cancelation appointment from the calendar view</w:t>
      </w:r>
    </w:p>
    <w:p w14:paraId="3A61CE9B" w14:textId="03063920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As a</w:t>
      </w:r>
      <w:r>
        <w:t xml:space="preserve"> doctor</w:t>
      </w:r>
    </w:p>
    <w:p w14:paraId="455FFDD5" w14:textId="2F9E480B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I want</w:t>
      </w:r>
      <w:r>
        <w:t xml:space="preserve"> to have </w:t>
      </w:r>
      <w:r w:rsidR="007E57E8">
        <w:t>the</w:t>
      </w:r>
      <w:r>
        <w:t xml:space="preserve"> possibility to cancel a single appointment from </w:t>
      </w:r>
      <w:r w:rsidR="007E57E8">
        <w:t xml:space="preserve">the </w:t>
      </w:r>
      <w:r>
        <w:t>calendar view</w:t>
      </w:r>
    </w:p>
    <w:p w14:paraId="28046415" w14:textId="6CD5DBA6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So that</w:t>
      </w:r>
      <w:r>
        <w:t xml:space="preserve"> I will be able to change the status of the appointment and inform patients and medical clinic staff and management about it</w:t>
      </w:r>
    </w:p>
    <w:p w14:paraId="78A9DDA1" w14:textId="2B5E6F66" w:rsidR="03C74BFD" w:rsidRDefault="03C74BFD" w:rsidP="03C74BFD">
      <w:pPr>
        <w:pStyle w:val="Tekstpodstawowy"/>
        <w:spacing w:after="0"/>
      </w:pPr>
      <w:r>
        <w:t>Acceptance criteria:</w:t>
      </w:r>
    </w:p>
    <w:p w14:paraId="27EAF205" w14:textId="4528C686" w:rsidR="03C74BFD" w:rsidRDefault="03C74BFD" w:rsidP="03C74BFD">
      <w:pPr>
        <w:pStyle w:val="Tekstpodstawowy"/>
        <w:numPr>
          <w:ilvl w:val="0"/>
          <w:numId w:val="7"/>
        </w:numPr>
        <w:spacing w:after="0"/>
      </w:pPr>
      <w:r>
        <w:t xml:space="preserve">The system allows selecting </w:t>
      </w:r>
      <w:r w:rsidR="007E57E8">
        <w:t xml:space="preserve">a </w:t>
      </w:r>
      <w:r>
        <w:t>single appointment for cancelation</w:t>
      </w:r>
    </w:p>
    <w:p w14:paraId="4E37D798" w14:textId="78216891" w:rsidR="03C74BFD" w:rsidRDefault="03C74BFD" w:rsidP="03C74BFD">
      <w:pPr>
        <w:pStyle w:val="Tekstpodstawowy"/>
        <w:numPr>
          <w:ilvl w:val="0"/>
          <w:numId w:val="7"/>
        </w:numPr>
        <w:spacing w:after="0"/>
      </w:pPr>
      <w:r>
        <w:t xml:space="preserve">Canceled can be </w:t>
      </w:r>
      <w:r w:rsidR="007E57E8">
        <w:t xml:space="preserve">a </w:t>
      </w:r>
      <w:r>
        <w:t>future appointment (not today)</w:t>
      </w:r>
    </w:p>
    <w:p w14:paraId="4EE684A3" w14:textId="30DB3563" w:rsidR="03C74BFD" w:rsidRDefault="03C74BFD" w:rsidP="03C74BFD">
      <w:pPr>
        <w:pStyle w:val="Tekstpodstawowy"/>
        <w:numPr>
          <w:ilvl w:val="0"/>
          <w:numId w:val="7"/>
        </w:numPr>
        <w:spacing w:after="0"/>
      </w:pPr>
      <w:r>
        <w:t xml:space="preserve">After </w:t>
      </w:r>
      <w:r w:rsidR="007E57E8">
        <w:t>selecting</w:t>
      </w:r>
      <w:r>
        <w:t xml:space="preserve"> the appointment, the system starts to present the “Cancel” button</w:t>
      </w:r>
    </w:p>
    <w:p w14:paraId="6164A948" w14:textId="7C88856A" w:rsidR="03C74BFD" w:rsidRDefault="03C74BFD" w:rsidP="03C74BFD">
      <w:pPr>
        <w:pStyle w:val="Tekstpodstawowy"/>
        <w:numPr>
          <w:ilvl w:val="0"/>
          <w:numId w:val="7"/>
        </w:numPr>
        <w:spacing w:after="0"/>
      </w:pPr>
      <w:r>
        <w:t>After clicking that button an operation is launched</w:t>
      </w:r>
    </w:p>
    <w:p w14:paraId="459F1D3E" w14:textId="653C3073" w:rsidR="03C74BFD" w:rsidRDefault="03C74BFD" w:rsidP="03C74BFD">
      <w:pPr>
        <w:pStyle w:val="Tekstpodstawowy"/>
        <w:numPr>
          <w:ilvl w:val="0"/>
          <w:numId w:val="8"/>
        </w:numPr>
        <w:spacing w:after="0"/>
      </w:pPr>
      <w:r>
        <w:t>The operation needs to be confirmed before being performed.</w:t>
      </w:r>
    </w:p>
    <w:p w14:paraId="408F4828" w14:textId="53B89205" w:rsidR="03C74BFD" w:rsidRDefault="03C74BFD" w:rsidP="03C74BFD">
      <w:pPr>
        <w:pStyle w:val="Tekstpodstawowy"/>
        <w:spacing w:after="0"/>
      </w:pPr>
    </w:p>
    <w:p w14:paraId="4D82BEB4" w14:textId="6837546C" w:rsidR="03C74BFD" w:rsidRDefault="03C74BFD" w:rsidP="03C74BFD">
      <w:pPr>
        <w:pStyle w:val="Tekstpodstawowy"/>
        <w:spacing w:after="0"/>
        <w:rPr>
          <w:u w:val="single"/>
        </w:rPr>
      </w:pPr>
      <w:r w:rsidRPr="03C74BFD">
        <w:rPr>
          <w:u w:val="single"/>
        </w:rPr>
        <w:t xml:space="preserve">Single cancelation of </w:t>
      </w:r>
      <w:r w:rsidR="007E57E8">
        <w:rPr>
          <w:u w:val="single"/>
        </w:rPr>
        <w:t xml:space="preserve">an </w:t>
      </w:r>
      <w:r w:rsidRPr="03C74BFD">
        <w:rPr>
          <w:u w:val="single"/>
        </w:rPr>
        <w:t xml:space="preserve">appointment from an appointment’s </w:t>
      </w:r>
      <w:r w:rsidR="007E57E8" w:rsidRPr="03C74BFD">
        <w:rPr>
          <w:u w:val="single"/>
        </w:rPr>
        <w:t>detail’s</w:t>
      </w:r>
      <w:r w:rsidRPr="03C74BFD">
        <w:rPr>
          <w:u w:val="single"/>
        </w:rPr>
        <w:t xml:space="preserve"> view</w:t>
      </w:r>
    </w:p>
    <w:p w14:paraId="55986847" w14:textId="4F8AA364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As a</w:t>
      </w:r>
      <w:r>
        <w:t xml:space="preserve"> doctor</w:t>
      </w:r>
    </w:p>
    <w:p w14:paraId="073CBA3C" w14:textId="1CD41EAA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I want</w:t>
      </w:r>
      <w:r>
        <w:t xml:space="preserve"> to have a possibility to cancel the appointment viewing </w:t>
      </w:r>
      <w:r w:rsidR="007E57E8">
        <w:t>its</w:t>
      </w:r>
      <w:r>
        <w:t xml:space="preserve"> details</w:t>
      </w:r>
    </w:p>
    <w:p w14:paraId="0BB022D3" w14:textId="6FBE0935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So that</w:t>
      </w:r>
      <w:r>
        <w:t xml:space="preserve"> I will be able to change the status of the appointment and inform patients, medical clinic staff, and management about it</w:t>
      </w:r>
    </w:p>
    <w:p w14:paraId="3ECFB1D9" w14:textId="0CC8B953" w:rsidR="03C74BFD" w:rsidRDefault="03C74BFD" w:rsidP="03C74BFD">
      <w:pPr>
        <w:pStyle w:val="Tekstpodstawowy"/>
        <w:spacing w:after="0"/>
      </w:pPr>
      <w:r>
        <w:t>Acceptance criteria:</w:t>
      </w:r>
    </w:p>
    <w:p w14:paraId="469513C2" w14:textId="2090789A" w:rsidR="03C74BFD" w:rsidRDefault="03C74BFD" w:rsidP="03C74BFD">
      <w:pPr>
        <w:pStyle w:val="Tekstpodstawowy"/>
        <w:numPr>
          <w:ilvl w:val="0"/>
          <w:numId w:val="8"/>
        </w:numPr>
        <w:spacing w:after="0"/>
      </w:pPr>
      <w:r>
        <w:lastRenderedPageBreak/>
        <w:t>While in the appointment detail view the “Cancel” button is available</w:t>
      </w:r>
    </w:p>
    <w:p w14:paraId="12478112" w14:textId="653C3073" w:rsidR="03C74BFD" w:rsidRDefault="03C74BFD" w:rsidP="03C74BFD">
      <w:pPr>
        <w:pStyle w:val="Tekstpodstawowy"/>
        <w:numPr>
          <w:ilvl w:val="0"/>
          <w:numId w:val="8"/>
        </w:numPr>
        <w:spacing w:after="0"/>
      </w:pPr>
      <w:r>
        <w:t>The operation needs to be confirmed before being performed.</w:t>
      </w:r>
    </w:p>
    <w:p w14:paraId="3BB12BBA" w14:textId="247823A8" w:rsidR="03C74BFD" w:rsidRDefault="03C74BFD" w:rsidP="03C74BFD">
      <w:pPr>
        <w:pStyle w:val="Tekstpodstawowy"/>
        <w:spacing w:after="0"/>
      </w:pPr>
    </w:p>
    <w:p w14:paraId="31E6AAB1" w14:textId="6494409D" w:rsidR="03C74BFD" w:rsidRDefault="2AFAE394" w:rsidP="2D5AE737">
      <w:pPr>
        <w:pStyle w:val="Tekstpodstawowy"/>
        <w:spacing w:after="0"/>
        <w:rPr>
          <w:b/>
          <w:bCs/>
          <w:u w:val="single"/>
        </w:rPr>
      </w:pPr>
      <w:r w:rsidRPr="2D5AE737">
        <w:rPr>
          <w:b/>
          <w:bCs/>
          <w:u w:val="single"/>
        </w:rPr>
        <w:t>Epic: The future calendar management</w:t>
      </w:r>
    </w:p>
    <w:p w14:paraId="7D500C30" w14:textId="254A3AA9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User stories</w:t>
      </w:r>
    </w:p>
    <w:p w14:paraId="04A1C64D" w14:textId="53EFAD35" w:rsidR="03C74BFD" w:rsidRDefault="2AFAE394" w:rsidP="2D5AE737">
      <w:pPr>
        <w:pStyle w:val="Tekstpodstawowy"/>
        <w:spacing w:after="0"/>
        <w:rPr>
          <w:u w:val="single"/>
        </w:rPr>
      </w:pPr>
      <w:r w:rsidRPr="2D5AE737">
        <w:rPr>
          <w:u w:val="single"/>
        </w:rPr>
        <w:t>Future calendar viewing</w:t>
      </w:r>
    </w:p>
    <w:p w14:paraId="62C67385" w14:textId="16B8570B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As a</w:t>
      </w:r>
      <w:r>
        <w:t xml:space="preserve"> doctor</w:t>
      </w:r>
    </w:p>
    <w:p w14:paraId="139D10F5" w14:textId="26749D2C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I want</w:t>
      </w:r>
      <w:r>
        <w:t xml:space="preserve"> to have the possibility to view the future calendar details</w:t>
      </w:r>
    </w:p>
    <w:p w14:paraId="2B1D1E94" w14:textId="554249AD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 xml:space="preserve">So that </w:t>
      </w:r>
      <w:r>
        <w:t>I could manage it</w:t>
      </w:r>
    </w:p>
    <w:p w14:paraId="448B833D" w14:textId="1825C928" w:rsidR="03C74BFD" w:rsidRDefault="2AFAE394" w:rsidP="03C74BFD">
      <w:pPr>
        <w:pStyle w:val="Tekstpodstawowy"/>
        <w:spacing w:after="0"/>
      </w:pPr>
      <w:r>
        <w:t>Acceptance criteria:</w:t>
      </w:r>
    </w:p>
    <w:p w14:paraId="67B26419" w14:textId="1E3B2CC0" w:rsidR="03C74BFD" w:rsidRDefault="2AFAE394" w:rsidP="2D5AE737">
      <w:pPr>
        <w:pStyle w:val="Tekstpodstawowy"/>
        <w:numPr>
          <w:ilvl w:val="0"/>
          <w:numId w:val="10"/>
        </w:numPr>
        <w:spacing w:after="0"/>
      </w:pPr>
      <w:r>
        <w:t>The future calendar is available as an option on the doctor’s dashboard.</w:t>
      </w:r>
    </w:p>
    <w:p w14:paraId="43FE7A52" w14:textId="302BA320" w:rsidR="03C74BFD" w:rsidRDefault="2AFAE394" w:rsidP="2D5AE737">
      <w:pPr>
        <w:pStyle w:val="Tekstpodstawowy"/>
        <w:numPr>
          <w:ilvl w:val="0"/>
          <w:numId w:val="10"/>
        </w:numPr>
        <w:spacing w:after="0"/>
      </w:pPr>
      <w:r>
        <w:t>The future calendar is presented after clicking on the “New Calendar” button.</w:t>
      </w:r>
    </w:p>
    <w:p w14:paraId="397FACD7" w14:textId="78B04F69" w:rsidR="03C74BFD" w:rsidRDefault="2AFAE394" w:rsidP="2D5AE737">
      <w:pPr>
        <w:pStyle w:val="Tekstpodstawowy"/>
        <w:numPr>
          <w:ilvl w:val="0"/>
          <w:numId w:val="10"/>
        </w:numPr>
        <w:spacing w:after="0"/>
      </w:pPr>
      <w:r>
        <w:t xml:space="preserve">Opening the calendar shows a list of days in the future months when a doctor’s duties are scheduled. </w:t>
      </w:r>
    </w:p>
    <w:p w14:paraId="6F488091" w14:textId="1F745F00" w:rsidR="03C74BFD" w:rsidRDefault="2AFAE394" w:rsidP="2D5AE737">
      <w:pPr>
        <w:pStyle w:val="Tekstpodstawowy"/>
        <w:numPr>
          <w:ilvl w:val="0"/>
          <w:numId w:val="10"/>
        </w:numPr>
        <w:spacing w:after="0"/>
      </w:pPr>
      <w:r>
        <w:t>The system allows viewing details of selected day</w:t>
      </w:r>
    </w:p>
    <w:p w14:paraId="2B10F420" w14:textId="52105A0B" w:rsidR="03C74BFD" w:rsidRDefault="2AFAE394" w:rsidP="2D5AE737">
      <w:pPr>
        <w:pStyle w:val="Tekstpodstawowy"/>
        <w:numPr>
          <w:ilvl w:val="0"/>
          <w:numId w:val="10"/>
        </w:numPr>
        <w:spacing w:after="0"/>
      </w:pPr>
      <w:r>
        <w:t>Following buttons are available on the form:</w:t>
      </w:r>
    </w:p>
    <w:p w14:paraId="55F03067" w14:textId="36E4FE8E" w:rsidR="03C74BFD" w:rsidRDefault="2AFAE394" w:rsidP="2D5AE737">
      <w:pPr>
        <w:pStyle w:val="Tekstpodstawowy"/>
        <w:numPr>
          <w:ilvl w:val="1"/>
          <w:numId w:val="10"/>
        </w:numPr>
        <w:spacing w:after="0"/>
      </w:pPr>
      <w:r>
        <w:t>Accept</w:t>
      </w:r>
    </w:p>
    <w:p w14:paraId="28EF9331" w14:textId="3C63CEA7" w:rsidR="03C74BFD" w:rsidRDefault="2AFAE394" w:rsidP="2D5AE737">
      <w:pPr>
        <w:pStyle w:val="Tekstpodstawowy"/>
        <w:numPr>
          <w:ilvl w:val="1"/>
          <w:numId w:val="10"/>
        </w:numPr>
        <w:spacing w:after="0"/>
      </w:pPr>
      <w:r>
        <w:t>Modify</w:t>
      </w:r>
    </w:p>
    <w:p w14:paraId="3DEE414B" w14:textId="3DB51C91" w:rsidR="03C74BFD" w:rsidRDefault="2AFAE394" w:rsidP="2D5AE737">
      <w:pPr>
        <w:pStyle w:val="Tekstpodstawowy"/>
        <w:numPr>
          <w:ilvl w:val="1"/>
          <w:numId w:val="10"/>
        </w:numPr>
        <w:spacing w:after="0"/>
      </w:pPr>
      <w:r>
        <w:t>Reject</w:t>
      </w:r>
    </w:p>
    <w:p w14:paraId="47D406FE" w14:textId="1B6ED1BF" w:rsidR="03C74BFD" w:rsidRDefault="03C74BFD" w:rsidP="03C74BFD">
      <w:pPr>
        <w:pStyle w:val="Tekstpodstawowy"/>
        <w:spacing w:after="0"/>
      </w:pPr>
    </w:p>
    <w:p w14:paraId="5ACD8CEC" w14:textId="4A849A5B" w:rsidR="03C74BFD" w:rsidRDefault="2AFAE394" w:rsidP="2D5AE737">
      <w:pPr>
        <w:pStyle w:val="Tekstpodstawowy"/>
        <w:spacing w:after="0"/>
        <w:rPr>
          <w:u w:val="single"/>
        </w:rPr>
      </w:pPr>
      <w:r w:rsidRPr="2D5AE737">
        <w:rPr>
          <w:u w:val="single"/>
        </w:rPr>
        <w:t>Calendar acceptance</w:t>
      </w:r>
    </w:p>
    <w:p w14:paraId="53B86A9B" w14:textId="2A701225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As a</w:t>
      </w:r>
      <w:r>
        <w:t xml:space="preserve"> doctor</w:t>
      </w:r>
    </w:p>
    <w:p w14:paraId="7E66F73E" w14:textId="64585508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I want</w:t>
      </w:r>
      <w:r>
        <w:t xml:space="preserve"> to have the possibility to accept calendar prepared by the administrator</w:t>
      </w:r>
    </w:p>
    <w:p w14:paraId="44E5C638" w14:textId="53B3BC9F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So that</w:t>
      </w:r>
      <w:r>
        <w:t xml:space="preserve"> the calendar can be accepted</w:t>
      </w:r>
    </w:p>
    <w:p w14:paraId="29851F2F" w14:textId="76A27E62" w:rsidR="03C74BFD" w:rsidRDefault="2AFAE394" w:rsidP="03C74BFD">
      <w:pPr>
        <w:pStyle w:val="Tekstpodstawowy"/>
        <w:spacing w:after="0"/>
      </w:pPr>
      <w:r>
        <w:t>Acceptance criteria:</w:t>
      </w:r>
    </w:p>
    <w:p w14:paraId="2A5D4AE7" w14:textId="3FC4E72F" w:rsidR="03C74BFD" w:rsidRDefault="2AFAE394" w:rsidP="2D5AE737">
      <w:pPr>
        <w:pStyle w:val="Tekstpodstawowy"/>
        <w:numPr>
          <w:ilvl w:val="0"/>
          <w:numId w:val="3"/>
        </w:numPr>
        <w:spacing w:after="0"/>
      </w:pPr>
      <w:r>
        <w:t>After clicking on the “Accept” button on the form with future calendar details, system opens pop-up window with possibility to confirm acceptation by the doctor</w:t>
      </w:r>
    </w:p>
    <w:p w14:paraId="78A45402" w14:textId="39C7D23B" w:rsidR="03C74BFD" w:rsidRDefault="2AFAE394" w:rsidP="2D5AE737">
      <w:pPr>
        <w:pStyle w:val="Tekstpodstawowy"/>
        <w:numPr>
          <w:ilvl w:val="0"/>
          <w:numId w:val="3"/>
        </w:numPr>
        <w:spacing w:after="0"/>
      </w:pPr>
      <w:r>
        <w:t>The doctor can opt out of accepting the calendar by clicking on the "Cancel" button in the open pop-up window</w:t>
      </w:r>
    </w:p>
    <w:p w14:paraId="02230E3A" w14:textId="249A3BD8" w:rsidR="03C74BFD" w:rsidRDefault="03C74BFD" w:rsidP="03C74BFD">
      <w:pPr>
        <w:pStyle w:val="Tekstpodstawowy"/>
        <w:spacing w:after="0"/>
      </w:pPr>
    </w:p>
    <w:p w14:paraId="489521AB" w14:textId="268EBB8F" w:rsidR="03C74BFD" w:rsidRDefault="2AFAE394" w:rsidP="03C74BFD">
      <w:pPr>
        <w:pStyle w:val="Tekstpodstawowy"/>
        <w:spacing w:after="0"/>
      </w:pPr>
      <w:r w:rsidRPr="2D5AE737">
        <w:rPr>
          <w:u w:val="single"/>
        </w:rPr>
        <w:t>Calendar modification</w:t>
      </w:r>
    </w:p>
    <w:p w14:paraId="754E5F96" w14:textId="446F0FC6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As a</w:t>
      </w:r>
      <w:r>
        <w:t xml:space="preserve"> doctor</w:t>
      </w:r>
    </w:p>
    <w:p w14:paraId="0B806CCB" w14:textId="6C7B8B40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I want</w:t>
      </w:r>
      <w:r>
        <w:t xml:space="preserve"> to have the possibility to modify the calendar received from the administrator</w:t>
      </w:r>
    </w:p>
    <w:p w14:paraId="418A2A2F" w14:textId="1CD365BD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So that</w:t>
      </w:r>
      <w:r>
        <w:t xml:space="preserve"> I will be able to adjust the calendar to my preferences</w:t>
      </w:r>
    </w:p>
    <w:p w14:paraId="69B523C9" w14:textId="6CDF5166" w:rsidR="03C74BFD" w:rsidRDefault="2AFAE394" w:rsidP="03C74BFD">
      <w:pPr>
        <w:pStyle w:val="Tekstpodstawowy"/>
        <w:spacing w:after="0"/>
      </w:pPr>
      <w:r>
        <w:t>Acceptance criteria:</w:t>
      </w:r>
    </w:p>
    <w:p w14:paraId="3199BF62" w14:textId="654A3729" w:rsidR="03C74BFD" w:rsidRDefault="2AFAE394" w:rsidP="2D5AE737">
      <w:pPr>
        <w:pStyle w:val="Tekstpodstawowy"/>
        <w:numPr>
          <w:ilvl w:val="0"/>
          <w:numId w:val="2"/>
        </w:numPr>
        <w:spacing w:after="0"/>
      </w:pPr>
      <w:r>
        <w:t>The doctor can update the existing terms or add the new</w:t>
      </w:r>
    </w:p>
    <w:p w14:paraId="0D1B5D1A" w14:textId="536FC634" w:rsidR="03C74BFD" w:rsidRDefault="2AFAE394" w:rsidP="2D5AE737">
      <w:pPr>
        <w:pStyle w:val="Tekstpodstawowy"/>
        <w:numPr>
          <w:ilvl w:val="0"/>
          <w:numId w:val="2"/>
        </w:numPr>
        <w:spacing w:after="0"/>
      </w:pPr>
      <w:r>
        <w:t>The doctor sees terms of other doctors in the calendar in the read-only mode</w:t>
      </w:r>
    </w:p>
    <w:p w14:paraId="0EA72465" w14:textId="5FDCCBBC" w:rsidR="03C74BFD" w:rsidRDefault="2AFAE394" w:rsidP="2D5AE737">
      <w:pPr>
        <w:pStyle w:val="Tekstpodstawowy"/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t xml:space="preserve">Changing or adding a new term can be done according to the rules described in the </w:t>
      </w:r>
      <w:r w:rsidRPr="2D5AE737">
        <w:rPr>
          <w:rFonts w:ascii="Arial" w:eastAsia="Arial" w:hAnsi="Arial" w:cs="Arial"/>
        </w:rPr>
        <w:t>“Generation of a new calendar based on the blank form” user story (The administration module)</w:t>
      </w:r>
    </w:p>
    <w:p w14:paraId="1EDC29F7" w14:textId="6BE4DC35" w:rsidR="03C74BFD" w:rsidRDefault="03C74BFD" w:rsidP="03C74BFD">
      <w:pPr>
        <w:pStyle w:val="Tekstpodstawowy"/>
        <w:spacing w:after="0"/>
      </w:pPr>
    </w:p>
    <w:p w14:paraId="6A221A49" w14:textId="34436E98" w:rsidR="03C74BFD" w:rsidRDefault="2AFAE394" w:rsidP="2D5AE737">
      <w:pPr>
        <w:pStyle w:val="Tekstpodstawowy"/>
        <w:spacing w:after="0"/>
        <w:rPr>
          <w:u w:val="single"/>
        </w:rPr>
      </w:pPr>
      <w:r w:rsidRPr="2D5AE737">
        <w:rPr>
          <w:u w:val="single"/>
        </w:rPr>
        <w:t>Terms rejection</w:t>
      </w:r>
    </w:p>
    <w:p w14:paraId="142E9206" w14:textId="3063F4B7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As a</w:t>
      </w:r>
      <w:r>
        <w:t xml:space="preserve"> doctor</w:t>
      </w:r>
    </w:p>
    <w:p w14:paraId="4C937311" w14:textId="728313EB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t>I want</w:t>
      </w:r>
      <w:r>
        <w:t xml:space="preserve"> to have the possibility to reject one or more planned terms from the future calendar</w:t>
      </w:r>
    </w:p>
    <w:p w14:paraId="218410D7" w14:textId="166EDE49" w:rsidR="03C74BFD" w:rsidRDefault="2AFAE394" w:rsidP="03C74BFD">
      <w:pPr>
        <w:pStyle w:val="Tekstpodstawowy"/>
        <w:spacing w:after="0"/>
      </w:pPr>
      <w:r w:rsidRPr="2D5AE737">
        <w:rPr>
          <w:b/>
          <w:bCs/>
        </w:rPr>
        <w:lastRenderedPageBreak/>
        <w:t>So that</w:t>
      </w:r>
      <w:r>
        <w:t xml:space="preserve"> I will be able to adjust the calendar to my preferences</w:t>
      </w:r>
    </w:p>
    <w:p w14:paraId="62B81AC6" w14:textId="290AE173" w:rsidR="03C74BFD" w:rsidRDefault="2AFAE394" w:rsidP="03C74BFD">
      <w:pPr>
        <w:pStyle w:val="Tekstpodstawowy"/>
        <w:spacing w:after="0"/>
      </w:pPr>
      <w:r>
        <w:t>Acceptance criteria:</w:t>
      </w:r>
    </w:p>
    <w:p w14:paraId="4DF3D418" w14:textId="4A6AD1BF" w:rsidR="03C74BFD" w:rsidRDefault="2AFAE394" w:rsidP="2D5AE737">
      <w:pPr>
        <w:pStyle w:val="Tekstpodstawowy"/>
        <w:numPr>
          <w:ilvl w:val="0"/>
          <w:numId w:val="1"/>
        </w:numPr>
        <w:spacing w:after="0"/>
      </w:pPr>
      <w:r>
        <w:t>The doctor can reject one or more terms at the same time</w:t>
      </w:r>
    </w:p>
    <w:p w14:paraId="4F18C437" w14:textId="10A7E858" w:rsidR="03C74BFD" w:rsidRDefault="2AFAE394" w:rsidP="2D5AE737">
      <w:pPr>
        <w:pStyle w:val="Tekstpodstawowy"/>
        <w:numPr>
          <w:ilvl w:val="0"/>
          <w:numId w:val="1"/>
        </w:numPr>
        <w:spacing w:after="0"/>
      </w:pPr>
      <w:r>
        <w:t>The deleted term becomes available to other doctors and the administrator as soon as the doctor accepts the operation</w:t>
      </w:r>
    </w:p>
    <w:p w14:paraId="544180D9" w14:textId="77777777" w:rsidR="00872BAB" w:rsidRDefault="00872BAB" w:rsidP="00872BAB">
      <w:pPr>
        <w:pStyle w:val="Tekstpodstawowy"/>
        <w:spacing w:after="0"/>
      </w:pPr>
    </w:p>
    <w:p w14:paraId="107AD720" w14:textId="77777777" w:rsidR="00872BAB" w:rsidRPr="00FF6AC8" w:rsidRDefault="00872BAB" w:rsidP="00872BAB">
      <w:pPr>
        <w:rPr>
          <w:rFonts w:ascii="Arial" w:hAnsi="Arial" w:cs="Arial"/>
        </w:rPr>
      </w:pPr>
    </w:p>
    <w:p w14:paraId="307282FE" w14:textId="77777777" w:rsidR="00872BAB" w:rsidRDefault="00872BAB" w:rsidP="00872BAB">
      <w:pPr>
        <w:pStyle w:val="Tekstpodstawowy"/>
        <w:spacing w:after="0"/>
      </w:pPr>
    </w:p>
    <w:p w14:paraId="7AFEAE9D" w14:textId="1AC648ED" w:rsidR="03C74BFD" w:rsidRDefault="003629F6" w:rsidP="03C74BFD">
      <w:pPr>
        <w:pStyle w:val="Tekstpodstawowy"/>
        <w:spacing w:after="0"/>
      </w:pPr>
      <w:r>
        <w:rPr>
          <w:noProof/>
        </w:rPr>
        <w:drawing>
          <wp:inline distT="0" distB="0" distL="0" distR="0" wp14:anchorId="47C3D8AB" wp14:editId="4FA569E7">
            <wp:extent cx="6119495" cy="5563870"/>
            <wp:effectExtent l="0" t="0" r="0" b="0"/>
            <wp:docPr id="12" name="Obraz 12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diagram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66C5" w14:textId="77777777" w:rsidR="003629F6" w:rsidRDefault="003629F6" w:rsidP="03C74BFD">
      <w:pPr>
        <w:pStyle w:val="Tekstpodstawowy"/>
        <w:spacing w:after="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29F6" w:rsidRPr="00EE6AC7" w14:paraId="2B3EB497" w14:textId="77777777" w:rsidTr="00200124">
        <w:tc>
          <w:tcPr>
            <w:tcW w:w="4531" w:type="dxa"/>
          </w:tcPr>
          <w:p w14:paraId="0F277D18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Name</w:t>
            </w:r>
          </w:p>
        </w:tc>
        <w:tc>
          <w:tcPr>
            <w:tcW w:w="4531" w:type="dxa"/>
          </w:tcPr>
          <w:p w14:paraId="78F6B305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Accept future calendar</w:t>
            </w:r>
          </w:p>
        </w:tc>
      </w:tr>
      <w:tr w:rsidR="003629F6" w:rsidRPr="00EE6AC7" w14:paraId="41F35EB5" w14:textId="77777777" w:rsidTr="00200124">
        <w:tc>
          <w:tcPr>
            <w:tcW w:w="4531" w:type="dxa"/>
          </w:tcPr>
          <w:p w14:paraId="1FA2BC6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ID</w:t>
            </w:r>
          </w:p>
        </w:tc>
        <w:tc>
          <w:tcPr>
            <w:tcW w:w="4531" w:type="dxa"/>
          </w:tcPr>
          <w:p w14:paraId="41219F9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MAN 1.1</w:t>
            </w:r>
          </w:p>
        </w:tc>
      </w:tr>
      <w:tr w:rsidR="003629F6" w:rsidRPr="00EE6AC7" w14:paraId="4AB724A5" w14:textId="77777777" w:rsidTr="00200124">
        <w:tc>
          <w:tcPr>
            <w:tcW w:w="4531" w:type="dxa"/>
          </w:tcPr>
          <w:p w14:paraId="30852836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The aim</w:t>
            </w:r>
          </w:p>
        </w:tc>
        <w:tc>
          <w:tcPr>
            <w:tcW w:w="4531" w:type="dxa"/>
          </w:tcPr>
          <w:p w14:paraId="7F646D0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Accept future calendar by doctor</w:t>
            </w:r>
          </w:p>
        </w:tc>
      </w:tr>
      <w:tr w:rsidR="003629F6" w:rsidRPr="00EE6AC7" w14:paraId="230DE31E" w14:textId="77777777" w:rsidTr="00200124">
        <w:tc>
          <w:tcPr>
            <w:tcW w:w="4531" w:type="dxa"/>
          </w:tcPr>
          <w:p w14:paraId="6F05A0E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Description</w:t>
            </w:r>
          </w:p>
        </w:tc>
        <w:tc>
          <w:tcPr>
            <w:tcW w:w="4531" w:type="dxa"/>
          </w:tcPr>
          <w:p w14:paraId="45FA013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has possibility to accept calendar prepared by the administrator. After clicking on the button “Accept”, system opens window with possibility to confirm acceptation by the doctor</w:t>
            </w:r>
          </w:p>
        </w:tc>
      </w:tr>
      <w:tr w:rsidR="003629F6" w:rsidRPr="00EE6AC7" w14:paraId="2097BE2D" w14:textId="77777777" w:rsidTr="00200124">
        <w:tc>
          <w:tcPr>
            <w:tcW w:w="4531" w:type="dxa"/>
          </w:tcPr>
          <w:p w14:paraId="66CEAF9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Author</w:t>
            </w:r>
          </w:p>
        </w:tc>
        <w:tc>
          <w:tcPr>
            <w:tcW w:w="4531" w:type="dxa"/>
          </w:tcPr>
          <w:p w14:paraId="22332ED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Mateusz Kruk</w:t>
            </w:r>
          </w:p>
        </w:tc>
      </w:tr>
      <w:tr w:rsidR="003629F6" w:rsidRPr="00EE6AC7" w14:paraId="4778F444" w14:textId="77777777" w:rsidTr="00200124">
        <w:tc>
          <w:tcPr>
            <w:tcW w:w="4531" w:type="dxa"/>
          </w:tcPr>
          <w:p w14:paraId="78678B4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Actor</w:t>
            </w:r>
          </w:p>
        </w:tc>
        <w:tc>
          <w:tcPr>
            <w:tcW w:w="4531" w:type="dxa"/>
          </w:tcPr>
          <w:p w14:paraId="375809B3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</w:t>
            </w:r>
          </w:p>
        </w:tc>
      </w:tr>
      <w:tr w:rsidR="003629F6" w:rsidRPr="00EE6AC7" w14:paraId="723D02BF" w14:textId="77777777" w:rsidTr="00200124">
        <w:tc>
          <w:tcPr>
            <w:tcW w:w="4531" w:type="dxa"/>
          </w:tcPr>
          <w:p w14:paraId="063F9F3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Start conditions</w:t>
            </w:r>
          </w:p>
        </w:tc>
        <w:tc>
          <w:tcPr>
            <w:tcW w:w="4531" w:type="dxa"/>
          </w:tcPr>
          <w:p w14:paraId="51CA96AE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is logged into the system</w:t>
            </w:r>
          </w:p>
          <w:p w14:paraId="64036B6C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lastRenderedPageBreak/>
              <w:t>Form with list of today visits is presented</w:t>
            </w:r>
          </w:p>
        </w:tc>
      </w:tr>
      <w:tr w:rsidR="003629F6" w:rsidRPr="00EE6AC7" w14:paraId="687AE3E5" w14:textId="77777777" w:rsidTr="00200124">
        <w:tc>
          <w:tcPr>
            <w:tcW w:w="4531" w:type="dxa"/>
          </w:tcPr>
          <w:p w14:paraId="299F448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lastRenderedPageBreak/>
              <w:t>Final conditions</w:t>
            </w:r>
          </w:p>
        </w:tc>
        <w:tc>
          <w:tcPr>
            <w:tcW w:w="4531" w:type="dxa"/>
          </w:tcPr>
          <w:p w14:paraId="5E150C0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EE6AC7" w14:paraId="3C5107D4" w14:textId="77777777" w:rsidTr="00200124">
        <w:tc>
          <w:tcPr>
            <w:tcW w:w="4531" w:type="dxa"/>
          </w:tcPr>
          <w:p w14:paraId="4D85BE5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Input data</w:t>
            </w:r>
          </w:p>
        </w:tc>
        <w:tc>
          <w:tcPr>
            <w:tcW w:w="4531" w:type="dxa"/>
          </w:tcPr>
          <w:p w14:paraId="1EE46DB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EE6AC7" w14:paraId="557FA10B" w14:textId="77777777" w:rsidTr="00200124">
        <w:tc>
          <w:tcPr>
            <w:tcW w:w="4531" w:type="dxa"/>
          </w:tcPr>
          <w:p w14:paraId="0BA61268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Output data</w:t>
            </w:r>
          </w:p>
        </w:tc>
        <w:tc>
          <w:tcPr>
            <w:tcW w:w="4531" w:type="dxa"/>
          </w:tcPr>
          <w:p w14:paraId="7D1CD0B5" w14:textId="77777777" w:rsidR="003629F6" w:rsidRPr="00EE6AC7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EE6AC7" w14:paraId="201D2AC7" w14:textId="77777777" w:rsidTr="00200124">
        <w:tc>
          <w:tcPr>
            <w:tcW w:w="4531" w:type="dxa"/>
          </w:tcPr>
          <w:p w14:paraId="1C52156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Scenarios</w:t>
            </w:r>
          </w:p>
        </w:tc>
        <w:tc>
          <w:tcPr>
            <w:tcW w:w="4531" w:type="dxa"/>
          </w:tcPr>
          <w:p w14:paraId="140C450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Main :</w:t>
            </w:r>
          </w:p>
          <w:p w14:paraId="35BFBB09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3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clicks button “Accept” on the form with future calendar details</w:t>
            </w:r>
          </w:p>
          <w:p w14:paraId="17771E4A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3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window with possibility to confirm acceptation by the doctor</w:t>
            </w:r>
          </w:p>
          <w:p w14:paraId="4FD1C470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3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clicks button “Confirm”</w:t>
            </w:r>
          </w:p>
          <w:p w14:paraId="3D69E86F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3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Future calendar is accepted</w:t>
            </w:r>
          </w:p>
          <w:p w14:paraId="2306CBCF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Alternative :</w:t>
            </w:r>
          </w:p>
          <w:p w14:paraId="56C583B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clicks button “Cancel” on confirmation window :</w:t>
            </w:r>
          </w:p>
          <w:p w14:paraId="725BC4B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3. Doctor clicks button “Cancel” in the open window</w:t>
            </w:r>
          </w:p>
          <w:p w14:paraId="4595D51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4. Future calendar is not accepted</w:t>
            </w:r>
          </w:p>
        </w:tc>
      </w:tr>
    </w:tbl>
    <w:p w14:paraId="19FED017" w14:textId="77777777" w:rsidR="003629F6" w:rsidRPr="00EE6AC7" w:rsidRDefault="003629F6" w:rsidP="003629F6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29F6" w:rsidRPr="00EE6AC7" w14:paraId="35AED0F5" w14:textId="77777777" w:rsidTr="00200124">
        <w:tc>
          <w:tcPr>
            <w:tcW w:w="4531" w:type="dxa"/>
          </w:tcPr>
          <w:p w14:paraId="5F81B3E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Name</w:t>
            </w:r>
          </w:p>
        </w:tc>
        <w:tc>
          <w:tcPr>
            <w:tcW w:w="4531" w:type="dxa"/>
          </w:tcPr>
          <w:p w14:paraId="0DDEC16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Update terms from calendar</w:t>
            </w:r>
          </w:p>
        </w:tc>
      </w:tr>
      <w:tr w:rsidR="003629F6" w:rsidRPr="00EE6AC7" w14:paraId="5B5CEBA1" w14:textId="77777777" w:rsidTr="00200124">
        <w:tc>
          <w:tcPr>
            <w:tcW w:w="4531" w:type="dxa"/>
          </w:tcPr>
          <w:p w14:paraId="0E930B7E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ID</w:t>
            </w:r>
          </w:p>
        </w:tc>
        <w:tc>
          <w:tcPr>
            <w:tcW w:w="4531" w:type="dxa"/>
          </w:tcPr>
          <w:p w14:paraId="3A2C950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MAN 1.2</w:t>
            </w:r>
          </w:p>
        </w:tc>
      </w:tr>
      <w:tr w:rsidR="003629F6" w:rsidRPr="00EE6AC7" w14:paraId="78A780A2" w14:textId="77777777" w:rsidTr="00200124">
        <w:tc>
          <w:tcPr>
            <w:tcW w:w="4531" w:type="dxa"/>
          </w:tcPr>
          <w:p w14:paraId="16C8560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The aim</w:t>
            </w:r>
          </w:p>
        </w:tc>
        <w:tc>
          <w:tcPr>
            <w:tcW w:w="4531" w:type="dxa"/>
          </w:tcPr>
          <w:p w14:paraId="1E9942E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Update terms from calendar by doctor</w:t>
            </w:r>
          </w:p>
        </w:tc>
      </w:tr>
      <w:tr w:rsidR="003629F6" w:rsidRPr="00EE6AC7" w14:paraId="2FF4D7E3" w14:textId="77777777" w:rsidTr="00200124">
        <w:tc>
          <w:tcPr>
            <w:tcW w:w="4531" w:type="dxa"/>
          </w:tcPr>
          <w:p w14:paraId="4CFED15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Description</w:t>
            </w:r>
          </w:p>
        </w:tc>
        <w:tc>
          <w:tcPr>
            <w:tcW w:w="4531" w:type="dxa"/>
          </w:tcPr>
          <w:p w14:paraId="66B1040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has possibility to update terms to calendar received from the administrator</w:t>
            </w:r>
          </w:p>
        </w:tc>
      </w:tr>
      <w:tr w:rsidR="003629F6" w:rsidRPr="00EE6AC7" w14:paraId="57A65326" w14:textId="77777777" w:rsidTr="00200124">
        <w:tc>
          <w:tcPr>
            <w:tcW w:w="4531" w:type="dxa"/>
          </w:tcPr>
          <w:p w14:paraId="5F0AFAA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Author</w:t>
            </w:r>
          </w:p>
        </w:tc>
        <w:tc>
          <w:tcPr>
            <w:tcW w:w="4531" w:type="dxa"/>
          </w:tcPr>
          <w:p w14:paraId="433EB4AE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Mateusz Kruk</w:t>
            </w:r>
          </w:p>
        </w:tc>
      </w:tr>
      <w:tr w:rsidR="003629F6" w:rsidRPr="00EE6AC7" w14:paraId="41CEBE88" w14:textId="77777777" w:rsidTr="00200124">
        <w:tc>
          <w:tcPr>
            <w:tcW w:w="4531" w:type="dxa"/>
          </w:tcPr>
          <w:p w14:paraId="22D0ADC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Actor</w:t>
            </w:r>
          </w:p>
        </w:tc>
        <w:tc>
          <w:tcPr>
            <w:tcW w:w="4531" w:type="dxa"/>
          </w:tcPr>
          <w:p w14:paraId="3AA75E05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</w:t>
            </w:r>
          </w:p>
        </w:tc>
      </w:tr>
      <w:tr w:rsidR="003629F6" w:rsidRPr="00EE6AC7" w14:paraId="2ECEC065" w14:textId="77777777" w:rsidTr="00200124">
        <w:tc>
          <w:tcPr>
            <w:tcW w:w="4531" w:type="dxa"/>
          </w:tcPr>
          <w:p w14:paraId="337043A5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Start conditions</w:t>
            </w:r>
          </w:p>
        </w:tc>
        <w:tc>
          <w:tcPr>
            <w:tcW w:w="4531" w:type="dxa"/>
          </w:tcPr>
          <w:p w14:paraId="74DFDB6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is logged into the system</w:t>
            </w:r>
          </w:p>
          <w:p w14:paraId="4AF186D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Form with current calendar details is presented</w:t>
            </w:r>
          </w:p>
        </w:tc>
      </w:tr>
      <w:tr w:rsidR="003629F6" w:rsidRPr="00EE6AC7" w14:paraId="666BEC8B" w14:textId="77777777" w:rsidTr="00200124">
        <w:tc>
          <w:tcPr>
            <w:tcW w:w="4531" w:type="dxa"/>
          </w:tcPr>
          <w:p w14:paraId="4CB7B7CF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Final conditions</w:t>
            </w:r>
          </w:p>
        </w:tc>
        <w:tc>
          <w:tcPr>
            <w:tcW w:w="4531" w:type="dxa"/>
          </w:tcPr>
          <w:p w14:paraId="3F13673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List of visits for selected day is presented with changes</w:t>
            </w:r>
          </w:p>
        </w:tc>
      </w:tr>
      <w:tr w:rsidR="003629F6" w:rsidRPr="00EE6AC7" w14:paraId="6B550E67" w14:textId="77777777" w:rsidTr="00200124">
        <w:tc>
          <w:tcPr>
            <w:tcW w:w="4531" w:type="dxa"/>
          </w:tcPr>
          <w:p w14:paraId="555E6D7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Input data</w:t>
            </w:r>
          </w:p>
        </w:tc>
        <w:tc>
          <w:tcPr>
            <w:tcW w:w="4531" w:type="dxa"/>
          </w:tcPr>
          <w:p w14:paraId="229AF17C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Date of visit</w:t>
            </w:r>
          </w:p>
          <w:p w14:paraId="2D2EE7CE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Cabinet, where visit will be carried out</w:t>
            </w:r>
          </w:p>
          <w:p w14:paraId="7B7FA7C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Term of visit</w:t>
            </w:r>
          </w:p>
        </w:tc>
      </w:tr>
      <w:tr w:rsidR="003629F6" w:rsidRPr="00EE6AC7" w14:paraId="2D5B18FE" w14:textId="77777777" w:rsidTr="00200124">
        <w:tc>
          <w:tcPr>
            <w:tcW w:w="4531" w:type="dxa"/>
          </w:tcPr>
          <w:p w14:paraId="391688C5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Output data</w:t>
            </w:r>
          </w:p>
        </w:tc>
        <w:tc>
          <w:tcPr>
            <w:tcW w:w="4531" w:type="dxa"/>
          </w:tcPr>
          <w:p w14:paraId="3089B11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EE6AC7" w14:paraId="1C6E7684" w14:textId="77777777" w:rsidTr="00200124">
        <w:tc>
          <w:tcPr>
            <w:tcW w:w="4531" w:type="dxa"/>
          </w:tcPr>
          <w:p w14:paraId="1ADAA21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Scenarios</w:t>
            </w:r>
          </w:p>
        </w:tc>
        <w:tc>
          <w:tcPr>
            <w:tcW w:w="4531" w:type="dxa"/>
          </w:tcPr>
          <w:p w14:paraId="508A0435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Main :</w:t>
            </w:r>
          </w:p>
          <w:p w14:paraId="59D03EA4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day from future calendar</w:t>
            </w:r>
          </w:p>
          <w:p w14:paraId="25000E2B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list of visits for selected day</w:t>
            </w:r>
          </w:p>
          <w:p w14:paraId="0E2C5361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visit</w:t>
            </w:r>
          </w:p>
          <w:p w14:paraId="558755DA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new form with details of selected visit</w:t>
            </w:r>
          </w:p>
          <w:p w14:paraId="43F56D14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button “Modify”</w:t>
            </w:r>
          </w:p>
          <w:p w14:paraId="39666CC9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new form with new details of selected visit to filled in</w:t>
            </w:r>
          </w:p>
          <w:p w14:paraId="296830AA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fill in the new information about visit</w:t>
            </w:r>
          </w:p>
          <w:p w14:paraId="1D1FB4D7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press button “Confirm”</w:t>
            </w:r>
          </w:p>
          <w:p w14:paraId="64694FBB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lastRenderedPageBreak/>
              <w:t xml:space="preserve"> System checks availability of chosen date, cabinet and term in database</w:t>
            </w:r>
          </w:p>
          <w:p w14:paraId="3724988B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System confirms, that chosen date, cabinet and term are available in database</w:t>
            </w:r>
          </w:p>
          <w:p w14:paraId="11FCDDA6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System presents message, that new information is correct</w:t>
            </w:r>
          </w:p>
          <w:p w14:paraId="2CCFD1EB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saved changes</w:t>
            </w:r>
          </w:p>
          <w:p w14:paraId="3BB4E915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4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list of visits for selected day with changes</w:t>
            </w:r>
          </w:p>
          <w:p w14:paraId="265E93C3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Alternative :</w:t>
            </w:r>
          </w:p>
          <w:p w14:paraId="15575E1C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gives incorrect new information about visit :</w:t>
            </w:r>
          </w:p>
          <w:p w14:paraId="53C20979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9. System sees, that chosen date, cabinet and term of visit are available in database</w:t>
            </w:r>
          </w:p>
          <w:p w14:paraId="55F254BA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10. System presents message, that new information is not correct</w:t>
            </w:r>
          </w:p>
          <w:p w14:paraId="4CA94161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11. Doctor correct all information about visit</w:t>
            </w:r>
          </w:p>
          <w:p w14:paraId="143E0FF7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12. System checks availability of chosen date, cabinet and term in database</w:t>
            </w:r>
          </w:p>
          <w:p w14:paraId="2BF73586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13. System confirms, that chosen date, cabinet and term are available in database</w:t>
            </w:r>
          </w:p>
          <w:p w14:paraId="45CD1166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14. System presents message, that new information is correct</w:t>
            </w:r>
          </w:p>
          <w:p w14:paraId="672146FA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15. System saved changes</w:t>
            </w:r>
          </w:p>
          <w:p w14:paraId="02ACC542" w14:textId="77777777" w:rsidR="003629F6" w:rsidRPr="00EE6AC7" w:rsidRDefault="003629F6" w:rsidP="00200124">
            <w:pPr>
              <w:ind w:left="360"/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16.  System presents list of visit for selected day with changes</w:t>
            </w:r>
          </w:p>
          <w:p w14:paraId="39181FB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clicks button “Cancel” on form</w:t>
            </w:r>
          </w:p>
          <w:p w14:paraId="6D846AF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8. Doctor clicks button “Cancel”</w:t>
            </w:r>
          </w:p>
          <w:p w14:paraId="0C07A5C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9. System presents form with future calendar details</w:t>
            </w:r>
          </w:p>
        </w:tc>
      </w:tr>
    </w:tbl>
    <w:p w14:paraId="54C56F88" w14:textId="77777777" w:rsidR="003629F6" w:rsidRPr="00EE6AC7" w:rsidRDefault="003629F6" w:rsidP="003629F6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29F6" w:rsidRPr="00EE6AC7" w14:paraId="56805690" w14:textId="77777777" w:rsidTr="00200124">
        <w:tc>
          <w:tcPr>
            <w:tcW w:w="4531" w:type="dxa"/>
          </w:tcPr>
          <w:p w14:paraId="35549C7C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Name</w:t>
            </w:r>
          </w:p>
        </w:tc>
        <w:tc>
          <w:tcPr>
            <w:tcW w:w="4531" w:type="dxa"/>
          </w:tcPr>
          <w:p w14:paraId="0A03FFFE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Add new terms to calendar</w:t>
            </w:r>
          </w:p>
        </w:tc>
      </w:tr>
      <w:tr w:rsidR="003629F6" w:rsidRPr="00EE6AC7" w14:paraId="3ED1918E" w14:textId="77777777" w:rsidTr="00200124">
        <w:tc>
          <w:tcPr>
            <w:tcW w:w="4531" w:type="dxa"/>
          </w:tcPr>
          <w:p w14:paraId="1485C15C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ID</w:t>
            </w:r>
          </w:p>
        </w:tc>
        <w:tc>
          <w:tcPr>
            <w:tcW w:w="4531" w:type="dxa"/>
          </w:tcPr>
          <w:p w14:paraId="6A57A13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MAN 1.3</w:t>
            </w:r>
          </w:p>
        </w:tc>
      </w:tr>
      <w:tr w:rsidR="003629F6" w:rsidRPr="00EE6AC7" w14:paraId="7A16EFA1" w14:textId="77777777" w:rsidTr="00200124">
        <w:tc>
          <w:tcPr>
            <w:tcW w:w="4531" w:type="dxa"/>
          </w:tcPr>
          <w:p w14:paraId="08C9B9C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</w:p>
        </w:tc>
        <w:tc>
          <w:tcPr>
            <w:tcW w:w="4531" w:type="dxa"/>
          </w:tcPr>
          <w:p w14:paraId="3DE7A0F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Add new terms to calendar by doctor</w:t>
            </w:r>
          </w:p>
        </w:tc>
      </w:tr>
      <w:tr w:rsidR="003629F6" w:rsidRPr="00EE6AC7" w14:paraId="209DF9BD" w14:textId="77777777" w:rsidTr="00200124">
        <w:tc>
          <w:tcPr>
            <w:tcW w:w="4531" w:type="dxa"/>
          </w:tcPr>
          <w:p w14:paraId="5CF3F3C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The aim</w:t>
            </w:r>
          </w:p>
        </w:tc>
        <w:tc>
          <w:tcPr>
            <w:tcW w:w="4531" w:type="dxa"/>
          </w:tcPr>
          <w:p w14:paraId="15DB7ED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Add new terms to calendar by doctor</w:t>
            </w:r>
          </w:p>
        </w:tc>
      </w:tr>
      <w:tr w:rsidR="003629F6" w:rsidRPr="00EE6AC7" w14:paraId="6DDECEC6" w14:textId="77777777" w:rsidTr="00200124">
        <w:tc>
          <w:tcPr>
            <w:tcW w:w="4531" w:type="dxa"/>
          </w:tcPr>
          <w:p w14:paraId="6782964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Description</w:t>
            </w:r>
          </w:p>
        </w:tc>
        <w:tc>
          <w:tcPr>
            <w:tcW w:w="4531" w:type="dxa"/>
          </w:tcPr>
          <w:p w14:paraId="17CB5093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has possibility to add new terms to calendar received by the administrator</w:t>
            </w:r>
          </w:p>
        </w:tc>
      </w:tr>
      <w:tr w:rsidR="003629F6" w:rsidRPr="00EE6AC7" w14:paraId="79000447" w14:textId="77777777" w:rsidTr="00200124">
        <w:tc>
          <w:tcPr>
            <w:tcW w:w="4531" w:type="dxa"/>
          </w:tcPr>
          <w:p w14:paraId="17AF64B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Author</w:t>
            </w:r>
          </w:p>
        </w:tc>
        <w:tc>
          <w:tcPr>
            <w:tcW w:w="4531" w:type="dxa"/>
          </w:tcPr>
          <w:p w14:paraId="3EB6770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Mateusz Kruk</w:t>
            </w:r>
          </w:p>
        </w:tc>
      </w:tr>
      <w:tr w:rsidR="003629F6" w:rsidRPr="00EE6AC7" w14:paraId="2BCC3EDC" w14:textId="77777777" w:rsidTr="00200124">
        <w:tc>
          <w:tcPr>
            <w:tcW w:w="4531" w:type="dxa"/>
          </w:tcPr>
          <w:p w14:paraId="10B10A5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Actor</w:t>
            </w:r>
          </w:p>
        </w:tc>
        <w:tc>
          <w:tcPr>
            <w:tcW w:w="4531" w:type="dxa"/>
          </w:tcPr>
          <w:p w14:paraId="72E73AE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</w:t>
            </w:r>
          </w:p>
        </w:tc>
      </w:tr>
      <w:tr w:rsidR="003629F6" w:rsidRPr="00EE6AC7" w14:paraId="23BE36F2" w14:textId="77777777" w:rsidTr="00200124">
        <w:tc>
          <w:tcPr>
            <w:tcW w:w="4531" w:type="dxa"/>
          </w:tcPr>
          <w:p w14:paraId="5594509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Start conditions</w:t>
            </w:r>
          </w:p>
        </w:tc>
        <w:tc>
          <w:tcPr>
            <w:tcW w:w="4531" w:type="dxa"/>
          </w:tcPr>
          <w:p w14:paraId="35E3B1EE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is logged into the system</w:t>
            </w:r>
          </w:p>
          <w:p w14:paraId="7B2DB67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Form with current calendar details is presented</w:t>
            </w:r>
          </w:p>
        </w:tc>
      </w:tr>
      <w:tr w:rsidR="003629F6" w:rsidRPr="00EE6AC7" w14:paraId="6324FB75" w14:textId="77777777" w:rsidTr="00200124">
        <w:tc>
          <w:tcPr>
            <w:tcW w:w="4531" w:type="dxa"/>
          </w:tcPr>
          <w:p w14:paraId="534EA67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Final conditions</w:t>
            </w:r>
          </w:p>
        </w:tc>
        <w:tc>
          <w:tcPr>
            <w:tcW w:w="4531" w:type="dxa"/>
          </w:tcPr>
          <w:p w14:paraId="0B55518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List of visits for selected day is presented with changes</w:t>
            </w:r>
          </w:p>
        </w:tc>
      </w:tr>
      <w:tr w:rsidR="003629F6" w:rsidRPr="00EE6AC7" w14:paraId="7F724D13" w14:textId="77777777" w:rsidTr="00200124">
        <w:tc>
          <w:tcPr>
            <w:tcW w:w="4531" w:type="dxa"/>
          </w:tcPr>
          <w:p w14:paraId="1CCFB4C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Input data</w:t>
            </w:r>
          </w:p>
        </w:tc>
        <w:tc>
          <w:tcPr>
            <w:tcW w:w="4531" w:type="dxa"/>
          </w:tcPr>
          <w:p w14:paraId="67575178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Date of visit</w:t>
            </w:r>
          </w:p>
          <w:p w14:paraId="1BDD494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lastRenderedPageBreak/>
              <w:t>Cabinet, where visits will be carried out</w:t>
            </w:r>
          </w:p>
          <w:p w14:paraId="1350023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Term of visit</w:t>
            </w:r>
          </w:p>
        </w:tc>
      </w:tr>
      <w:tr w:rsidR="003629F6" w:rsidRPr="00EE6AC7" w14:paraId="01FB3565" w14:textId="77777777" w:rsidTr="00200124">
        <w:tc>
          <w:tcPr>
            <w:tcW w:w="4531" w:type="dxa"/>
          </w:tcPr>
          <w:p w14:paraId="5F03C238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lastRenderedPageBreak/>
              <w:t>Scenarios</w:t>
            </w:r>
          </w:p>
        </w:tc>
        <w:tc>
          <w:tcPr>
            <w:tcW w:w="4531" w:type="dxa"/>
          </w:tcPr>
          <w:p w14:paraId="2E3EC2F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Main :</w:t>
            </w:r>
          </w:p>
          <w:p w14:paraId="38CAA220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button “Add term”</w:t>
            </w:r>
          </w:p>
          <w:p w14:paraId="50BA6D08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System presents form, where doctor can gives information about new visit</w:t>
            </w:r>
          </w:p>
          <w:p w14:paraId="1AF5A9B8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fill in the information about new visit</w:t>
            </w:r>
          </w:p>
          <w:p w14:paraId="5D7CBB34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clicks button “Confirm”</w:t>
            </w:r>
          </w:p>
          <w:p w14:paraId="15269F0C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checks availability of chosen date, cabinet and term in database</w:t>
            </w:r>
          </w:p>
          <w:p w14:paraId="05B04B15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System confirms, that chosen date, cabinet and term are available in database</w:t>
            </w:r>
          </w:p>
          <w:p w14:paraId="573D0F30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System presents message, that new information is correct</w:t>
            </w:r>
          </w:p>
          <w:p w14:paraId="5C7C84DE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add new visit into list</w:t>
            </w:r>
          </w:p>
          <w:p w14:paraId="30023016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5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list of visits for selected day with changes</w:t>
            </w:r>
          </w:p>
          <w:p w14:paraId="5EFB83FF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Alternative :</w:t>
            </w:r>
          </w:p>
          <w:p w14:paraId="7203BCD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gives incorrect information about new visit :</w:t>
            </w:r>
          </w:p>
          <w:p w14:paraId="14700023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6. System sees, that chosen date, cabinet and term are not available in database</w:t>
            </w:r>
          </w:p>
          <w:p w14:paraId="27C2009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7. System presents message, that new information is not correct</w:t>
            </w:r>
          </w:p>
          <w:p w14:paraId="589CFAA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8. Doctor correct all details about visit</w:t>
            </w:r>
          </w:p>
          <w:p w14:paraId="19484D5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9. System checks availability of chosen date, cabinet and term in database</w:t>
            </w:r>
          </w:p>
          <w:p w14:paraId="05CC657E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10. System confirms, that chosen date, cabinet and term are available in database</w:t>
            </w:r>
          </w:p>
          <w:p w14:paraId="0D5E468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11. System presents message, that new information is correct</w:t>
            </w:r>
          </w:p>
          <w:p w14:paraId="74C5566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12. System adds new visit into list</w:t>
            </w:r>
          </w:p>
          <w:p w14:paraId="51909CB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13. System presents list of visits for selected day with changes</w:t>
            </w:r>
          </w:p>
          <w:p w14:paraId="33D7DBB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clicks button “Cancel”</w:t>
            </w:r>
          </w:p>
          <w:p w14:paraId="7B15A64B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9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clicks button “Cancel”</w:t>
            </w:r>
          </w:p>
          <w:p w14:paraId="089973C6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9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System presents form with future calendar details</w:t>
            </w:r>
          </w:p>
        </w:tc>
      </w:tr>
    </w:tbl>
    <w:p w14:paraId="1D3C1B97" w14:textId="77777777" w:rsidR="003629F6" w:rsidRPr="00EE6AC7" w:rsidRDefault="003629F6" w:rsidP="003629F6">
      <w:pPr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29F6" w:rsidRPr="00EE6AC7" w14:paraId="3CED3BB3" w14:textId="77777777" w:rsidTr="00200124">
        <w:tc>
          <w:tcPr>
            <w:tcW w:w="4531" w:type="dxa"/>
          </w:tcPr>
          <w:p w14:paraId="25FB36A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Name</w:t>
            </w:r>
          </w:p>
        </w:tc>
        <w:tc>
          <w:tcPr>
            <w:tcW w:w="4531" w:type="dxa"/>
          </w:tcPr>
          <w:p w14:paraId="316CFB3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Rejects terms from calendar</w:t>
            </w:r>
          </w:p>
        </w:tc>
      </w:tr>
      <w:tr w:rsidR="003629F6" w:rsidRPr="00EE6AC7" w14:paraId="7785CAD6" w14:textId="77777777" w:rsidTr="00200124">
        <w:tc>
          <w:tcPr>
            <w:tcW w:w="4531" w:type="dxa"/>
          </w:tcPr>
          <w:p w14:paraId="7418250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ID</w:t>
            </w:r>
          </w:p>
        </w:tc>
        <w:tc>
          <w:tcPr>
            <w:tcW w:w="4531" w:type="dxa"/>
          </w:tcPr>
          <w:p w14:paraId="5D50958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MAN 1.4</w:t>
            </w:r>
          </w:p>
        </w:tc>
      </w:tr>
      <w:tr w:rsidR="003629F6" w:rsidRPr="00EE6AC7" w14:paraId="5BCA6BDB" w14:textId="77777777" w:rsidTr="00200124">
        <w:tc>
          <w:tcPr>
            <w:tcW w:w="4531" w:type="dxa"/>
          </w:tcPr>
          <w:p w14:paraId="62C36FAC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The aim</w:t>
            </w:r>
          </w:p>
        </w:tc>
        <w:tc>
          <w:tcPr>
            <w:tcW w:w="4531" w:type="dxa"/>
          </w:tcPr>
          <w:p w14:paraId="7EA0041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Reject terms from calendar by doctor</w:t>
            </w:r>
          </w:p>
        </w:tc>
      </w:tr>
      <w:tr w:rsidR="003629F6" w:rsidRPr="00EE6AC7" w14:paraId="60F9A10B" w14:textId="77777777" w:rsidTr="00200124">
        <w:tc>
          <w:tcPr>
            <w:tcW w:w="4531" w:type="dxa"/>
          </w:tcPr>
          <w:p w14:paraId="7F9887B2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Description</w:t>
            </w:r>
          </w:p>
        </w:tc>
        <w:tc>
          <w:tcPr>
            <w:tcW w:w="4531" w:type="dxa"/>
          </w:tcPr>
          <w:p w14:paraId="199AC163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has possibility to reject selected terms from future calendar</w:t>
            </w:r>
          </w:p>
        </w:tc>
      </w:tr>
      <w:tr w:rsidR="003629F6" w:rsidRPr="00EE6AC7" w14:paraId="52C23535" w14:textId="77777777" w:rsidTr="00200124">
        <w:tc>
          <w:tcPr>
            <w:tcW w:w="4531" w:type="dxa"/>
          </w:tcPr>
          <w:p w14:paraId="63A41808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Author</w:t>
            </w:r>
          </w:p>
        </w:tc>
        <w:tc>
          <w:tcPr>
            <w:tcW w:w="4531" w:type="dxa"/>
          </w:tcPr>
          <w:p w14:paraId="293AE078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Mateusz Kruk</w:t>
            </w:r>
          </w:p>
        </w:tc>
      </w:tr>
      <w:tr w:rsidR="003629F6" w:rsidRPr="00EE6AC7" w14:paraId="624F0E4F" w14:textId="77777777" w:rsidTr="00200124">
        <w:tc>
          <w:tcPr>
            <w:tcW w:w="4531" w:type="dxa"/>
          </w:tcPr>
          <w:p w14:paraId="7F801561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Actor</w:t>
            </w:r>
          </w:p>
        </w:tc>
        <w:tc>
          <w:tcPr>
            <w:tcW w:w="4531" w:type="dxa"/>
          </w:tcPr>
          <w:p w14:paraId="6FC1365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</w:t>
            </w:r>
          </w:p>
        </w:tc>
      </w:tr>
      <w:tr w:rsidR="003629F6" w:rsidRPr="00EE6AC7" w14:paraId="403AC8AF" w14:textId="77777777" w:rsidTr="00200124">
        <w:tc>
          <w:tcPr>
            <w:tcW w:w="4531" w:type="dxa"/>
          </w:tcPr>
          <w:p w14:paraId="0DE4D108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lastRenderedPageBreak/>
              <w:t>Start conditions</w:t>
            </w:r>
          </w:p>
        </w:tc>
        <w:tc>
          <w:tcPr>
            <w:tcW w:w="4531" w:type="dxa"/>
          </w:tcPr>
          <w:p w14:paraId="1E33DBB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is logged into the system</w:t>
            </w:r>
          </w:p>
          <w:p w14:paraId="468039EB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Form with current calendar details is presented</w:t>
            </w:r>
          </w:p>
        </w:tc>
      </w:tr>
      <w:tr w:rsidR="003629F6" w:rsidRPr="00EE6AC7" w14:paraId="5585A158" w14:textId="77777777" w:rsidTr="00200124">
        <w:tc>
          <w:tcPr>
            <w:tcW w:w="4531" w:type="dxa"/>
          </w:tcPr>
          <w:p w14:paraId="2A31B306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Final conditions</w:t>
            </w:r>
          </w:p>
        </w:tc>
        <w:tc>
          <w:tcPr>
            <w:tcW w:w="4531" w:type="dxa"/>
          </w:tcPr>
          <w:p w14:paraId="4FADB1AA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Future calendar details is presented with changes</w:t>
            </w:r>
          </w:p>
        </w:tc>
      </w:tr>
      <w:tr w:rsidR="003629F6" w:rsidRPr="00EE6AC7" w14:paraId="1257089F" w14:textId="77777777" w:rsidTr="00200124">
        <w:tc>
          <w:tcPr>
            <w:tcW w:w="4531" w:type="dxa"/>
          </w:tcPr>
          <w:p w14:paraId="028B9DF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Input data</w:t>
            </w:r>
          </w:p>
        </w:tc>
        <w:tc>
          <w:tcPr>
            <w:tcW w:w="4531" w:type="dxa"/>
          </w:tcPr>
          <w:p w14:paraId="4137BCE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New date of visit</w:t>
            </w:r>
          </w:p>
        </w:tc>
      </w:tr>
      <w:tr w:rsidR="003629F6" w:rsidRPr="00EE6AC7" w14:paraId="0119852B" w14:textId="77777777" w:rsidTr="00200124">
        <w:tc>
          <w:tcPr>
            <w:tcW w:w="4531" w:type="dxa"/>
          </w:tcPr>
          <w:p w14:paraId="2FF27B4D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Output data</w:t>
            </w:r>
          </w:p>
        </w:tc>
        <w:tc>
          <w:tcPr>
            <w:tcW w:w="4531" w:type="dxa"/>
          </w:tcPr>
          <w:p w14:paraId="04711404" w14:textId="77777777" w:rsidR="003629F6" w:rsidRPr="00EE6AC7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EE6AC7" w14:paraId="15A847B1" w14:textId="77777777" w:rsidTr="00200124">
        <w:tc>
          <w:tcPr>
            <w:tcW w:w="4531" w:type="dxa"/>
          </w:tcPr>
          <w:p w14:paraId="4B168070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Scenarios</w:t>
            </w:r>
          </w:p>
        </w:tc>
        <w:tc>
          <w:tcPr>
            <w:tcW w:w="4531" w:type="dxa"/>
          </w:tcPr>
          <w:p w14:paraId="394A1CE9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Main :</w:t>
            </w:r>
          </w:p>
          <w:p w14:paraId="6B43DBE0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day from future calendar</w:t>
            </w:r>
          </w:p>
          <w:p w14:paraId="25571A49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list of visits for selected day</w:t>
            </w:r>
          </w:p>
          <w:p w14:paraId="19982A61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visit</w:t>
            </w:r>
          </w:p>
          <w:p w14:paraId="7D9E8621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new form with details of selected visit</w:t>
            </w:r>
          </w:p>
          <w:p w14:paraId="458C9759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button “Reject”</w:t>
            </w:r>
          </w:p>
          <w:p w14:paraId="3D9718CF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gives choice to doctor between button “Confirm” and button “Cancel”</w:t>
            </w:r>
          </w:p>
          <w:p w14:paraId="689F911E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button “Confirm”</w:t>
            </w:r>
          </w:p>
          <w:p w14:paraId="4C8F1685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rejects visit from future calendar</w:t>
            </w:r>
          </w:p>
          <w:p w14:paraId="285FD85D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6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future calendar details with changes</w:t>
            </w:r>
          </w:p>
          <w:p w14:paraId="7FFC3EC6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Alternative :</w:t>
            </w:r>
          </w:p>
          <w:p w14:paraId="0B012DB7" w14:textId="77777777" w:rsidR="003629F6" w:rsidRPr="00EE6AC7" w:rsidRDefault="003629F6" w:rsidP="00200124">
            <w:p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selects button “Cancel”</w:t>
            </w:r>
          </w:p>
          <w:p w14:paraId="47437BA7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7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Doctor selects button “Cancel”</w:t>
            </w:r>
          </w:p>
          <w:p w14:paraId="02EB9C06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7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cancels process</w:t>
            </w:r>
          </w:p>
          <w:p w14:paraId="23CD4A4E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7"/>
              </w:numPr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 xml:space="preserve"> System presents new form with details of selected visit</w:t>
            </w:r>
          </w:p>
        </w:tc>
      </w:tr>
    </w:tbl>
    <w:p w14:paraId="73D30200" w14:textId="77777777" w:rsidR="003629F6" w:rsidRPr="00EE6AC7" w:rsidRDefault="003629F6" w:rsidP="003629F6">
      <w:pPr>
        <w:rPr>
          <w:rFonts w:ascii="Arial" w:hAnsi="Arial" w:cs="Arial"/>
        </w:rPr>
      </w:pPr>
    </w:p>
    <w:p w14:paraId="0100BCC1" w14:textId="77777777" w:rsidR="003629F6" w:rsidRPr="00EE6AC7" w:rsidRDefault="003629F6" w:rsidP="003629F6">
      <w:pPr>
        <w:rPr>
          <w:rFonts w:ascii="Arial" w:hAnsi="Arial" w:cs="Arial"/>
        </w:rPr>
      </w:pPr>
    </w:p>
    <w:p w14:paraId="1455EA3E" w14:textId="77777777" w:rsidR="003629F6" w:rsidRPr="00EE6AC7" w:rsidRDefault="003629F6" w:rsidP="003629F6">
      <w:pPr>
        <w:rPr>
          <w:rFonts w:ascii="Arial" w:hAnsi="Arial" w:cs="Arial"/>
          <w:noProof/>
        </w:rPr>
      </w:pPr>
      <w:r w:rsidRPr="00EE6AC7">
        <w:rPr>
          <w:rFonts w:ascii="Arial" w:hAnsi="Arial" w:cs="Arial"/>
          <w:noProof/>
        </w:rPr>
        <w:lastRenderedPageBreak/>
        <w:drawing>
          <wp:inline distT="0" distB="0" distL="0" distR="0" wp14:anchorId="447184D9" wp14:editId="52025BA9">
            <wp:extent cx="5760720" cy="5235575"/>
            <wp:effectExtent l="0" t="0" r="0" b="3175"/>
            <wp:docPr id="534502247" name="Obraz 2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02247" name="Obraz 2" descr="Obraz zawierający tekst, diagram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13DB" w14:textId="77777777" w:rsidR="003629F6" w:rsidRPr="00EE6AC7" w:rsidRDefault="003629F6" w:rsidP="003629F6">
      <w:pPr>
        <w:tabs>
          <w:tab w:val="left" w:pos="5175"/>
        </w:tabs>
        <w:rPr>
          <w:rFonts w:ascii="Arial" w:hAnsi="Arial" w:cs="Aria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29F6" w:rsidRPr="00EE6AC7" w14:paraId="5A8E2F7C" w14:textId="77777777" w:rsidTr="00200124">
        <w:tc>
          <w:tcPr>
            <w:tcW w:w="4531" w:type="dxa"/>
          </w:tcPr>
          <w:p w14:paraId="33EE9AE7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Name</w:t>
            </w:r>
          </w:p>
        </w:tc>
        <w:tc>
          <w:tcPr>
            <w:tcW w:w="4531" w:type="dxa"/>
          </w:tcPr>
          <w:p w14:paraId="63B96615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View calendar details</w:t>
            </w:r>
          </w:p>
        </w:tc>
      </w:tr>
      <w:tr w:rsidR="003629F6" w:rsidRPr="00EE6AC7" w14:paraId="28B77B00" w14:textId="77777777" w:rsidTr="00200124">
        <w:tc>
          <w:tcPr>
            <w:tcW w:w="4531" w:type="dxa"/>
          </w:tcPr>
          <w:p w14:paraId="1BC08B8E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ID</w:t>
            </w:r>
          </w:p>
        </w:tc>
        <w:tc>
          <w:tcPr>
            <w:tcW w:w="4531" w:type="dxa"/>
          </w:tcPr>
          <w:p w14:paraId="44B68274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MAN 1.5</w:t>
            </w:r>
          </w:p>
        </w:tc>
      </w:tr>
      <w:tr w:rsidR="003629F6" w:rsidRPr="00EE6AC7" w14:paraId="54C89F16" w14:textId="77777777" w:rsidTr="00200124">
        <w:tc>
          <w:tcPr>
            <w:tcW w:w="4531" w:type="dxa"/>
          </w:tcPr>
          <w:p w14:paraId="21F68731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The aim</w:t>
            </w:r>
          </w:p>
        </w:tc>
        <w:tc>
          <w:tcPr>
            <w:tcW w:w="4531" w:type="dxa"/>
          </w:tcPr>
          <w:p w14:paraId="09AD34A0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View calendar details by doctor</w:t>
            </w:r>
          </w:p>
        </w:tc>
      </w:tr>
      <w:tr w:rsidR="003629F6" w:rsidRPr="00EE6AC7" w14:paraId="3B6EC81B" w14:textId="77777777" w:rsidTr="00200124">
        <w:tc>
          <w:tcPr>
            <w:tcW w:w="4531" w:type="dxa"/>
          </w:tcPr>
          <w:p w14:paraId="2F8BFB57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Description</w:t>
            </w:r>
          </w:p>
        </w:tc>
        <w:tc>
          <w:tcPr>
            <w:tcW w:w="4531" w:type="dxa"/>
          </w:tcPr>
          <w:p w14:paraId="2836051C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has possibility to click chosen button, which will present form with current calendar details</w:t>
            </w:r>
          </w:p>
        </w:tc>
      </w:tr>
      <w:tr w:rsidR="003629F6" w:rsidRPr="00EE6AC7" w14:paraId="514F7C16" w14:textId="77777777" w:rsidTr="00200124">
        <w:tc>
          <w:tcPr>
            <w:tcW w:w="4531" w:type="dxa"/>
          </w:tcPr>
          <w:p w14:paraId="23FF91D8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Author</w:t>
            </w:r>
          </w:p>
        </w:tc>
        <w:tc>
          <w:tcPr>
            <w:tcW w:w="4531" w:type="dxa"/>
          </w:tcPr>
          <w:p w14:paraId="1E8AE3BD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Mateusz Kruk</w:t>
            </w:r>
          </w:p>
        </w:tc>
      </w:tr>
      <w:tr w:rsidR="003629F6" w:rsidRPr="00EE6AC7" w14:paraId="202AA286" w14:textId="77777777" w:rsidTr="00200124">
        <w:tc>
          <w:tcPr>
            <w:tcW w:w="4531" w:type="dxa"/>
          </w:tcPr>
          <w:p w14:paraId="71583B32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Actor</w:t>
            </w:r>
          </w:p>
        </w:tc>
        <w:tc>
          <w:tcPr>
            <w:tcW w:w="4531" w:type="dxa"/>
          </w:tcPr>
          <w:p w14:paraId="60E3D9E2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</w:t>
            </w:r>
          </w:p>
        </w:tc>
      </w:tr>
      <w:tr w:rsidR="003629F6" w:rsidRPr="00EE6AC7" w14:paraId="2558A0B9" w14:textId="77777777" w:rsidTr="00200124">
        <w:tc>
          <w:tcPr>
            <w:tcW w:w="4531" w:type="dxa"/>
          </w:tcPr>
          <w:p w14:paraId="1EA9A5FB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Start conditions</w:t>
            </w:r>
          </w:p>
        </w:tc>
        <w:tc>
          <w:tcPr>
            <w:tcW w:w="4531" w:type="dxa"/>
          </w:tcPr>
          <w:p w14:paraId="6D51439B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is logged into the system</w:t>
            </w:r>
          </w:p>
          <w:p w14:paraId="619B7EB4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Main form of system is presented</w:t>
            </w:r>
          </w:p>
        </w:tc>
      </w:tr>
      <w:tr w:rsidR="003629F6" w:rsidRPr="00EE6AC7" w14:paraId="220EA608" w14:textId="77777777" w:rsidTr="00200124">
        <w:tc>
          <w:tcPr>
            <w:tcW w:w="4531" w:type="dxa"/>
          </w:tcPr>
          <w:p w14:paraId="541AB12C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Final conditions</w:t>
            </w:r>
          </w:p>
        </w:tc>
        <w:tc>
          <w:tcPr>
            <w:tcW w:w="4531" w:type="dxa"/>
          </w:tcPr>
          <w:p w14:paraId="1F0BC844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Form with current calendar details is presented</w:t>
            </w:r>
          </w:p>
        </w:tc>
      </w:tr>
      <w:tr w:rsidR="003629F6" w:rsidRPr="00EE6AC7" w14:paraId="01BBFE75" w14:textId="77777777" w:rsidTr="00200124">
        <w:tc>
          <w:tcPr>
            <w:tcW w:w="4531" w:type="dxa"/>
          </w:tcPr>
          <w:p w14:paraId="270445C4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Input data</w:t>
            </w:r>
          </w:p>
        </w:tc>
        <w:tc>
          <w:tcPr>
            <w:tcW w:w="4531" w:type="dxa"/>
          </w:tcPr>
          <w:p w14:paraId="69F54744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</w:p>
        </w:tc>
      </w:tr>
      <w:tr w:rsidR="003629F6" w:rsidRPr="00EE6AC7" w14:paraId="2C012508" w14:textId="77777777" w:rsidTr="00200124">
        <w:tc>
          <w:tcPr>
            <w:tcW w:w="4531" w:type="dxa"/>
          </w:tcPr>
          <w:p w14:paraId="241D808F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Output data</w:t>
            </w:r>
          </w:p>
        </w:tc>
        <w:tc>
          <w:tcPr>
            <w:tcW w:w="4531" w:type="dxa"/>
          </w:tcPr>
          <w:p w14:paraId="1AD9AE51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</w:p>
        </w:tc>
      </w:tr>
      <w:tr w:rsidR="003629F6" w:rsidRPr="00EE6AC7" w14:paraId="5C70BE3C" w14:textId="77777777" w:rsidTr="00200124">
        <w:tc>
          <w:tcPr>
            <w:tcW w:w="4531" w:type="dxa"/>
          </w:tcPr>
          <w:p w14:paraId="42F661F2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Scenarios</w:t>
            </w:r>
          </w:p>
        </w:tc>
        <w:tc>
          <w:tcPr>
            <w:tcW w:w="4531" w:type="dxa"/>
          </w:tcPr>
          <w:p w14:paraId="01186A0B" w14:textId="77777777" w:rsidR="003629F6" w:rsidRPr="00EE6AC7" w:rsidRDefault="003629F6" w:rsidP="00200124">
            <w:p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Main :</w:t>
            </w:r>
          </w:p>
          <w:p w14:paraId="20A8D568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8"/>
              </w:num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Doctor chooses button to launch form with current calendar details</w:t>
            </w:r>
          </w:p>
          <w:p w14:paraId="080FAD1C" w14:textId="77777777" w:rsidR="003629F6" w:rsidRPr="00EE6AC7" w:rsidRDefault="003629F6" w:rsidP="003629F6">
            <w:pPr>
              <w:pStyle w:val="Akapitzlist"/>
              <w:widowControl/>
              <w:numPr>
                <w:ilvl w:val="0"/>
                <w:numId w:val="128"/>
              </w:numPr>
              <w:tabs>
                <w:tab w:val="left" w:pos="5175"/>
              </w:tabs>
              <w:rPr>
                <w:rFonts w:ascii="Arial" w:hAnsi="Arial" w:cs="Arial"/>
              </w:rPr>
            </w:pPr>
            <w:r w:rsidRPr="00EE6AC7">
              <w:rPr>
                <w:rFonts w:ascii="Arial" w:hAnsi="Arial" w:cs="Arial"/>
              </w:rPr>
              <w:t>System presents form with current calendar details</w:t>
            </w:r>
          </w:p>
        </w:tc>
      </w:tr>
    </w:tbl>
    <w:p w14:paraId="6C3EE8AF" w14:textId="77777777" w:rsidR="003629F6" w:rsidRPr="00EE6AC7" w:rsidRDefault="003629F6" w:rsidP="003629F6">
      <w:pPr>
        <w:tabs>
          <w:tab w:val="left" w:pos="5175"/>
        </w:tabs>
        <w:rPr>
          <w:rFonts w:ascii="Arial" w:hAnsi="Arial" w:cs="Arial"/>
        </w:rPr>
      </w:pPr>
    </w:p>
    <w:p w14:paraId="133E1C47" w14:textId="77777777" w:rsidR="003629F6" w:rsidRDefault="003629F6" w:rsidP="03C74BFD">
      <w:pPr>
        <w:pStyle w:val="Tekstpodstawowy"/>
        <w:spacing w:after="0"/>
      </w:pPr>
    </w:p>
    <w:p w14:paraId="2A010EB7" w14:textId="77777777" w:rsidR="003629F6" w:rsidRDefault="003629F6" w:rsidP="03C74BFD">
      <w:pPr>
        <w:pStyle w:val="Tekstpodstawowy"/>
        <w:spacing w:after="0"/>
      </w:pPr>
    </w:p>
    <w:p w14:paraId="44068BC2" w14:textId="5E0F9E76" w:rsidR="03C74BFD" w:rsidRPr="00FF7AF3" w:rsidRDefault="03C74BFD" w:rsidP="00FF7AF3">
      <w:pPr>
        <w:pStyle w:val="Nagwek21"/>
        <w:rPr>
          <w:rFonts w:ascii="Arial" w:eastAsia="Arial" w:hAnsi="Arial" w:cs="Arial"/>
        </w:rPr>
      </w:pPr>
      <w:bookmarkStart w:id="21" w:name="_Toc1620402083"/>
      <w:r w:rsidRPr="2D5AE737">
        <w:rPr>
          <w:rFonts w:ascii="Arial" w:eastAsia="Arial" w:hAnsi="Arial" w:cs="Arial"/>
        </w:rPr>
        <w:t>Medical visit management</w:t>
      </w:r>
      <w:bookmarkEnd w:id="21"/>
    </w:p>
    <w:p w14:paraId="0E73DFE4" w14:textId="139D1BCE" w:rsidR="03C74BFD" w:rsidRDefault="03C74BFD" w:rsidP="03C74BFD">
      <w:pPr>
        <w:pStyle w:val="Tekstpodstawowy"/>
        <w:rPr>
          <w:b/>
          <w:bCs/>
          <w:u w:val="single"/>
        </w:rPr>
      </w:pPr>
      <w:r w:rsidRPr="03C74BFD">
        <w:rPr>
          <w:b/>
          <w:bCs/>
          <w:u w:val="single"/>
        </w:rPr>
        <w:t>Epic: List of visits</w:t>
      </w:r>
    </w:p>
    <w:p w14:paraId="05F41465" w14:textId="6BB25258" w:rsidR="03C74BFD" w:rsidRDefault="03C74BFD" w:rsidP="03C74BFD">
      <w:pPr>
        <w:pStyle w:val="Tekstpodstawowy"/>
        <w:rPr>
          <w:b/>
          <w:bCs/>
        </w:rPr>
      </w:pPr>
      <w:r w:rsidRPr="03C74BFD">
        <w:rPr>
          <w:b/>
          <w:bCs/>
        </w:rPr>
        <w:t>User stories</w:t>
      </w:r>
    </w:p>
    <w:p w14:paraId="20FFE09B" w14:textId="453F8094" w:rsidR="03C74BFD" w:rsidRDefault="03C74BFD" w:rsidP="03C74BFD">
      <w:pPr>
        <w:pStyle w:val="Tekstpodstawowy"/>
      </w:pPr>
    </w:p>
    <w:p w14:paraId="458558C1" w14:textId="00060C21" w:rsidR="03C74BFD" w:rsidRDefault="03C74BFD" w:rsidP="03C74BFD">
      <w:pPr>
        <w:pStyle w:val="Tekstpodstawowy"/>
        <w:rPr>
          <w:u w:val="single"/>
        </w:rPr>
      </w:pPr>
      <w:r w:rsidRPr="03C74BFD">
        <w:rPr>
          <w:u w:val="single"/>
        </w:rPr>
        <w:t>View of appointments list</w:t>
      </w:r>
    </w:p>
    <w:p w14:paraId="455DE497" w14:textId="753C6923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As a</w:t>
      </w:r>
      <w:r>
        <w:t xml:space="preserve"> doctor </w:t>
      </w:r>
    </w:p>
    <w:p w14:paraId="755C853A" w14:textId="7C1C2E6E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I want</w:t>
      </w:r>
      <w:r>
        <w:t xml:space="preserve"> to have the possibility to view a list of visits </w:t>
      </w:r>
    </w:p>
    <w:p w14:paraId="665041B3" w14:textId="6A68EDD1" w:rsidR="03C74BFD" w:rsidRDefault="03C74BFD" w:rsidP="03C74BFD">
      <w:pPr>
        <w:pStyle w:val="Tekstpodstawowy"/>
        <w:spacing w:after="0"/>
      </w:pPr>
      <w:r w:rsidRPr="03C74BFD">
        <w:rPr>
          <w:b/>
          <w:bCs/>
        </w:rPr>
        <w:t>Do that</w:t>
      </w:r>
      <w:r>
        <w:t xml:space="preserve"> I will know a number and kinds of a patient for today</w:t>
      </w:r>
    </w:p>
    <w:p w14:paraId="677A6FAE" w14:textId="2C62A2A7" w:rsidR="03C74BFD" w:rsidRDefault="03C74BFD" w:rsidP="03C74BFD">
      <w:pPr>
        <w:pStyle w:val="Tekstpodstawowy"/>
        <w:spacing w:after="0"/>
      </w:pPr>
      <w:r>
        <w:t>Acceptance criteria:</w:t>
      </w:r>
    </w:p>
    <w:p w14:paraId="497C14DF" w14:textId="7DBA2488" w:rsidR="03C74BFD" w:rsidRDefault="03C74BFD">
      <w:pPr>
        <w:pStyle w:val="Tekstpodstawowy"/>
        <w:numPr>
          <w:ilvl w:val="0"/>
          <w:numId w:val="14"/>
        </w:numPr>
        <w:spacing w:after="0"/>
      </w:pPr>
      <w:r>
        <w:t>A list of visits of today is presented on the screen after login into the system by the doctor.</w:t>
      </w:r>
    </w:p>
    <w:p w14:paraId="5F852A27" w14:textId="1A1BCD3E" w:rsidR="03C74BFD" w:rsidRDefault="03C74BFD">
      <w:pPr>
        <w:pStyle w:val="Tekstpodstawowy"/>
        <w:numPr>
          <w:ilvl w:val="0"/>
          <w:numId w:val="14"/>
        </w:numPr>
        <w:spacing w:after="0"/>
      </w:pPr>
      <w:r>
        <w:t xml:space="preserve">The system allows </w:t>
      </w:r>
      <w:r w:rsidR="007E57E8">
        <w:t>filtering</w:t>
      </w:r>
      <w:r>
        <w:t xml:space="preserve"> and </w:t>
      </w:r>
      <w:r w:rsidR="007E57E8">
        <w:t>sorting</w:t>
      </w:r>
      <w:r>
        <w:t xml:space="preserve"> </w:t>
      </w:r>
      <w:r w:rsidR="007E57E8">
        <w:t xml:space="preserve">of </w:t>
      </w:r>
      <w:r>
        <w:t>the list.</w:t>
      </w:r>
    </w:p>
    <w:p w14:paraId="228184FE" w14:textId="2CD83285" w:rsidR="03C74BFD" w:rsidRDefault="03C74BFD">
      <w:pPr>
        <w:pStyle w:val="Tekstpodstawowy"/>
        <w:numPr>
          <w:ilvl w:val="0"/>
          <w:numId w:val="14"/>
        </w:numPr>
        <w:spacing w:after="0"/>
      </w:pPr>
      <w:r>
        <w:t xml:space="preserve">A doctor has the possibility to perform a view of </w:t>
      </w:r>
      <w:r w:rsidR="007E57E8">
        <w:t xml:space="preserve">the </w:t>
      </w:r>
      <w:r>
        <w:t>details of the selected visit.</w:t>
      </w:r>
    </w:p>
    <w:p w14:paraId="1A119E38" w14:textId="0E4DB1A9" w:rsidR="03C74BFD" w:rsidRDefault="03C74BFD" w:rsidP="03C74BFD">
      <w:pPr>
        <w:pStyle w:val="Tekstpodstawowy"/>
      </w:pPr>
    </w:p>
    <w:p w14:paraId="500B43E2" w14:textId="7A52DE80" w:rsidR="03C74BFD" w:rsidRDefault="03C74BFD" w:rsidP="03C74BFD">
      <w:p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Filter list of appointments</w:t>
      </w:r>
    </w:p>
    <w:p w14:paraId="72876065" w14:textId="1ACF7891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doctor</w:t>
      </w:r>
    </w:p>
    <w:p w14:paraId="48ABB220" w14:textId="30F25997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filter </w:t>
      </w:r>
      <w:r w:rsidR="007E57E8">
        <w:rPr>
          <w:rFonts w:ascii="Arial" w:eastAsia="Arial" w:hAnsi="Arial" w:cs="Arial"/>
          <w:color w:val="000000" w:themeColor="text1"/>
        </w:rPr>
        <w:t xml:space="preserve">the </w:t>
      </w:r>
      <w:r w:rsidRPr="03C74BFD">
        <w:rPr>
          <w:rFonts w:ascii="Arial" w:eastAsia="Arial" w:hAnsi="Arial" w:cs="Arial"/>
          <w:color w:val="000000" w:themeColor="text1"/>
        </w:rPr>
        <w:t>list of appointments</w:t>
      </w:r>
    </w:p>
    <w:p w14:paraId="1B74DC50" w14:textId="448E08F0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can see only the chosen data on the list.</w:t>
      </w:r>
    </w:p>
    <w:p w14:paraId="1DD64214" w14:textId="04399A28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05892824" w14:textId="77BCE407" w:rsidR="03C74BFD" w:rsidRDefault="03C74BFD">
      <w:pPr>
        <w:pStyle w:val="Akapitzlist"/>
        <w:numPr>
          <w:ilvl w:val="0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 xml:space="preserve">The system allows </w:t>
      </w:r>
      <w:r w:rsidR="007E57E8" w:rsidRPr="2D5AE737">
        <w:rPr>
          <w:rFonts w:ascii="Arial" w:eastAsia="Arial" w:hAnsi="Arial" w:cs="Arial"/>
          <w:color w:val="000000" w:themeColor="text1"/>
        </w:rPr>
        <w:t>filtering</w:t>
      </w:r>
      <w:r w:rsidRPr="2D5AE737">
        <w:rPr>
          <w:rFonts w:ascii="Arial" w:eastAsia="Arial" w:hAnsi="Arial" w:cs="Arial"/>
          <w:color w:val="000000" w:themeColor="text1"/>
        </w:rPr>
        <w:t xml:space="preserve"> patients on:</w:t>
      </w:r>
    </w:p>
    <w:p w14:paraId="08AC2C2B" w14:textId="5F69E23E" w:rsidR="03C74BFD" w:rsidRDefault="03C74BFD">
      <w:pPr>
        <w:pStyle w:val="Akapitzlist"/>
        <w:numPr>
          <w:ilvl w:val="1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A time of an appointment</w:t>
      </w:r>
    </w:p>
    <w:p w14:paraId="412497AA" w14:textId="6B2C0F1E" w:rsidR="03C74BFD" w:rsidRDefault="03C74BFD">
      <w:pPr>
        <w:pStyle w:val="Akapitzlist"/>
        <w:numPr>
          <w:ilvl w:val="1"/>
          <w:numId w:val="49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Name and surname of the patient</w:t>
      </w:r>
    </w:p>
    <w:p w14:paraId="69A7AF13" w14:textId="28DA5B2C" w:rsidR="03C74BFD" w:rsidRDefault="03C74BFD" w:rsidP="03C74BFD">
      <w:pPr>
        <w:spacing w:after="160"/>
        <w:rPr>
          <w:rFonts w:ascii="Arial" w:eastAsia="Arial" w:hAnsi="Arial" w:cs="Arial"/>
          <w:color w:val="000000" w:themeColor="text1"/>
          <w:u w:val="single"/>
        </w:rPr>
      </w:pPr>
    </w:p>
    <w:p w14:paraId="2352F15D" w14:textId="19F63E8D" w:rsidR="03C74BFD" w:rsidRDefault="03C74BFD" w:rsidP="03C74BFD">
      <w:pPr>
        <w:spacing w:after="16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Sort list of appointments</w:t>
      </w:r>
    </w:p>
    <w:p w14:paraId="09CF8E5C" w14:textId="2F2B497C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doctor</w:t>
      </w:r>
    </w:p>
    <w:p w14:paraId="1C7795E6" w14:textId="482FA651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possibility to organize data on the list</w:t>
      </w:r>
    </w:p>
    <w:p w14:paraId="4D9A754D" w14:textId="7B7999C0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the order of presented data will be changing.</w:t>
      </w:r>
    </w:p>
    <w:p w14:paraId="1FA683AE" w14:textId="302B2663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56F6344C" w14:textId="4B7E0613" w:rsidR="03C74BFD" w:rsidRDefault="03C74BFD">
      <w:pPr>
        <w:pStyle w:val="Akapitzlist"/>
        <w:numPr>
          <w:ilvl w:val="0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system allows sorting the list from:</w:t>
      </w:r>
    </w:p>
    <w:p w14:paraId="7D06D010" w14:textId="09A18574" w:rsidR="03C74BFD" w:rsidRDefault="03C74BFD">
      <w:pPr>
        <w:pStyle w:val="Akapitzlist"/>
        <w:numPr>
          <w:ilvl w:val="1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Alphabetically ascending</w:t>
      </w:r>
    </w:p>
    <w:p w14:paraId="76DE6E13" w14:textId="73249453" w:rsidR="03C74BFD" w:rsidRDefault="03C74BFD">
      <w:pPr>
        <w:pStyle w:val="Akapitzlist"/>
        <w:numPr>
          <w:ilvl w:val="1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Alphabetically descending</w:t>
      </w:r>
    </w:p>
    <w:p w14:paraId="16BA6EF9" w14:textId="5DF39DE1" w:rsidR="03C74BFD" w:rsidRDefault="03C74BFD" w:rsidP="03C74BFD">
      <w:pPr>
        <w:pStyle w:val="Tekstpodstawowy"/>
        <w:rPr>
          <w:rFonts w:ascii="Arial" w:eastAsia="Arial" w:hAnsi="Arial" w:cs="Arial"/>
        </w:rPr>
      </w:pPr>
    </w:p>
    <w:p w14:paraId="263721C4" w14:textId="7783EA6A" w:rsidR="03C74BFD" w:rsidRDefault="03C74BFD" w:rsidP="03C74BFD">
      <w:pPr>
        <w:pStyle w:val="Tekstpodstawowy"/>
        <w:rPr>
          <w:rFonts w:ascii="Arial" w:eastAsia="Arial" w:hAnsi="Arial" w:cs="Arial"/>
          <w:b/>
          <w:bCs/>
          <w:u w:val="single"/>
        </w:rPr>
      </w:pPr>
      <w:r w:rsidRPr="03C74BFD">
        <w:rPr>
          <w:rFonts w:ascii="Arial" w:eastAsia="Arial" w:hAnsi="Arial" w:cs="Arial"/>
          <w:b/>
          <w:bCs/>
          <w:u w:val="single"/>
        </w:rPr>
        <w:t>Epic: appointments management</w:t>
      </w:r>
    </w:p>
    <w:p w14:paraId="1E9FCDFC" w14:textId="05C4FA02" w:rsidR="03C74BFD" w:rsidRDefault="03C74BFD" w:rsidP="03C74BFD">
      <w:pPr>
        <w:pStyle w:val="Tekstpodstawowy"/>
        <w:rPr>
          <w:rFonts w:ascii="Arial" w:eastAsia="Arial" w:hAnsi="Arial" w:cs="Arial"/>
          <w:b/>
          <w:bCs/>
        </w:rPr>
      </w:pPr>
      <w:r w:rsidRPr="03C74BFD">
        <w:rPr>
          <w:rFonts w:ascii="Arial" w:eastAsia="Arial" w:hAnsi="Arial" w:cs="Arial"/>
          <w:b/>
          <w:bCs/>
        </w:rPr>
        <w:t>User stories</w:t>
      </w:r>
    </w:p>
    <w:p w14:paraId="5D54DF5C" w14:textId="6C08D31B" w:rsidR="03C74BFD" w:rsidRDefault="03C74BFD" w:rsidP="03C74BFD">
      <w:pPr>
        <w:pStyle w:val="Tekstpodstawowy"/>
        <w:rPr>
          <w:rFonts w:ascii="Arial" w:eastAsia="Arial" w:hAnsi="Arial" w:cs="Arial"/>
        </w:rPr>
      </w:pPr>
    </w:p>
    <w:p w14:paraId="1C855562" w14:textId="5E563E80" w:rsidR="03C74BFD" w:rsidRDefault="03C74BFD" w:rsidP="03C74BFD">
      <w:pPr>
        <w:pStyle w:val="Tekstpodstawowy"/>
        <w:spacing w:after="0"/>
        <w:rPr>
          <w:rFonts w:ascii="Arial" w:eastAsia="Arial" w:hAnsi="Arial" w:cs="Arial"/>
          <w:u w:val="single"/>
        </w:rPr>
      </w:pPr>
      <w:r w:rsidRPr="03C74BFD">
        <w:rPr>
          <w:rFonts w:ascii="Arial" w:eastAsia="Arial" w:hAnsi="Arial" w:cs="Arial"/>
          <w:u w:val="single"/>
        </w:rPr>
        <w:t>View of an appointment’s details</w:t>
      </w:r>
    </w:p>
    <w:p w14:paraId="597EC4C6" w14:textId="72DC1235" w:rsidR="03C74BFD" w:rsidRDefault="03C74BFD" w:rsidP="03C74BFD">
      <w:pPr>
        <w:pStyle w:val="Tekstpodstawowy"/>
        <w:spacing w:after="0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 xml:space="preserve"> doctor</w:t>
      </w:r>
    </w:p>
    <w:p w14:paraId="1EC2CDB5" w14:textId="4C4EE652" w:rsidR="03C74BFD" w:rsidRDefault="03C74BFD" w:rsidP="03C74BFD">
      <w:pPr>
        <w:pStyle w:val="Tekstpodstawowy"/>
        <w:spacing w:after="0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 to have a possibility to view details of an appointment</w:t>
      </w:r>
    </w:p>
    <w:p w14:paraId="25AE1C33" w14:textId="35DDD030" w:rsidR="03C74BFD" w:rsidRDefault="03C74BFD" w:rsidP="03C74BFD">
      <w:pPr>
        <w:pStyle w:val="Tekstpodstawowy"/>
        <w:spacing w:after="0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 I will know crucial information about the appointment</w:t>
      </w:r>
    </w:p>
    <w:p w14:paraId="662F6AA6" w14:textId="2B77F15F" w:rsidR="03C74BFD" w:rsidRDefault="03C74BFD" w:rsidP="03C74BFD">
      <w:pPr>
        <w:pStyle w:val="Tekstpodstawowy"/>
        <w:spacing w:after="0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Acceptance criteria:</w:t>
      </w:r>
    </w:p>
    <w:p w14:paraId="2FEC8CEC" w14:textId="29B4AC1E" w:rsidR="03C74BFD" w:rsidRDefault="03C74BFD">
      <w:pPr>
        <w:pStyle w:val="Tekstpodstawowy"/>
        <w:numPr>
          <w:ilvl w:val="0"/>
          <w:numId w:val="13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After double-clicking on a particular booked appointment, the system displays a </w:t>
      </w:r>
      <w:r w:rsidRPr="03C74BFD">
        <w:rPr>
          <w:rFonts w:ascii="Arial" w:eastAsia="Arial" w:hAnsi="Arial" w:cs="Arial"/>
        </w:rPr>
        <w:lastRenderedPageBreak/>
        <w:t xml:space="preserve">pop-up that shows the necessary details of the appointment </w:t>
      </w:r>
    </w:p>
    <w:p w14:paraId="4889995A" w14:textId="374616F0" w:rsidR="03C74BFD" w:rsidRDefault="03C74BFD">
      <w:pPr>
        <w:pStyle w:val="Tekstpodstawowy"/>
        <w:numPr>
          <w:ilvl w:val="0"/>
          <w:numId w:val="13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The pop-up that views details can be closed anytime thanks to the “Close” button</w:t>
      </w:r>
    </w:p>
    <w:p w14:paraId="0CB29259" w14:textId="3A13F772" w:rsidR="03C74BFD" w:rsidRDefault="03C74BFD" w:rsidP="03C74BFD">
      <w:pPr>
        <w:pStyle w:val="Tekstpodstawowy"/>
        <w:spacing w:after="0"/>
        <w:rPr>
          <w:rFonts w:ascii="Arial" w:eastAsia="Arial" w:hAnsi="Arial" w:cs="Arial"/>
        </w:rPr>
      </w:pPr>
    </w:p>
    <w:p w14:paraId="3552CEE3" w14:textId="6856D044" w:rsidR="03C74BFD" w:rsidRDefault="03C74BFD" w:rsidP="03C74BFD">
      <w:p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Adding results of an appointment</w:t>
      </w:r>
    </w:p>
    <w:p w14:paraId="280B285B" w14:textId="42312C4C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doctor</w:t>
      </w:r>
    </w:p>
    <w:p w14:paraId="3F06EB41" w14:textId="2CAB00EB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a possibility to add comments to a past appointment</w:t>
      </w:r>
    </w:p>
    <w:p w14:paraId="6A85128D" w14:textId="2FD31DCB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fill in some results</w:t>
      </w:r>
    </w:p>
    <w:p w14:paraId="4DF3CE62" w14:textId="0994992E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6AB0D5E8" w14:textId="445856D4" w:rsidR="03C74BFD" w:rsidRDefault="03C74BFD">
      <w:pPr>
        <w:pStyle w:val="Akapitzlist"/>
        <w:numPr>
          <w:ilvl w:val="0"/>
          <w:numId w:val="29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While in calendar, choosing the appointment displays more options</w:t>
      </w:r>
    </w:p>
    <w:p w14:paraId="26DDA2EC" w14:textId="08EFAC1B" w:rsidR="03C74BFD" w:rsidRDefault="03C74BFD">
      <w:pPr>
        <w:pStyle w:val="Akapitzlist"/>
        <w:numPr>
          <w:ilvl w:val="0"/>
          <w:numId w:val="29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a button “Register results” opens a new form with gap</w:t>
      </w:r>
    </w:p>
    <w:p w14:paraId="3611E693" w14:textId="74CDCA76" w:rsidR="03C74BFD" w:rsidRDefault="03C74BFD">
      <w:pPr>
        <w:pStyle w:val="Akapitzlist"/>
        <w:numPr>
          <w:ilvl w:val="0"/>
          <w:numId w:val="29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After the button “Confirm change” is clicked, the system adds the comment to the database</w:t>
      </w:r>
    </w:p>
    <w:p w14:paraId="7677138F" w14:textId="7AA194C8" w:rsidR="03C74BFD" w:rsidRDefault="03C74BFD">
      <w:pPr>
        <w:pStyle w:val="Akapitzlist"/>
        <w:numPr>
          <w:ilvl w:val="0"/>
          <w:numId w:val="29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If I do not want to add it, I click the button “Cancel”</w:t>
      </w:r>
    </w:p>
    <w:p w14:paraId="69E146FB" w14:textId="10556C9B" w:rsidR="03C74BFD" w:rsidRDefault="03C74BFD" w:rsidP="03C74BFD">
      <w:pPr>
        <w:pStyle w:val="Tekstpodstawowy"/>
      </w:pPr>
    </w:p>
    <w:p w14:paraId="45F55C0B" w14:textId="21302C80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  <w:u w:val="single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Registration of an appointment</w:t>
      </w:r>
      <w:r w:rsidRPr="03C74BFD">
        <w:rPr>
          <w:rFonts w:ascii="Arial" w:eastAsia="Arial" w:hAnsi="Arial" w:cs="Arial"/>
          <w:color w:val="000000" w:themeColor="text1"/>
        </w:rPr>
        <w:t xml:space="preserve"> </w:t>
      </w:r>
    </w:p>
    <w:p w14:paraId="60653638" w14:textId="5453A565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As a</w:t>
      </w:r>
      <w:r w:rsidRPr="03C74BFD">
        <w:rPr>
          <w:rFonts w:ascii="Arial" w:eastAsia="Arial" w:hAnsi="Arial" w:cs="Arial"/>
          <w:color w:val="000000" w:themeColor="text1"/>
        </w:rPr>
        <w:t xml:space="preserve"> doctor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 to have the possibility to register an appointment</w:t>
      </w:r>
      <w:r>
        <w:br/>
      </w: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can book appointments for my patients </w:t>
      </w:r>
    </w:p>
    <w:p w14:paraId="066E600A" w14:textId="7662D2B3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5AEB9C14" w14:textId="213FB2FB" w:rsidR="03C74BFD" w:rsidRDefault="03C74BFD" w:rsidP="03C74BFD">
      <w:pPr>
        <w:pStyle w:val="Akapitzlist"/>
        <w:numPr>
          <w:ilvl w:val="0"/>
          <w:numId w:val="11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button “Register an appointment” is available after clicking on a particular day in the calendar</w:t>
      </w:r>
    </w:p>
    <w:p w14:paraId="5F7FFADF" w14:textId="0AF4B0A8" w:rsidR="03C74BFD" w:rsidRDefault="03C74BFD" w:rsidP="03C74BFD">
      <w:pPr>
        <w:pStyle w:val="Akapitzlist"/>
        <w:numPr>
          <w:ilvl w:val="0"/>
          <w:numId w:val="11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Clicking the “Register an appointment” button displays a pop-up that allows the doctor to enter the time of the appointment and important information about the appointment such as personal details of the patient </w:t>
      </w:r>
    </w:p>
    <w:p w14:paraId="4E822EAE" w14:textId="4848653F" w:rsidR="03C74BFD" w:rsidRDefault="03C74BFD" w:rsidP="03C74BFD">
      <w:pPr>
        <w:pStyle w:val="Akapitzlist"/>
        <w:numPr>
          <w:ilvl w:val="0"/>
          <w:numId w:val="11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the “Accept” button in the pop-up, registers the appointment in a calendar</w:t>
      </w:r>
    </w:p>
    <w:p w14:paraId="58D69606" w14:textId="48C7729A" w:rsidR="03C74BFD" w:rsidRDefault="03C74BFD" w:rsidP="03C74BFD">
      <w:pPr>
        <w:pStyle w:val="Akapitzlist"/>
        <w:numPr>
          <w:ilvl w:val="0"/>
          <w:numId w:val="11"/>
        </w:num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the “Close” button in the pop-up cancels the registration of the appointment.</w:t>
      </w:r>
    </w:p>
    <w:p w14:paraId="41E0ADBD" w14:textId="6C26C4EE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</w:p>
    <w:p w14:paraId="3A063D00" w14:textId="324A275E" w:rsidR="03C74BFD" w:rsidRDefault="03C74BFD" w:rsidP="03C74BFD">
      <w:pPr>
        <w:spacing w:line="259" w:lineRule="auto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03C74BFD">
        <w:rPr>
          <w:rFonts w:ascii="Arial" w:eastAsia="Arial" w:hAnsi="Arial" w:cs="Arial"/>
          <w:b/>
          <w:bCs/>
          <w:color w:val="000000" w:themeColor="text1"/>
          <w:u w:val="single"/>
        </w:rPr>
        <w:t>Epic: patients management</w:t>
      </w:r>
    </w:p>
    <w:p w14:paraId="56946600" w14:textId="5E8FD169" w:rsidR="03C74BFD" w:rsidRDefault="03C74BFD" w:rsidP="03C74BFD">
      <w:pPr>
        <w:spacing w:line="259" w:lineRule="auto"/>
        <w:rPr>
          <w:rFonts w:ascii="Arial" w:eastAsia="Arial" w:hAnsi="Arial" w:cs="Arial"/>
          <w:b/>
          <w:bCs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User stories</w:t>
      </w:r>
    </w:p>
    <w:p w14:paraId="500DA6B7" w14:textId="341F2C6C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</w:p>
    <w:p w14:paraId="06979EC9" w14:textId="70D62B91" w:rsidR="03C74BFD" w:rsidRDefault="03C74BFD" w:rsidP="03C74BFD">
      <w:pPr>
        <w:pStyle w:val="Tekstpodstawowy"/>
        <w:spacing w:after="0" w:line="259" w:lineRule="auto"/>
        <w:rPr>
          <w:rFonts w:ascii="Arial" w:eastAsia="Arial" w:hAnsi="Arial" w:cs="Arial"/>
          <w:u w:val="single"/>
        </w:rPr>
      </w:pPr>
      <w:r w:rsidRPr="03C74BFD">
        <w:rPr>
          <w:rFonts w:ascii="Arial" w:eastAsia="Arial" w:hAnsi="Arial" w:cs="Arial"/>
          <w:u w:val="single"/>
        </w:rPr>
        <w:t xml:space="preserve">View </w:t>
      </w:r>
      <w:r w:rsidR="00BC5EF4">
        <w:rPr>
          <w:rFonts w:ascii="Arial" w:eastAsia="Arial" w:hAnsi="Arial" w:cs="Arial"/>
          <w:u w:val="single"/>
        </w:rPr>
        <w:t xml:space="preserve">a </w:t>
      </w:r>
      <w:r w:rsidRPr="03C74BFD">
        <w:rPr>
          <w:rFonts w:ascii="Arial" w:eastAsia="Arial" w:hAnsi="Arial" w:cs="Arial"/>
          <w:u w:val="single"/>
        </w:rPr>
        <w:t xml:space="preserve">patient visit history from </w:t>
      </w:r>
      <w:r w:rsidR="00BC5EF4">
        <w:rPr>
          <w:rFonts w:ascii="Arial" w:eastAsia="Arial" w:hAnsi="Arial" w:cs="Arial"/>
          <w:u w:val="single"/>
        </w:rPr>
        <w:t xml:space="preserve">a </w:t>
      </w:r>
      <w:r w:rsidRPr="03C74BFD">
        <w:rPr>
          <w:rFonts w:ascii="Arial" w:eastAsia="Arial" w:hAnsi="Arial" w:cs="Arial"/>
          <w:u w:val="single"/>
        </w:rPr>
        <w:t>list of patients</w:t>
      </w:r>
    </w:p>
    <w:p w14:paraId="56373713" w14:textId="581DD684" w:rsidR="03C74BFD" w:rsidRDefault="03C74BFD" w:rsidP="03C74BFD">
      <w:pPr>
        <w:pStyle w:val="Tekstpodstawowy"/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 xml:space="preserve"> doctor</w:t>
      </w:r>
      <w:r>
        <w:br/>
      </w: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 to have the possibility to view patient visit history.</w:t>
      </w:r>
      <w:r>
        <w:br/>
      </w: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 I can see the patient's treatment history. </w:t>
      </w:r>
    </w:p>
    <w:p w14:paraId="2ABAE995" w14:textId="2AD03E89" w:rsidR="03C74BFD" w:rsidRDefault="03C74BFD" w:rsidP="03C74BFD">
      <w:pPr>
        <w:pStyle w:val="Tekstpodstawowy"/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Acceptance criteria:</w:t>
      </w:r>
    </w:p>
    <w:p w14:paraId="6384B858" w14:textId="31138715" w:rsidR="03C74BFD" w:rsidRDefault="03C74BFD">
      <w:pPr>
        <w:pStyle w:val="Tekstpodstawowy"/>
        <w:numPr>
          <w:ilvl w:val="0"/>
          <w:numId w:val="12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After entering a list of patients, the system shows me a list </w:t>
      </w:r>
    </w:p>
    <w:p w14:paraId="70BE671A" w14:textId="0D13EA70" w:rsidR="03C74BFD" w:rsidRDefault="03C74BFD">
      <w:pPr>
        <w:pStyle w:val="Tekstpodstawowy"/>
        <w:numPr>
          <w:ilvl w:val="0"/>
          <w:numId w:val="12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After selecting a patient from the list, I want to see his history of visits</w:t>
      </w:r>
    </w:p>
    <w:p w14:paraId="789E5BAB" w14:textId="1D97B1D8" w:rsidR="03C74BFD" w:rsidRDefault="03C74BFD">
      <w:pPr>
        <w:pStyle w:val="Tekstpodstawowy"/>
        <w:numPr>
          <w:ilvl w:val="0"/>
          <w:numId w:val="12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After I want to be able to access more details of the visit</w:t>
      </w:r>
    </w:p>
    <w:p w14:paraId="3BAD6A7A" w14:textId="4775A199" w:rsidR="03C74BFD" w:rsidRDefault="03C74BFD" w:rsidP="03C74BFD">
      <w:pPr>
        <w:pStyle w:val="Tekstpodstawowy"/>
        <w:spacing w:after="0" w:line="259" w:lineRule="auto"/>
        <w:rPr>
          <w:rFonts w:ascii="Arial" w:eastAsia="Arial" w:hAnsi="Arial" w:cs="Arial"/>
        </w:rPr>
      </w:pPr>
    </w:p>
    <w:p w14:paraId="10E14617" w14:textId="108A9B36" w:rsidR="03C74BFD" w:rsidRDefault="03C74BFD" w:rsidP="03C74BFD">
      <w:pPr>
        <w:pStyle w:val="Tekstpodstawowy"/>
        <w:spacing w:after="0" w:line="259" w:lineRule="auto"/>
        <w:rPr>
          <w:rFonts w:ascii="Arial" w:eastAsia="Arial" w:hAnsi="Arial" w:cs="Arial"/>
          <w:u w:val="single"/>
        </w:rPr>
      </w:pPr>
      <w:r w:rsidRPr="03C74BFD">
        <w:rPr>
          <w:rFonts w:ascii="Arial" w:eastAsia="Arial" w:hAnsi="Arial" w:cs="Arial"/>
          <w:u w:val="single"/>
        </w:rPr>
        <w:t xml:space="preserve">View </w:t>
      </w:r>
      <w:r w:rsidR="00BC5EF4">
        <w:rPr>
          <w:rFonts w:ascii="Arial" w:eastAsia="Arial" w:hAnsi="Arial" w:cs="Arial"/>
          <w:u w:val="single"/>
        </w:rPr>
        <w:t xml:space="preserve">a </w:t>
      </w:r>
      <w:r w:rsidRPr="03C74BFD">
        <w:rPr>
          <w:rFonts w:ascii="Arial" w:eastAsia="Arial" w:hAnsi="Arial" w:cs="Arial"/>
          <w:u w:val="single"/>
        </w:rPr>
        <w:t xml:space="preserve">patient visit history from </w:t>
      </w:r>
      <w:r w:rsidR="00BC5EF4">
        <w:rPr>
          <w:rFonts w:ascii="Arial" w:eastAsia="Arial" w:hAnsi="Arial" w:cs="Arial"/>
          <w:u w:val="single"/>
        </w:rPr>
        <w:t xml:space="preserve">the </w:t>
      </w:r>
      <w:r w:rsidRPr="03C74BFD">
        <w:rPr>
          <w:rFonts w:ascii="Arial" w:eastAsia="Arial" w:hAnsi="Arial" w:cs="Arial"/>
          <w:u w:val="single"/>
        </w:rPr>
        <w:t>patient’s details</w:t>
      </w:r>
    </w:p>
    <w:p w14:paraId="03E69261" w14:textId="4929E8B7" w:rsidR="03C74BFD" w:rsidRDefault="03C74BFD" w:rsidP="03C74BFD">
      <w:pPr>
        <w:pStyle w:val="Tekstpodstawowy"/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  <w:b/>
          <w:bCs/>
        </w:rPr>
        <w:t>As a</w:t>
      </w:r>
      <w:r w:rsidRPr="03C74BFD">
        <w:rPr>
          <w:rFonts w:ascii="Arial" w:eastAsia="Arial" w:hAnsi="Arial" w:cs="Arial"/>
        </w:rPr>
        <w:t xml:space="preserve"> doctor</w:t>
      </w:r>
      <w:r>
        <w:br/>
      </w:r>
      <w:r w:rsidRPr="03C74BFD">
        <w:rPr>
          <w:rFonts w:ascii="Arial" w:eastAsia="Arial" w:hAnsi="Arial" w:cs="Arial"/>
          <w:b/>
          <w:bCs/>
        </w:rPr>
        <w:t>I want</w:t>
      </w:r>
      <w:r w:rsidRPr="03C74BFD">
        <w:rPr>
          <w:rFonts w:ascii="Arial" w:eastAsia="Arial" w:hAnsi="Arial" w:cs="Arial"/>
        </w:rPr>
        <w:t xml:space="preserve"> to have the possibility to view patient visit history.</w:t>
      </w:r>
      <w:r>
        <w:br/>
      </w:r>
      <w:r w:rsidRPr="03C74BFD">
        <w:rPr>
          <w:rFonts w:ascii="Arial" w:eastAsia="Arial" w:hAnsi="Arial" w:cs="Arial"/>
          <w:b/>
          <w:bCs/>
        </w:rPr>
        <w:t>So that</w:t>
      </w:r>
      <w:r w:rsidRPr="03C74BFD">
        <w:rPr>
          <w:rFonts w:ascii="Arial" w:eastAsia="Arial" w:hAnsi="Arial" w:cs="Arial"/>
        </w:rPr>
        <w:t xml:space="preserve"> I can see her/his treatment history. </w:t>
      </w:r>
    </w:p>
    <w:p w14:paraId="20BB0043" w14:textId="2AD03E89" w:rsidR="03C74BFD" w:rsidRDefault="03C74BFD" w:rsidP="03C74BFD">
      <w:pPr>
        <w:pStyle w:val="Tekstpodstawowy"/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Acceptance criteria:</w:t>
      </w:r>
    </w:p>
    <w:p w14:paraId="2FDB5655" w14:textId="02B6924B" w:rsidR="03C74BFD" w:rsidRDefault="03C74BFD">
      <w:pPr>
        <w:pStyle w:val="Tekstpodstawowy"/>
        <w:numPr>
          <w:ilvl w:val="0"/>
          <w:numId w:val="12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While in </w:t>
      </w:r>
      <w:r w:rsidR="00BC5EF4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>patient’s details, the “Treatment history” button is available</w:t>
      </w:r>
    </w:p>
    <w:p w14:paraId="6BB2B55B" w14:textId="26162245" w:rsidR="03C74BFD" w:rsidRDefault="03C74BFD">
      <w:pPr>
        <w:pStyle w:val="Tekstpodstawowy"/>
        <w:numPr>
          <w:ilvl w:val="0"/>
          <w:numId w:val="12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After clicking that button, I can see the main information about the disease and a </w:t>
      </w:r>
      <w:r w:rsidRPr="03C74BFD">
        <w:rPr>
          <w:rFonts w:ascii="Arial" w:eastAsia="Arial" w:hAnsi="Arial" w:cs="Arial"/>
        </w:rPr>
        <w:lastRenderedPageBreak/>
        <w:t>patient’s history of visits</w:t>
      </w:r>
    </w:p>
    <w:p w14:paraId="22358E80" w14:textId="0E979A87" w:rsidR="03C74BFD" w:rsidRDefault="03C74BFD">
      <w:pPr>
        <w:pStyle w:val="Tekstpodstawowy"/>
        <w:numPr>
          <w:ilvl w:val="0"/>
          <w:numId w:val="12"/>
        </w:numPr>
        <w:spacing w:after="0" w:line="259" w:lineRule="auto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The system allows me to view details of selected visit</w:t>
      </w:r>
    </w:p>
    <w:p w14:paraId="18B55D62" w14:textId="0B695BAC" w:rsidR="03C74BFD" w:rsidRDefault="03C74BFD" w:rsidP="03C74BFD">
      <w:r>
        <w:br w:type="page"/>
      </w:r>
    </w:p>
    <w:p w14:paraId="062DD669" w14:textId="77777777" w:rsidR="004E75FE" w:rsidRPr="00247BDD" w:rsidRDefault="009407F2" w:rsidP="03C74BFD">
      <w:pPr>
        <w:pStyle w:val="Nagwek11"/>
        <w:rPr>
          <w:rFonts w:ascii="Arial" w:eastAsia="Arial" w:hAnsi="Arial" w:cs="Arial"/>
        </w:rPr>
      </w:pPr>
      <w:bookmarkStart w:id="22" w:name="_Toc1233907065"/>
      <w:r w:rsidRPr="2D5AE737">
        <w:rPr>
          <w:rFonts w:ascii="Arial" w:eastAsia="Arial" w:hAnsi="Arial" w:cs="Arial"/>
        </w:rPr>
        <w:lastRenderedPageBreak/>
        <w:t xml:space="preserve">Clinic staff's module </w:t>
      </w:r>
      <w:bookmarkEnd w:id="22"/>
    </w:p>
    <w:p w14:paraId="27874094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Module for medical clinic staff </w:t>
      </w:r>
    </w:p>
    <w:p w14:paraId="0AC53DB8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4BDD680D" w14:textId="5BD040B2" w:rsidR="004E75FE" w:rsidRPr="00247BDD" w:rsidRDefault="00E24B65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M</w:t>
      </w:r>
      <w:r w:rsidR="009407F2" w:rsidRPr="03C74BFD">
        <w:rPr>
          <w:rFonts w:ascii="Arial" w:eastAsia="Arial" w:hAnsi="Arial" w:cs="Arial"/>
        </w:rPr>
        <w:t>edical clinic personnel responsible for registration patients and doctor appointments</w:t>
      </w:r>
      <w:r w:rsidRPr="03C74BFD">
        <w:rPr>
          <w:rFonts w:ascii="Arial" w:eastAsia="Arial" w:hAnsi="Arial" w:cs="Arial"/>
        </w:rPr>
        <w:t xml:space="preserve"> use tool described in this chapter</w:t>
      </w:r>
      <w:r w:rsidR="009407F2" w:rsidRPr="03C74BFD">
        <w:rPr>
          <w:rFonts w:ascii="Arial" w:eastAsia="Arial" w:hAnsi="Arial" w:cs="Arial"/>
        </w:rPr>
        <w:t xml:space="preserve">. </w:t>
      </w:r>
    </w:p>
    <w:p w14:paraId="07ED9B02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41605EDD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System supports following processes: </w:t>
      </w:r>
    </w:p>
    <w:p w14:paraId="29241489" w14:textId="77777777" w:rsidR="004E75FE" w:rsidRPr="00247BDD" w:rsidRDefault="009407F2">
      <w:pPr>
        <w:pStyle w:val="Tekstpodstawowy"/>
        <w:numPr>
          <w:ilvl w:val="0"/>
          <w:numId w:val="27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Managements of clinic patients and their data </w:t>
      </w:r>
    </w:p>
    <w:p w14:paraId="683493D9" w14:textId="77777777" w:rsidR="004E75FE" w:rsidRPr="00247BDD" w:rsidRDefault="009407F2">
      <w:pPr>
        <w:pStyle w:val="Tekstpodstawowy"/>
        <w:numPr>
          <w:ilvl w:val="0"/>
          <w:numId w:val="27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Management of doctor appointments </w:t>
      </w:r>
    </w:p>
    <w:p w14:paraId="4418E1FE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09A2B846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List of actors using he system </w:t>
      </w:r>
    </w:p>
    <w:p w14:paraId="42841797" w14:textId="77777777" w:rsidR="004E75FE" w:rsidRPr="00247BDD" w:rsidRDefault="009407F2">
      <w:pPr>
        <w:pStyle w:val="Tekstpodstawowy"/>
        <w:numPr>
          <w:ilvl w:val="0"/>
          <w:numId w:val="26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Clinic registration office staff </w:t>
      </w:r>
    </w:p>
    <w:p w14:paraId="6089E49B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2513E59A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Privileges: </w:t>
      </w:r>
    </w:p>
    <w:p w14:paraId="075C0FE1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71D9D06D" w14:textId="0B850350" w:rsidR="004E75FE" w:rsidRPr="00247BDD" w:rsidRDefault="009407F2">
      <w:pPr>
        <w:pStyle w:val="Tekstpodstawowy"/>
        <w:numPr>
          <w:ilvl w:val="0"/>
          <w:numId w:val="28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Access to patient management module - this right allows access to </w:t>
      </w:r>
      <w:r w:rsidR="007C31F1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patient management module (the module is available to users with this right) and </w:t>
      </w:r>
      <w:r w:rsidR="007C31F1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realization of all functionalities of this module </w:t>
      </w:r>
    </w:p>
    <w:p w14:paraId="4C1DCD73" w14:textId="0E1A1354" w:rsidR="004E75FE" w:rsidRPr="00247BDD" w:rsidRDefault="009407F2">
      <w:pPr>
        <w:pStyle w:val="Tekstpodstawowy"/>
        <w:numPr>
          <w:ilvl w:val="0"/>
          <w:numId w:val="28"/>
        </w:num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Access to patient visits management module - this right allows access to </w:t>
      </w:r>
      <w:r w:rsidR="007C31F1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patient visits management module (the module is available to users with this right) and </w:t>
      </w:r>
      <w:r w:rsidR="007C31F1">
        <w:rPr>
          <w:rFonts w:ascii="Arial" w:eastAsia="Arial" w:hAnsi="Arial" w:cs="Arial"/>
        </w:rPr>
        <w:t xml:space="preserve">the </w:t>
      </w:r>
      <w:r w:rsidRPr="03C74BFD">
        <w:rPr>
          <w:rFonts w:ascii="Arial" w:eastAsia="Arial" w:hAnsi="Arial" w:cs="Arial"/>
        </w:rPr>
        <w:t xml:space="preserve">realization of all functionalities of this module </w:t>
      </w:r>
    </w:p>
    <w:p w14:paraId="2E5F8554" w14:textId="77777777" w:rsidR="004E75FE" w:rsidRPr="00247BDD" w:rsidRDefault="004E75FE" w:rsidP="03C74BFD">
      <w:pPr>
        <w:jc w:val="center"/>
        <w:rPr>
          <w:rFonts w:ascii="Arial" w:eastAsia="Arial" w:hAnsi="Arial" w:cs="Arial"/>
        </w:rPr>
      </w:pPr>
    </w:p>
    <w:p w14:paraId="218AA51C" w14:textId="77777777" w:rsidR="004E75FE" w:rsidRPr="00247BDD" w:rsidRDefault="004E75FE" w:rsidP="03C74BFD">
      <w:pPr>
        <w:rPr>
          <w:rFonts w:ascii="Arial" w:eastAsia="Arial" w:hAnsi="Arial" w:cs="Arial"/>
        </w:rPr>
      </w:pPr>
    </w:p>
    <w:p w14:paraId="5EECE27C" w14:textId="77777777" w:rsidR="004E75FE" w:rsidRPr="00247BDD" w:rsidRDefault="009407F2" w:rsidP="03C74BFD">
      <w:pPr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 xml:space="preserve">An employee who acts as an employee of the Clinic's registration office must have at least one of the above-mentioned Permissions </w:t>
      </w:r>
    </w:p>
    <w:p w14:paraId="03D0F035" w14:textId="31B2B6C1" w:rsidR="03C74BFD" w:rsidRPr="00FF7AF3" w:rsidRDefault="03C74BFD" w:rsidP="00FF7AF3">
      <w:pPr>
        <w:pStyle w:val="Nagwek21"/>
        <w:rPr>
          <w:rFonts w:ascii="Arial" w:eastAsia="Arial" w:hAnsi="Arial" w:cs="Arial"/>
        </w:rPr>
      </w:pPr>
      <w:bookmarkStart w:id="23" w:name="_Toc1204674175"/>
      <w:r w:rsidRPr="2D5AE737">
        <w:rPr>
          <w:rFonts w:ascii="Arial" w:eastAsia="Arial" w:hAnsi="Arial" w:cs="Arial"/>
        </w:rPr>
        <w:t>Patient</w:t>
      </w:r>
      <w:r w:rsidR="007C31F1" w:rsidRPr="2D5AE737">
        <w:rPr>
          <w:rFonts w:ascii="Arial" w:eastAsia="Arial" w:hAnsi="Arial" w:cs="Arial"/>
        </w:rPr>
        <w:t>s’</w:t>
      </w:r>
      <w:r w:rsidRPr="2D5AE737">
        <w:rPr>
          <w:rFonts w:ascii="Arial" w:eastAsia="Arial" w:hAnsi="Arial" w:cs="Arial"/>
        </w:rPr>
        <w:t xml:space="preserve"> management</w:t>
      </w:r>
      <w:bookmarkEnd w:id="23"/>
    </w:p>
    <w:p w14:paraId="10CDBE9C" w14:textId="098B2FCF" w:rsidR="03C74BFD" w:rsidRDefault="03C74BFD" w:rsidP="03C74BFD">
      <w:pPr>
        <w:pStyle w:val="Tekstpodstawowy"/>
      </w:pPr>
    </w:p>
    <w:p w14:paraId="162CE59F" w14:textId="6ADE2E21" w:rsidR="03C74BFD" w:rsidRDefault="03C74BFD" w:rsidP="03C74BFD">
      <w:pPr>
        <w:pStyle w:val="Tekstpodstawowy"/>
        <w:rPr>
          <w:b/>
          <w:bCs/>
          <w:u w:val="single"/>
        </w:rPr>
      </w:pPr>
      <w:r w:rsidRPr="03C74BFD">
        <w:rPr>
          <w:b/>
          <w:bCs/>
          <w:u w:val="single"/>
        </w:rPr>
        <w:t>Epic: List of patients</w:t>
      </w:r>
    </w:p>
    <w:p w14:paraId="6A4589F4" w14:textId="57B0EA78" w:rsidR="03C74BFD" w:rsidRDefault="03C74BFD" w:rsidP="03C74BFD">
      <w:pPr>
        <w:pStyle w:val="Tekstpodstawowy"/>
        <w:rPr>
          <w:b/>
          <w:bCs/>
        </w:rPr>
      </w:pPr>
      <w:r w:rsidRPr="03C74BFD">
        <w:rPr>
          <w:b/>
          <w:bCs/>
        </w:rPr>
        <w:t>User stories</w:t>
      </w:r>
    </w:p>
    <w:p w14:paraId="43A96793" w14:textId="7A612884" w:rsidR="03C74BFD" w:rsidRDefault="03C74BFD" w:rsidP="03C74BFD">
      <w:pPr>
        <w:pStyle w:val="Tekstpodstawowy"/>
      </w:pPr>
    </w:p>
    <w:p w14:paraId="1158841A" w14:textId="2DF8B7E1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View of patient list</w:t>
      </w:r>
    </w:p>
    <w:p w14:paraId="182442A8" w14:textId="5AE9B54E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5B3CAE6B" w14:textId="4C31D459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view a patient list</w:t>
      </w:r>
    </w:p>
    <w:p w14:paraId="06EDEE4C" w14:textId="60F4024C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 I know which patients are available. </w:t>
      </w:r>
    </w:p>
    <w:p w14:paraId="339436C7" w14:textId="45D4830C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3AA36D61" w14:textId="44192427" w:rsidR="03C74BFD" w:rsidRDefault="03C74BFD">
      <w:pPr>
        <w:pStyle w:val="Akapitzlist"/>
        <w:numPr>
          <w:ilvl w:val="0"/>
          <w:numId w:val="50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The "Patients" operation is available in the main menu. </w:t>
      </w:r>
    </w:p>
    <w:p w14:paraId="54FE39C7" w14:textId="3E635DB8" w:rsidR="03C74BFD" w:rsidRDefault="03C74BFD">
      <w:pPr>
        <w:pStyle w:val="Akapitzlist"/>
        <w:numPr>
          <w:ilvl w:val="0"/>
          <w:numId w:val="50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it is pressed, the system displays a form with a list of patients.</w:t>
      </w:r>
    </w:p>
    <w:p w14:paraId="28B04455" w14:textId="2CF0D788" w:rsidR="03C74BFD" w:rsidRDefault="03C74BFD">
      <w:pPr>
        <w:pStyle w:val="Akapitzlist"/>
        <w:numPr>
          <w:ilvl w:val="0"/>
          <w:numId w:val="50"/>
        </w:numPr>
        <w:rPr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“Close” button is available on the list.</w:t>
      </w:r>
    </w:p>
    <w:p w14:paraId="79232785" w14:textId="04E52D5C" w:rsidR="03C74BFD" w:rsidRDefault="03C74BFD">
      <w:pPr>
        <w:pStyle w:val="Akapitzlist"/>
        <w:numPr>
          <w:ilvl w:val="0"/>
          <w:numId w:val="50"/>
        </w:numPr>
        <w:rPr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the selected patients, opens a screen with the patient’s details.</w:t>
      </w:r>
    </w:p>
    <w:p w14:paraId="661D0841" w14:textId="0D331660" w:rsidR="03C74BFD" w:rsidRDefault="03C74BFD">
      <w:pPr>
        <w:pStyle w:val="Akapitzlist"/>
        <w:numPr>
          <w:ilvl w:val="0"/>
          <w:numId w:val="50"/>
        </w:numPr>
        <w:rPr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list can be sorted and filtered.</w:t>
      </w:r>
    </w:p>
    <w:p w14:paraId="7630945C" w14:textId="2FA01E9B" w:rsidR="03C74BFD" w:rsidRDefault="03C74BFD" w:rsidP="03C74BFD">
      <w:pPr>
        <w:pStyle w:val="Tekstpodstawowy"/>
      </w:pPr>
    </w:p>
    <w:p w14:paraId="13621607" w14:textId="4F293394" w:rsidR="03C74BFD" w:rsidRDefault="03C74BFD" w:rsidP="03C74BFD">
      <w:p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Filter list of patients</w:t>
      </w:r>
    </w:p>
    <w:p w14:paraId="5777CF4C" w14:textId="5729CBD8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705F2F2F" w14:textId="2AD6B8F9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filter list of patients</w:t>
      </w:r>
    </w:p>
    <w:p w14:paraId="5D8F6C9C" w14:textId="448E08F0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lastRenderedPageBreak/>
        <w:t>So that</w:t>
      </w:r>
      <w:r w:rsidRPr="03C74BFD">
        <w:rPr>
          <w:rFonts w:ascii="Arial" w:eastAsia="Arial" w:hAnsi="Arial" w:cs="Arial"/>
          <w:color w:val="000000" w:themeColor="text1"/>
        </w:rPr>
        <w:t> I can see only the chosen data on the list.</w:t>
      </w:r>
    </w:p>
    <w:p w14:paraId="4A1F0D56" w14:textId="04399A28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53ECAC65" w14:textId="45DA11DB" w:rsidR="03C74BFD" w:rsidRDefault="03C74BFD">
      <w:pPr>
        <w:pStyle w:val="Akapitzlist"/>
        <w:numPr>
          <w:ilvl w:val="0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system allows to filter patients on:</w:t>
      </w:r>
    </w:p>
    <w:p w14:paraId="0A25218B" w14:textId="7D8950D5" w:rsidR="03C74BFD" w:rsidRDefault="03C74BFD">
      <w:pPr>
        <w:pStyle w:val="Akapitzlist"/>
        <w:numPr>
          <w:ilvl w:val="1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Name and the surname.</w:t>
      </w:r>
    </w:p>
    <w:p w14:paraId="50937155" w14:textId="518E9E59" w:rsidR="03C74BFD" w:rsidRDefault="03C74BFD">
      <w:pPr>
        <w:pStyle w:val="Akapitzlist"/>
        <w:numPr>
          <w:ilvl w:val="1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PESEL number</w:t>
      </w:r>
    </w:p>
    <w:p w14:paraId="5E78CC56" w14:textId="1D9F64D7" w:rsidR="03C74BFD" w:rsidRDefault="03C74BFD">
      <w:pPr>
        <w:pStyle w:val="Akapitzlist"/>
        <w:numPr>
          <w:ilvl w:val="1"/>
          <w:numId w:val="49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Date of the latest visit</w:t>
      </w:r>
    </w:p>
    <w:p w14:paraId="1CD5A575" w14:textId="28DA5B2C" w:rsidR="03C74BFD" w:rsidRDefault="03C74BFD" w:rsidP="03C74BFD">
      <w:pPr>
        <w:spacing w:after="160"/>
        <w:rPr>
          <w:rFonts w:ascii="Arial" w:eastAsia="Arial" w:hAnsi="Arial" w:cs="Arial"/>
          <w:color w:val="000000" w:themeColor="text1"/>
          <w:u w:val="single"/>
        </w:rPr>
      </w:pPr>
    </w:p>
    <w:p w14:paraId="15CCD4CF" w14:textId="5D55B346" w:rsidR="03C74BFD" w:rsidRDefault="03C74BFD" w:rsidP="03C74BFD">
      <w:pPr>
        <w:spacing w:after="16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Sort list of patients</w:t>
      </w:r>
    </w:p>
    <w:p w14:paraId="2F076D7D" w14:textId="77274C53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7D433DA6" w14:textId="482FA651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possibility to organize data on the list</w:t>
      </w:r>
    </w:p>
    <w:p w14:paraId="1E5A8512" w14:textId="7B7999C0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the order of presented data will be changing.</w:t>
      </w:r>
    </w:p>
    <w:p w14:paraId="378367DE" w14:textId="302B2663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34DA2FA6" w14:textId="4B7E0613" w:rsidR="03C74BFD" w:rsidRDefault="03C74BFD">
      <w:pPr>
        <w:pStyle w:val="Akapitzlist"/>
        <w:numPr>
          <w:ilvl w:val="0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system allows sorting the list from:</w:t>
      </w:r>
    </w:p>
    <w:p w14:paraId="18263AA6" w14:textId="09A18574" w:rsidR="03C74BFD" w:rsidRDefault="03C74BFD">
      <w:pPr>
        <w:pStyle w:val="Akapitzlist"/>
        <w:numPr>
          <w:ilvl w:val="1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Alphabetically ascending</w:t>
      </w:r>
    </w:p>
    <w:p w14:paraId="75E20D30" w14:textId="73249453" w:rsidR="03C74BFD" w:rsidRDefault="03C74BFD">
      <w:pPr>
        <w:pStyle w:val="Akapitzlist"/>
        <w:numPr>
          <w:ilvl w:val="1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Alphabetically descending</w:t>
      </w:r>
    </w:p>
    <w:p w14:paraId="5795FF60" w14:textId="4DDD9689" w:rsidR="03C74BFD" w:rsidRDefault="03C74BFD" w:rsidP="03C74BFD">
      <w:pPr>
        <w:pStyle w:val="Tekstpodstawowy"/>
      </w:pPr>
    </w:p>
    <w:p w14:paraId="200E4D44" w14:textId="5C52F639" w:rsidR="03C74BFD" w:rsidRDefault="03C74BFD" w:rsidP="03C74BFD">
      <w:pPr>
        <w:pStyle w:val="Tekstpodstawowy"/>
        <w:rPr>
          <w:b/>
          <w:bCs/>
        </w:rPr>
      </w:pPr>
      <w:r w:rsidRPr="03C74BFD">
        <w:rPr>
          <w:b/>
          <w:bCs/>
          <w:u w:val="single"/>
        </w:rPr>
        <w:t>Epic: Patient management</w:t>
      </w:r>
    </w:p>
    <w:p w14:paraId="46644DB9" w14:textId="5587354A" w:rsidR="03C74BFD" w:rsidRDefault="03C74BFD" w:rsidP="03C74BFD">
      <w:pPr>
        <w:pStyle w:val="Tekstpodstawowy"/>
        <w:rPr>
          <w:b/>
          <w:bCs/>
        </w:rPr>
      </w:pPr>
      <w:r w:rsidRPr="03C74BFD">
        <w:rPr>
          <w:b/>
          <w:bCs/>
        </w:rPr>
        <w:t>User stories</w:t>
      </w:r>
    </w:p>
    <w:p w14:paraId="4ABFE76C" w14:textId="3AE7D911" w:rsidR="03C74BFD" w:rsidRDefault="03C74BFD" w:rsidP="03C74BFD">
      <w:pPr>
        <w:pStyle w:val="Tekstpodstawowy"/>
      </w:pPr>
    </w:p>
    <w:p w14:paraId="0A792498" w14:textId="6BBB5DAB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Adding new patient</w:t>
      </w:r>
    </w:p>
    <w:p w14:paraId="5E533DCE" w14:textId="6016835A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69AF48C6" w14:textId="752C065A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possibility to enter data of a new patient and confirm it</w:t>
      </w:r>
    </w:p>
    <w:p w14:paraId="317F59F0" w14:textId="1EFDAF94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03C74BFD">
        <w:rPr>
          <w:rFonts w:ascii="Arial" w:eastAsia="Arial" w:hAnsi="Arial" w:cs="Arial"/>
          <w:color w:val="000000" w:themeColor="text1"/>
        </w:rPr>
        <w:t>the patient will have access to services of the clinic.</w:t>
      </w:r>
    </w:p>
    <w:p w14:paraId="073689B8" w14:textId="6A59AC35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2655F5DD" w14:textId="77A40358" w:rsidR="03C74BFD" w:rsidRDefault="03C74BFD">
      <w:pPr>
        <w:pStyle w:val="Akapitzlist"/>
        <w:numPr>
          <w:ilvl w:val="0"/>
          <w:numId w:val="47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Button “Add a patient” is available on the list of patients</w:t>
      </w:r>
    </w:p>
    <w:p w14:paraId="5DF24BDC" w14:textId="10EEA43E" w:rsidR="03C74BFD" w:rsidRDefault="03C74BFD">
      <w:pPr>
        <w:pStyle w:val="Akapitzlist"/>
        <w:numPr>
          <w:ilvl w:val="0"/>
          <w:numId w:val="47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Pressing the button “Add a patient” opens adding patient form.</w:t>
      </w:r>
    </w:p>
    <w:p w14:paraId="2AC0611B" w14:textId="44EDE8CF" w:rsidR="03C74BFD" w:rsidRDefault="03C74BFD">
      <w:pPr>
        <w:pStyle w:val="Akapitzlist"/>
        <w:numPr>
          <w:ilvl w:val="0"/>
          <w:numId w:val="47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a user doesn’t fill in all mandatory fields and click “Add” the system will display an error message.</w:t>
      </w:r>
    </w:p>
    <w:p w14:paraId="02A127A2" w14:textId="124CBDD3" w:rsidR="03C74BFD" w:rsidRDefault="03C74BFD">
      <w:pPr>
        <w:pStyle w:val="Akapitzlist"/>
        <w:numPr>
          <w:ilvl w:val="0"/>
          <w:numId w:val="47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“Cancel” button is pressed, the system closes the adding form.</w:t>
      </w:r>
    </w:p>
    <w:p w14:paraId="78EA4522" w14:textId="1761D52E" w:rsidR="03C74BFD" w:rsidRDefault="03C74BFD">
      <w:pPr>
        <w:pStyle w:val="Akapitzlist"/>
        <w:numPr>
          <w:ilvl w:val="0"/>
          <w:numId w:val="47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system adds a new patient to the database.</w:t>
      </w:r>
    </w:p>
    <w:p w14:paraId="17AD9A8E" w14:textId="0940CC17" w:rsidR="03C74BFD" w:rsidRDefault="03C74BFD" w:rsidP="03C74BFD">
      <w:pPr>
        <w:pStyle w:val="Tekstpodstawowy"/>
      </w:pPr>
    </w:p>
    <w:p w14:paraId="50F497BB" w14:textId="089B888C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Edit of patient’s data</w:t>
      </w:r>
    </w:p>
    <w:p w14:paraId="36A14BA3" w14:textId="7E742915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02C52044" w14:textId="21600024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edit data of a patient and confirm it</w:t>
      </w:r>
    </w:p>
    <w:p w14:paraId="58D8CED8" w14:textId="6421C320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03C74BFD">
        <w:rPr>
          <w:rFonts w:ascii="Arial" w:eastAsia="Arial" w:hAnsi="Arial" w:cs="Arial"/>
          <w:color w:val="000000" w:themeColor="text1"/>
        </w:rPr>
        <w:t>the patient details are up-to-date</w:t>
      </w:r>
    </w:p>
    <w:p w14:paraId="48127C84" w14:textId="6F0A5049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2413BCBD" w14:textId="5910E26D" w:rsidR="03C74BFD" w:rsidRDefault="03C74BFD">
      <w:pPr>
        <w:pStyle w:val="Akapitzlist"/>
        <w:numPr>
          <w:ilvl w:val="0"/>
          <w:numId w:val="46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On the list of patients, "Edit" icon is available, beside to the patient details.</w:t>
      </w:r>
    </w:p>
    <w:p w14:paraId="7C499FBB" w14:textId="4EAC9C1F" w:rsidR="03C74BFD" w:rsidRDefault="03C74BFD">
      <w:pPr>
        <w:pStyle w:val="Akapitzlist"/>
        <w:numPr>
          <w:ilvl w:val="0"/>
          <w:numId w:val="46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Pressing the "Edit" icon opens a patient edit form.</w:t>
      </w:r>
    </w:p>
    <w:p w14:paraId="728BF318" w14:textId="39142925" w:rsidR="03C74BFD" w:rsidRDefault="03C74BFD">
      <w:pPr>
        <w:pStyle w:val="Akapitzlist"/>
        <w:numPr>
          <w:ilvl w:val="0"/>
          <w:numId w:val="46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Once “Cancel” button is pressed system closes edit form</w:t>
      </w:r>
    </w:p>
    <w:p w14:paraId="3630F10E" w14:textId="79466D66" w:rsidR="03C74BFD" w:rsidRDefault="03C74BFD">
      <w:pPr>
        <w:pStyle w:val="Akapitzlist"/>
        <w:numPr>
          <w:ilvl w:val="0"/>
          <w:numId w:val="46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“Save” button is pressed system save changes in database and views the list of patients</w:t>
      </w:r>
    </w:p>
    <w:p w14:paraId="1444265F" w14:textId="221F067F" w:rsidR="03C74BFD" w:rsidRDefault="03C74BFD" w:rsidP="03C74BFD">
      <w:pPr>
        <w:pStyle w:val="Tekstpodstawowy"/>
      </w:pPr>
    </w:p>
    <w:p w14:paraId="0E8858BC" w14:textId="0A66AD70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Activation of a patient</w:t>
      </w:r>
    </w:p>
    <w:p w14:paraId="0AE97338" w14:textId="6D44D509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4896B2E8" w14:textId="1B2200F0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activate a patient in the database</w:t>
      </w:r>
    </w:p>
    <w:p w14:paraId="6C8B0034" w14:textId="409A7625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book appointments for this patient again</w:t>
      </w:r>
    </w:p>
    <w:p w14:paraId="590A9A99" w14:textId="32E7DDE2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lastRenderedPageBreak/>
        <w:t xml:space="preserve">Acceptance criteria: </w:t>
      </w:r>
    </w:p>
    <w:p w14:paraId="65A6259B" w14:textId="2E76CE05" w:rsidR="03C74BFD" w:rsidRDefault="03C74BFD">
      <w:pPr>
        <w:pStyle w:val="Akapitzlist"/>
        <w:numPr>
          <w:ilvl w:val="0"/>
          <w:numId w:val="30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Choosing the patient displays more options</w:t>
      </w:r>
    </w:p>
    <w:p w14:paraId="6FFC902D" w14:textId="2C649522" w:rsidR="03C74BFD" w:rsidRDefault="03C74BFD">
      <w:pPr>
        <w:pStyle w:val="Akapitzlist"/>
        <w:numPr>
          <w:ilvl w:val="0"/>
          <w:numId w:val="30"/>
        </w:num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a button “Deactivate patient” displays a form with the ask of confirmation</w:t>
      </w:r>
    </w:p>
    <w:p w14:paraId="2EC3341F" w14:textId="68B1A077" w:rsidR="03C74BFD" w:rsidRDefault="03C74BFD">
      <w:pPr>
        <w:pStyle w:val="Akapitzlist"/>
        <w:numPr>
          <w:ilvl w:val="0"/>
          <w:numId w:val="30"/>
        </w:num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After the button “Confirm deactivations” is clicked, system changes the patient’s status in database </w:t>
      </w:r>
    </w:p>
    <w:p w14:paraId="2430EC8C" w14:textId="727713A5" w:rsidR="03C74BFD" w:rsidRDefault="03C74BFD">
      <w:pPr>
        <w:pStyle w:val="Akapitzlist"/>
        <w:numPr>
          <w:ilvl w:val="0"/>
          <w:numId w:val="30"/>
        </w:num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If </w:t>
      </w:r>
      <w:proofErr w:type="spellStart"/>
      <w:r w:rsidRPr="03C74BFD">
        <w:rPr>
          <w:rFonts w:ascii="Arial" w:eastAsia="Arial" w:hAnsi="Arial" w:cs="Arial"/>
          <w:color w:val="000000" w:themeColor="text1"/>
        </w:rPr>
        <w:t>i</w:t>
      </w:r>
      <w:proofErr w:type="spellEnd"/>
      <w:r w:rsidRPr="03C74BFD">
        <w:rPr>
          <w:rFonts w:ascii="Arial" w:eastAsia="Arial" w:hAnsi="Arial" w:cs="Arial"/>
          <w:color w:val="000000" w:themeColor="text1"/>
        </w:rPr>
        <w:t xml:space="preserve"> do not want do authorize patient’s deactivation, I click the button “Cancel”</w:t>
      </w:r>
    </w:p>
    <w:p w14:paraId="2159D701" w14:textId="25FC1F2C" w:rsidR="03C74BFD" w:rsidRDefault="03C74BFD" w:rsidP="03C74BFD">
      <w:pPr>
        <w:pStyle w:val="Tekstpodstawowy"/>
      </w:pPr>
    </w:p>
    <w:p w14:paraId="6DD75071" w14:textId="56CB084B" w:rsidR="03C74BFD" w:rsidRDefault="03C74BFD" w:rsidP="03C74BFD">
      <w:pPr>
        <w:pStyle w:val="Tekstpodstawowy"/>
      </w:pPr>
    </w:p>
    <w:p w14:paraId="0EA5C65C" w14:textId="0A91F2FA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Remove the patient</w:t>
      </w:r>
    </w:p>
    <w:p w14:paraId="7AA0FC11" w14:textId="451FC414" w:rsidR="03C74BFD" w:rsidRDefault="03C74BFD" w:rsidP="03C74BFD">
      <w:pPr>
        <w:pStyle w:val="Index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4E1FE3FC" w14:textId="29024BEB" w:rsidR="03C74BFD" w:rsidRDefault="03C74BFD" w:rsidP="03C74BFD">
      <w:pPr>
        <w:rPr>
          <w:rFonts w:ascii="Arial" w:eastAsia="Arial" w:hAnsi="Arial" w:cs="Arial"/>
          <w:color w:val="0D0D0D" w:themeColor="text1" w:themeTint="F2"/>
        </w:rPr>
      </w:pPr>
      <w:r w:rsidRPr="03C74BFD">
        <w:rPr>
          <w:rFonts w:ascii="Arial" w:eastAsia="Arial" w:hAnsi="Arial" w:cs="Arial"/>
          <w:b/>
          <w:bCs/>
          <w:color w:val="0D0D0D" w:themeColor="text1" w:themeTint="F2"/>
        </w:rPr>
        <w:t>I want</w:t>
      </w:r>
      <w:r w:rsidRPr="03C74BFD">
        <w:rPr>
          <w:rFonts w:ascii="Arial" w:eastAsia="Arial" w:hAnsi="Arial" w:cs="Arial"/>
          <w:color w:val="0D0D0D" w:themeColor="text1" w:themeTint="F2"/>
        </w:rPr>
        <w:t> to have possibility to remove a patient and confirm it.</w:t>
      </w:r>
    </w:p>
    <w:p w14:paraId="6FC3DF42" w14:textId="7A1C80F1" w:rsidR="03C74BFD" w:rsidRDefault="03C74BFD" w:rsidP="03C74BFD">
      <w:pPr>
        <w:rPr>
          <w:rFonts w:ascii="Arial" w:eastAsia="Arial" w:hAnsi="Arial" w:cs="Arial"/>
          <w:color w:val="0D0D0D" w:themeColor="text1" w:themeTint="F2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So that </w:t>
      </w:r>
      <w:r w:rsidRPr="03C74BFD">
        <w:rPr>
          <w:rFonts w:ascii="Arial" w:eastAsia="Arial" w:hAnsi="Arial" w:cs="Arial"/>
          <w:color w:val="0D0D0D" w:themeColor="text1" w:themeTint="F2"/>
        </w:rPr>
        <w:t>I won't be able to use it for any purpose.</w:t>
      </w:r>
    </w:p>
    <w:p w14:paraId="0D2FD6B2" w14:textId="720206FE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Acceptance criteria:</w:t>
      </w:r>
    </w:p>
    <w:p w14:paraId="3C695C71" w14:textId="0E56A082" w:rsidR="03C74BFD" w:rsidRDefault="03C74BFD">
      <w:pPr>
        <w:pStyle w:val="Akapitzlist"/>
        <w:numPr>
          <w:ilvl w:val="0"/>
          <w:numId w:val="45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On the list of patients, there is a "Delete" icon, besides the patient details and other buttons.</w:t>
      </w:r>
    </w:p>
    <w:p w14:paraId="330F37A2" w14:textId="31E1654C" w:rsidR="03C74BFD" w:rsidRDefault="03C74BFD">
      <w:pPr>
        <w:pStyle w:val="Akapitzlist"/>
        <w:numPr>
          <w:ilvl w:val="0"/>
          <w:numId w:val="45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“Delete” button is pressed, system displays message in form pop-up window with two buttons “Delete” and “Cancel”.</w:t>
      </w:r>
    </w:p>
    <w:p w14:paraId="61B5ECC0" w14:textId="129197A0" w:rsidR="03C74BFD" w:rsidRDefault="03C74BFD">
      <w:pPr>
        <w:pStyle w:val="Akapitzlist"/>
        <w:numPr>
          <w:ilvl w:val="0"/>
          <w:numId w:val="45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“Delete” button is pressed, the system deletes a patient from the database.</w:t>
      </w:r>
    </w:p>
    <w:p w14:paraId="0C39125E" w14:textId="04187D62" w:rsidR="03C74BFD" w:rsidRDefault="03C74BFD">
      <w:pPr>
        <w:pStyle w:val="Akapitzlist"/>
        <w:numPr>
          <w:ilvl w:val="0"/>
          <w:numId w:val="45"/>
        </w:num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When the “Cancel” button is pressed, system closes the pop-up window.</w:t>
      </w:r>
    </w:p>
    <w:p w14:paraId="471E1F65" w14:textId="75EFD29D" w:rsidR="03C74BFD" w:rsidRDefault="03C74BFD" w:rsidP="03C74BFD">
      <w:pPr>
        <w:pStyle w:val="Tekstpodstawowy"/>
      </w:pPr>
    </w:p>
    <w:p w14:paraId="0B649725" w14:textId="3E424ADA" w:rsidR="003629F6" w:rsidRDefault="003629F6" w:rsidP="03C74BFD">
      <w:pPr>
        <w:pStyle w:val="Tekstpodstawowy"/>
      </w:pPr>
      <w:r>
        <w:rPr>
          <w:noProof/>
        </w:rPr>
        <w:drawing>
          <wp:inline distT="0" distB="0" distL="0" distR="0" wp14:anchorId="103E6E61" wp14:editId="16969FE3">
            <wp:extent cx="6119495" cy="4194810"/>
            <wp:effectExtent l="0" t="0" r="0" b="0"/>
            <wp:docPr id="10" name="Obraz 10" descr="Obraz zawierający diagram, linia, szkic, rys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diagram, linia, szkic, rysowanie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60"/>
        <w:gridCol w:w="6955"/>
      </w:tblGrid>
      <w:tr w:rsidR="003629F6" w:rsidRPr="00397594" w14:paraId="6EF51D61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3343BC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Name: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55E5E0F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View of patients list </w:t>
            </w:r>
          </w:p>
        </w:tc>
      </w:tr>
      <w:tr w:rsidR="003629F6" w:rsidRPr="00397594" w14:paraId="63D12CFC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4C74F96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ID: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E9135FE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RE 1.1</w:t>
            </w:r>
          </w:p>
        </w:tc>
      </w:tr>
      <w:tr w:rsidR="003629F6" w:rsidRPr="00397594" w14:paraId="6A4C903C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6AB7A5F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aim: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226726E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View patients list for medical clinic staff</w:t>
            </w:r>
          </w:p>
        </w:tc>
      </w:tr>
      <w:tr w:rsidR="003629F6" w:rsidRPr="00397594" w14:paraId="655F91F0" w14:textId="77777777" w:rsidTr="00200124">
        <w:trPr>
          <w:trHeight w:val="1785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646349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lastRenderedPageBreak/>
              <w:t>Description: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E5CB38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staff of the medical clinic has access to the list of patients.</w:t>
            </w:r>
            <w:r w:rsidRPr="00397594">
              <w:rPr>
                <w:rFonts w:ascii="Arial" w:hAnsi="Arial" w:cs="Arial"/>
              </w:rPr>
              <w:br/>
              <w:t xml:space="preserve"> Personnel must log into the system. To log in, you must enter two types of information:</w:t>
            </w:r>
            <w:r w:rsidRPr="00397594">
              <w:rPr>
                <w:rFonts w:ascii="Arial" w:hAnsi="Arial" w:cs="Arial"/>
              </w:rPr>
              <w:br/>
              <w:t xml:space="preserve"> Login name</w:t>
            </w:r>
            <w:r w:rsidRPr="00397594">
              <w:rPr>
                <w:rFonts w:ascii="Arial" w:hAnsi="Arial" w:cs="Arial"/>
              </w:rPr>
              <w:br/>
              <w:t xml:space="preserve"> Password.</w:t>
            </w:r>
            <w:r w:rsidRPr="00397594">
              <w:rPr>
                <w:rFonts w:ascii="Arial" w:hAnsi="Arial" w:cs="Arial"/>
              </w:rPr>
              <w:br/>
              <w:t xml:space="preserve"> Launches the appropriate module called Patients to view the list.</w:t>
            </w:r>
          </w:p>
        </w:tc>
      </w:tr>
      <w:tr w:rsidR="003629F6" w:rsidRPr="00397594" w14:paraId="019631E4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E6E8CD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Author: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21ECA9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Natalia </w:t>
            </w:r>
            <w:proofErr w:type="spellStart"/>
            <w:r w:rsidRPr="00397594">
              <w:rPr>
                <w:rFonts w:ascii="Arial" w:hAnsi="Arial" w:cs="Arial"/>
              </w:rPr>
              <w:t>Heleniak</w:t>
            </w:r>
            <w:proofErr w:type="spellEnd"/>
          </w:p>
          <w:p w14:paraId="424F91B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243F17D7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7A04967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Actor: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D0D84F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staff of the medical clinic</w:t>
            </w:r>
          </w:p>
          <w:p w14:paraId="2AB2B10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7CADC3C5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23825DF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Start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5B5B6B7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>logged in user with appropriate permissions.</w:t>
            </w:r>
          </w:p>
          <w:p w14:paraId="5D3606BF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08491CAE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13C5C7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Final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3B443D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System displays the patient list</w:t>
            </w:r>
          </w:p>
          <w:p w14:paraId="659B0CDB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501F2FA3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77DE00FF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Input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AD922E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N/A</w:t>
            </w:r>
          </w:p>
          <w:p w14:paraId="171D0A4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7E21AD22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577359C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Output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F471D4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View a Patient Data </w:t>
            </w:r>
          </w:p>
          <w:p w14:paraId="663AF04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22D68538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6CFBF88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Scenarios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979FA3C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Main:</w:t>
            </w:r>
          </w:p>
          <w:p w14:paraId="7781834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  <w:p w14:paraId="3E95E61A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2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>User clicks with menu on the Patients list.</w:t>
            </w:r>
          </w:p>
          <w:p w14:paraId="17A94CFD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2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 xml:space="preserve"> The system displays a list of patients.</w:t>
            </w:r>
          </w:p>
          <w:p w14:paraId="54FB3BB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  <w:p w14:paraId="452E78A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70C0E3C1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AC168D2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Alternative: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08DF11F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N/A</w:t>
            </w:r>
          </w:p>
        </w:tc>
      </w:tr>
      <w:tr w:rsidR="003629F6" w:rsidRPr="00397594" w14:paraId="3C20376B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2EE57B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Name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CA7602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Adding a new patient to the system</w:t>
            </w:r>
          </w:p>
        </w:tc>
      </w:tr>
      <w:tr w:rsidR="003629F6" w:rsidRPr="00397594" w14:paraId="2DADB447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AFAE4E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ID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462C546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RE 1.2</w:t>
            </w:r>
          </w:p>
        </w:tc>
      </w:tr>
      <w:tr w:rsidR="003629F6" w:rsidRPr="00397594" w14:paraId="4079F597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7BE9D39E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aim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54684DB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Adding a new patient to the system</w:t>
            </w:r>
          </w:p>
        </w:tc>
      </w:tr>
      <w:tr w:rsidR="003629F6" w:rsidRPr="00397594" w14:paraId="754A40AD" w14:textId="77777777" w:rsidTr="00200124">
        <w:trPr>
          <w:trHeight w:val="1785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21CF7DB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Description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016C9D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 medical clinic staff member has the ability to add a new patient to the system.</w:t>
            </w:r>
          </w:p>
        </w:tc>
      </w:tr>
      <w:tr w:rsidR="003629F6" w:rsidRPr="00397594" w14:paraId="71101F23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CA02B8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Author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67B3A00E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Natalia </w:t>
            </w:r>
            <w:proofErr w:type="spellStart"/>
            <w:r w:rsidRPr="00397594">
              <w:rPr>
                <w:rFonts w:ascii="Arial" w:hAnsi="Arial" w:cs="Arial"/>
              </w:rPr>
              <w:t>Heleniak</w:t>
            </w:r>
            <w:proofErr w:type="spellEnd"/>
          </w:p>
        </w:tc>
      </w:tr>
      <w:tr w:rsidR="003629F6" w:rsidRPr="00397594" w14:paraId="6937B326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2876AB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Actor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014CE3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staff of the medical clinic</w:t>
            </w:r>
          </w:p>
        </w:tc>
      </w:tr>
      <w:tr w:rsidR="003629F6" w:rsidRPr="00397594" w14:paraId="5EC1948B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8E0A83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Start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DA2705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>Logged in user with appropriate permissions.</w:t>
            </w:r>
          </w:p>
          <w:p w14:paraId="5BBDA1EF" w14:textId="77777777" w:rsidR="003629F6" w:rsidRPr="00397594" w:rsidRDefault="003629F6" w:rsidP="00200124">
            <w:pPr>
              <w:rPr>
                <w:rFonts w:ascii="Arial" w:hAnsi="Arial" w:cs="Arial"/>
                <w:color w:val="353536"/>
              </w:rPr>
            </w:pPr>
            <w:r w:rsidRPr="00397594">
              <w:rPr>
                <w:rFonts w:ascii="Arial" w:hAnsi="Arial" w:cs="Arial"/>
                <w:color w:val="353536"/>
              </w:rPr>
              <w:t xml:space="preserve">Appropriate patients don’t exist in a database. </w:t>
            </w:r>
          </w:p>
          <w:p w14:paraId="14FA3B4C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3647FEE0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436C92B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Final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744E70C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 new patient is added to the system.</w:t>
            </w:r>
          </w:p>
          <w:p w14:paraId="6960812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7491FE3E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0309B052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Input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25BDDE3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Data of a new patient </w:t>
            </w:r>
          </w:p>
          <w:p w14:paraId="0002556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6EF6DAF5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FD37D7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Output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0F81506B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New patient in a database </w:t>
            </w:r>
          </w:p>
        </w:tc>
      </w:tr>
      <w:tr w:rsidR="003629F6" w:rsidRPr="00397594" w14:paraId="40B6782D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0F3ACAC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Scenarios</w:t>
            </w:r>
          </w:p>
          <w:p w14:paraId="5D825C8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6D23B8BF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0E73693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7C97C66E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65A4624B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6E5BCCA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52C73B12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40320D1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5B2BEB6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Alternative: 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EF2273B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lastRenderedPageBreak/>
              <w:t>Main:</w:t>
            </w:r>
          </w:p>
          <w:p w14:paraId="6AD7DC5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  <w:p w14:paraId="762D1AF8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1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staff of the medical clinic selects the button "Add patient"</w:t>
            </w:r>
          </w:p>
          <w:p w14:paraId="3B7097CD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1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System opens window for putting on patient data. </w:t>
            </w:r>
          </w:p>
          <w:p w14:paraId="697C691D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1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lastRenderedPageBreak/>
              <w:t>the staff of the medical clinic enters the patient's data.</w:t>
            </w:r>
          </w:p>
          <w:p w14:paraId="64D96EFA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1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 xml:space="preserve">press add patient button </w:t>
            </w:r>
          </w:p>
          <w:p w14:paraId="048346D0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1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 xml:space="preserve"> The system verifies that all required fields have been completed.</w:t>
            </w:r>
          </w:p>
          <w:p w14:paraId="3B4052CF" w14:textId="77777777" w:rsidR="003629F6" w:rsidRPr="00397594" w:rsidRDefault="003629F6" w:rsidP="003629F6">
            <w:pPr>
              <w:pStyle w:val="Akapitzlist"/>
              <w:widowControl/>
              <w:numPr>
                <w:ilvl w:val="0"/>
                <w:numId w:val="121"/>
              </w:numPr>
              <w:spacing w:after="120" w:line="259" w:lineRule="auto"/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>The system saves a new patient to the database.</w:t>
            </w:r>
          </w:p>
          <w:p w14:paraId="2DB5A05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      1.Missing required data</w:t>
            </w:r>
          </w:p>
          <w:p w14:paraId="2BD5454F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      2. Incorrect data</w:t>
            </w:r>
          </w:p>
          <w:p w14:paraId="2FD0AC6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      3. Recurring data </w:t>
            </w:r>
          </w:p>
          <w:p w14:paraId="7373014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1E04BF1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37227A3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</w:tbl>
    <w:p w14:paraId="332D300A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lastRenderedPageBreak/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60"/>
        <w:gridCol w:w="6955"/>
      </w:tblGrid>
      <w:tr w:rsidR="003629F6" w:rsidRPr="00397594" w14:paraId="275A4726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6798B35E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Name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6825FEC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Remove the patient.</w:t>
            </w:r>
          </w:p>
          <w:p w14:paraId="14AC0C2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30649780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4D684BA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ID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52A3CA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RE 1.3</w:t>
            </w:r>
          </w:p>
        </w:tc>
      </w:tr>
      <w:tr w:rsidR="003629F6" w:rsidRPr="00397594" w14:paraId="5D02EC83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E14C70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aim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E23C32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Remove the patient</w:t>
            </w:r>
          </w:p>
        </w:tc>
      </w:tr>
      <w:tr w:rsidR="003629F6" w:rsidRPr="00397594" w14:paraId="4823315B" w14:textId="77777777" w:rsidTr="00200124">
        <w:trPr>
          <w:trHeight w:val="1785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543837A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Description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0BBBE84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A medical clinic staff member has the ability to remove a patient to the system. </w:t>
            </w:r>
          </w:p>
          <w:p w14:paraId="42C985E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77BE1273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0929579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Author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212D69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Natalia </w:t>
            </w:r>
            <w:proofErr w:type="spellStart"/>
            <w:r w:rsidRPr="00397594">
              <w:rPr>
                <w:rFonts w:ascii="Arial" w:hAnsi="Arial" w:cs="Arial"/>
              </w:rPr>
              <w:t>Heleniak</w:t>
            </w:r>
            <w:proofErr w:type="spellEnd"/>
          </w:p>
        </w:tc>
      </w:tr>
      <w:tr w:rsidR="003629F6" w:rsidRPr="00397594" w14:paraId="0C4AFAB0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51D6B23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Actor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47F221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staff of the medical clinic</w:t>
            </w:r>
          </w:p>
        </w:tc>
      </w:tr>
      <w:tr w:rsidR="003629F6" w:rsidRPr="00397594" w14:paraId="01AEC195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37FE5D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Start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4CA2246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>logged in user with appropriate permissions.</w:t>
            </w:r>
          </w:p>
          <w:p w14:paraId="035B6A7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Appropriate patients who existing in the database may be deleted.</w:t>
            </w:r>
          </w:p>
          <w:p w14:paraId="650F67E3" w14:textId="77777777" w:rsidR="003629F6" w:rsidRPr="00397594" w:rsidRDefault="003629F6" w:rsidP="00200124">
            <w:pPr>
              <w:rPr>
                <w:rFonts w:ascii="Arial" w:hAnsi="Arial" w:cs="Arial"/>
                <w:color w:val="353536"/>
              </w:rPr>
            </w:pPr>
          </w:p>
          <w:p w14:paraId="1B114C7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097113CA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2845108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Final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C97C2A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The patient is removed for the system </w:t>
            </w:r>
          </w:p>
          <w:p w14:paraId="6512F5E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  <w:p w14:paraId="236F8C9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2FEE6F82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5210CFD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Input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6A01A84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N/A</w:t>
            </w:r>
          </w:p>
          <w:p w14:paraId="5CA1380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354CE0E9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69388C5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Output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96CD5B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N/A</w:t>
            </w:r>
          </w:p>
          <w:p w14:paraId="1F4F03AE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55581F55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615D150C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Scenarios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4AFD555C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Main:</w:t>
            </w:r>
          </w:p>
          <w:p w14:paraId="73C088C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br/>
              <w:t>1. Clinic staff selects the patient they want to remove</w:t>
            </w:r>
            <w:r w:rsidRPr="00397594">
              <w:rPr>
                <w:rFonts w:ascii="Arial" w:hAnsi="Arial" w:cs="Arial"/>
              </w:rPr>
              <w:br/>
              <w:t>2. the medical clinic staff clicks the "Remove patient" button.</w:t>
            </w:r>
          </w:p>
          <w:p w14:paraId="3C4B484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3. the system displays message box asking for a confirmation of performed action</w:t>
            </w:r>
          </w:p>
          <w:p w14:paraId="2F1FAE12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4. the user confirms the action with the "ok" button</w:t>
            </w:r>
          </w:p>
          <w:p w14:paraId="6D65B4D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5. System display window with confirm password.</w:t>
            </w:r>
          </w:p>
          <w:p w14:paraId="71D68C5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6. User a fill field of the password.</w:t>
            </w:r>
          </w:p>
          <w:p w14:paraId="4ED1E9E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7. User clicks button “ Confirm”</w:t>
            </w:r>
          </w:p>
          <w:p w14:paraId="6606FAB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8. </w:t>
            </w:r>
            <w:r w:rsidRPr="00397594">
              <w:rPr>
                <w:rFonts w:ascii="Arial" w:hAnsi="Arial" w:cs="Arial"/>
                <w:color w:val="353536"/>
              </w:rPr>
              <w:t>system removes the selected patient</w:t>
            </w:r>
          </w:p>
          <w:p w14:paraId="34CE0AD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>9. the system displays the current patient list</w:t>
            </w:r>
          </w:p>
          <w:p w14:paraId="5F8390D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11BFD662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0B6E58F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>Alternative:</w:t>
            </w:r>
          </w:p>
          <w:p w14:paraId="73916514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 xml:space="preserve"> </w:t>
            </w:r>
          </w:p>
          <w:p w14:paraId="2BDFB112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3F98BC4E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617CE216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 xml:space="preserve">Name </w:t>
            </w:r>
          </w:p>
          <w:p w14:paraId="0EFA5976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3546B3D3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>ID</w:t>
            </w:r>
          </w:p>
          <w:p w14:paraId="746D62B7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2371081C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4250D6F0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 xml:space="preserve">The aim </w:t>
            </w:r>
          </w:p>
          <w:p w14:paraId="32529AF1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260EDCA7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>Description</w:t>
            </w:r>
          </w:p>
          <w:p w14:paraId="2333C8FD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14B24EFB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178CA816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0A19109D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lastRenderedPageBreak/>
              <w:t>1.</w:t>
            </w:r>
            <w:r w:rsidRPr="00397594">
              <w:rPr>
                <w:rFonts w:ascii="Arial" w:eastAsiaTheme="majorEastAsia" w:hAnsi="Arial" w:cs="Arial"/>
                <w:color w:val="353536"/>
                <w:u w:val="single"/>
              </w:rPr>
              <w:t xml:space="preserve"> The</w:t>
            </w:r>
            <w:r w:rsidRPr="00397594">
              <w:rPr>
                <w:rFonts w:ascii="Arial" w:eastAsiaTheme="majorEastAsia" w:hAnsi="Arial" w:cs="Arial"/>
                <w:color w:val="353536"/>
              </w:rPr>
              <w:t xml:space="preserve"> user refuses to remove the selected patient</w:t>
            </w:r>
          </w:p>
          <w:p w14:paraId="7E9F087C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 xml:space="preserve">2. the system cannot remove the patient who has an </w:t>
            </w:r>
            <w:r w:rsidRPr="00397594">
              <w:rPr>
                <w:rFonts w:ascii="Arial" w:eastAsiaTheme="majorEastAsia" w:hAnsi="Arial" w:cs="Arial"/>
              </w:rPr>
              <w:lastRenderedPageBreak/>
              <w:t>appointment for a medical visit.</w:t>
            </w:r>
          </w:p>
          <w:p w14:paraId="361578C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70C659C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Patient editing</w:t>
            </w:r>
          </w:p>
          <w:p w14:paraId="046E328F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Theme="majorEastAsia" w:hAnsi="Arial" w:cs="Arial"/>
              </w:rPr>
              <w:t>RE 1.4</w:t>
            </w:r>
          </w:p>
          <w:p w14:paraId="12964BBA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2AE3E5C1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  <w:p w14:paraId="03F1E606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>Patient editing</w:t>
            </w:r>
          </w:p>
          <w:p w14:paraId="72121D8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3C041B2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A medical clinic staff member Has the ability to edit  a patient in the system.  </w:t>
            </w:r>
          </w:p>
          <w:p w14:paraId="0492E09F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28C8EA2C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07901DEF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ED9135F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</w:tc>
      </w:tr>
      <w:tr w:rsidR="003629F6" w:rsidRPr="00397594" w14:paraId="64E64A73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ECC587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Author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406B068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Natalia </w:t>
            </w:r>
            <w:proofErr w:type="spellStart"/>
            <w:r w:rsidRPr="00397594">
              <w:rPr>
                <w:rFonts w:ascii="Arial" w:hAnsi="Arial" w:cs="Arial"/>
              </w:rPr>
              <w:t>Heleniak</w:t>
            </w:r>
            <w:proofErr w:type="spellEnd"/>
          </w:p>
        </w:tc>
      </w:tr>
      <w:tr w:rsidR="003629F6" w:rsidRPr="00397594" w14:paraId="384EBEA5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71C2FCB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Actor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6065B14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the staff of the medical clinic</w:t>
            </w:r>
          </w:p>
        </w:tc>
      </w:tr>
      <w:tr w:rsidR="003629F6" w:rsidRPr="00397594" w14:paraId="215A5981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3FF48F37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Start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2427119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  <w:color w:val="353536"/>
              </w:rPr>
              <w:t>logged in user with appropriate permissions.</w:t>
            </w:r>
          </w:p>
          <w:p w14:paraId="09D9A053" w14:textId="77777777" w:rsidR="003629F6" w:rsidRPr="00397594" w:rsidRDefault="003629F6" w:rsidP="00200124">
            <w:pPr>
              <w:rPr>
                <w:rFonts w:ascii="Arial" w:eastAsia="David" w:hAnsi="Arial" w:cs="Arial"/>
              </w:rPr>
            </w:pPr>
            <w:r w:rsidRPr="00397594">
              <w:rPr>
                <w:rFonts w:ascii="Arial" w:eastAsia="David" w:hAnsi="Arial" w:cs="Arial"/>
                <w:color w:val="353536"/>
              </w:rPr>
              <w:t>Appropriate patients existing in the database can be edited.</w:t>
            </w:r>
          </w:p>
          <w:p w14:paraId="7CE84FEA" w14:textId="77777777" w:rsidR="003629F6" w:rsidRPr="00397594" w:rsidRDefault="003629F6" w:rsidP="00200124">
            <w:pPr>
              <w:rPr>
                <w:rFonts w:ascii="Arial" w:hAnsi="Arial" w:cs="Arial"/>
                <w:color w:val="353536"/>
              </w:rPr>
            </w:pPr>
          </w:p>
          <w:p w14:paraId="774EB3F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0CD48D30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222876D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Final conditions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0562F84F" w14:textId="77777777" w:rsidR="003629F6" w:rsidRPr="00397594" w:rsidRDefault="003629F6" w:rsidP="00200124">
            <w:pPr>
              <w:rPr>
                <w:rFonts w:ascii="Arial" w:eastAsia="David" w:hAnsi="Arial" w:cs="Arial"/>
              </w:rPr>
            </w:pPr>
            <w:r w:rsidRPr="00397594">
              <w:rPr>
                <w:rFonts w:ascii="Arial" w:eastAsia="David" w:hAnsi="Arial" w:cs="Arial"/>
                <w:color w:val="353536"/>
              </w:rPr>
              <w:t>The patient's data is being changed.</w:t>
            </w:r>
          </w:p>
          <w:p w14:paraId="40DCB402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  <w:p w14:paraId="6DF28B3D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531B639A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51391ED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Input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75FEA21" w14:textId="77777777" w:rsidR="003629F6" w:rsidRPr="00397594" w:rsidRDefault="003629F6" w:rsidP="00200124">
            <w:pPr>
              <w:rPr>
                <w:rFonts w:ascii="Arial" w:eastAsia="David" w:hAnsi="Arial" w:cs="Arial"/>
              </w:rPr>
            </w:pPr>
            <w:r w:rsidRPr="00397594">
              <w:rPr>
                <w:rFonts w:ascii="Arial" w:eastAsia="David" w:hAnsi="Arial" w:cs="Arial"/>
                <w:color w:val="353536"/>
              </w:rPr>
              <w:t>up-to-date patient data</w:t>
            </w:r>
          </w:p>
          <w:p w14:paraId="55A5C24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1796F2AE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5CC8F92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Output data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250BA184" w14:textId="77777777" w:rsidR="003629F6" w:rsidRPr="00397594" w:rsidRDefault="003629F6" w:rsidP="00200124">
            <w:pPr>
              <w:rPr>
                <w:rFonts w:ascii="Arial" w:eastAsia="David" w:hAnsi="Arial" w:cs="Arial"/>
              </w:rPr>
            </w:pPr>
            <w:r w:rsidRPr="00397594">
              <w:rPr>
                <w:rFonts w:ascii="Arial" w:eastAsia="David" w:hAnsi="Arial" w:cs="Arial"/>
                <w:color w:val="353536"/>
              </w:rPr>
              <w:t>changed patient data</w:t>
            </w:r>
          </w:p>
          <w:p w14:paraId="4A4015F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09F9A423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4E8CA2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Scenarios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41A075A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Main:</w:t>
            </w:r>
          </w:p>
          <w:p w14:paraId="43CDD9E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1. User clicks from menu "patient list"</w:t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2. The system displays a window with patient list view</w:t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3. User Clicks on selected patient</w:t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4. The system opens a view with the data of the selected patient</w:t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5. the user changes the data of the selected patient</w:t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6. User clicks "Patient Edit"</w:t>
            </w:r>
          </w:p>
          <w:p w14:paraId="4B2CB3F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7. the system verifies if the data is correct</w:t>
            </w:r>
            <w:r w:rsidRPr="00397594">
              <w:rPr>
                <w:rFonts w:ascii="Arial" w:hAnsi="Arial" w:cs="Arial"/>
              </w:rPr>
              <w:br/>
            </w:r>
            <w:r w:rsidRPr="00397594">
              <w:rPr>
                <w:rFonts w:ascii="Arial" w:eastAsia="Arial" w:hAnsi="Arial" w:cs="Arial"/>
                <w:color w:val="353536"/>
              </w:rPr>
              <w:t>8. system saves changed data to database</w:t>
            </w:r>
            <w:r w:rsidRPr="00397594">
              <w:rPr>
                <w:rFonts w:ascii="Arial" w:hAnsi="Arial" w:cs="Arial"/>
              </w:rPr>
              <w:t xml:space="preserve"> </w:t>
            </w:r>
          </w:p>
          <w:p w14:paraId="0D0167D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02079661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491A7DF3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185EA5B4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</w:t>
            </w:r>
          </w:p>
        </w:tc>
      </w:tr>
      <w:tr w:rsidR="003629F6" w:rsidRPr="00397594" w14:paraId="055791A2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7820AC40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>Alternative:</w:t>
            </w:r>
          </w:p>
          <w:p w14:paraId="187D091E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 xml:space="preserve">  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0FD383A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1. the user refuses to edit the selected patient</w:t>
            </w:r>
          </w:p>
          <w:p w14:paraId="406EDA5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2. </w:t>
            </w:r>
            <w:proofErr w:type="spellStart"/>
            <w:r w:rsidRPr="00397594">
              <w:rPr>
                <w:rFonts w:ascii="Arial" w:hAnsi="Arial" w:cs="Arial"/>
              </w:rPr>
              <w:t>Incorect</w:t>
            </w:r>
            <w:proofErr w:type="spellEnd"/>
            <w:r w:rsidRPr="00397594">
              <w:rPr>
                <w:rFonts w:ascii="Arial" w:hAnsi="Arial" w:cs="Arial"/>
              </w:rPr>
              <w:t xml:space="preserve"> data typed in by user</w:t>
            </w:r>
          </w:p>
          <w:p w14:paraId="77BAFD51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  3.Missing required data</w:t>
            </w:r>
          </w:p>
          <w:p w14:paraId="5B94F1B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>4. Recurring data</w:t>
            </w:r>
          </w:p>
          <w:p w14:paraId="7C0A5C9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348ED589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66A2CA19" w14:textId="77777777" w:rsidR="003629F6" w:rsidRPr="00397594" w:rsidRDefault="003629F6" w:rsidP="00200124">
            <w:pPr>
              <w:jc w:val="both"/>
              <w:rPr>
                <w:rFonts w:ascii="Arial" w:hAnsi="Arial" w:cs="Arial"/>
              </w:rPr>
            </w:pPr>
          </w:p>
          <w:p w14:paraId="0E301F6A" w14:textId="77777777" w:rsidR="003629F6" w:rsidRPr="00397594" w:rsidRDefault="003629F6" w:rsidP="00200124">
            <w:pPr>
              <w:jc w:val="both"/>
              <w:rPr>
                <w:rFonts w:ascii="Arial" w:hAnsi="Arial" w:cs="Arial"/>
              </w:rPr>
            </w:pPr>
          </w:p>
          <w:p w14:paraId="6731E26C" w14:textId="77777777" w:rsidR="003629F6" w:rsidRPr="00397594" w:rsidRDefault="003629F6" w:rsidP="00200124">
            <w:pPr>
              <w:jc w:val="both"/>
              <w:rPr>
                <w:rFonts w:ascii="Arial" w:hAnsi="Arial" w:cs="Arial"/>
              </w:rPr>
            </w:pPr>
          </w:p>
          <w:p w14:paraId="7FC83CEC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3FD614F5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12EED226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6F00B8CB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09BE3E6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  <w:p w14:paraId="626CDC98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17A2D144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0B7AA23C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AAE9BFA" w14:textId="77777777" w:rsidR="003629F6" w:rsidRPr="00397594" w:rsidRDefault="003629F6" w:rsidP="00200124">
            <w:pPr>
              <w:rPr>
                <w:rFonts w:ascii="Arial" w:hAnsi="Arial" w:cs="Arial"/>
              </w:rPr>
            </w:pPr>
          </w:p>
        </w:tc>
      </w:tr>
      <w:tr w:rsidR="003629F6" w:rsidRPr="00397594" w14:paraId="52FF3206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5C42D287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 xml:space="preserve">Name 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0A93610F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Review of patient data </w:t>
            </w:r>
          </w:p>
        </w:tc>
      </w:tr>
    </w:tbl>
    <w:p w14:paraId="232EE527" w14:textId="77777777" w:rsidR="003629F6" w:rsidRPr="00397594" w:rsidRDefault="003629F6" w:rsidP="003629F6">
      <w:pPr>
        <w:rPr>
          <w:rFonts w:ascii="Arial" w:hAnsi="Arial" w:cs="Arial"/>
        </w:rPr>
      </w:pPr>
    </w:p>
    <w:p w14:paraId="5919BBE5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ID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RE   1.5 </w:t>
      </w:r>
    </w:p>
    <w:p w14:paraId="4B4A18E8" w14:textId="77777777" w:rsidR="003629F6" w:rsidRPr="00397594" w:rsidRDefault="003629F6" w:rsidP="003629F6">
      <w:pPr>
        <w:rPr>
          <w:rFonts w:ascii="Arial" w:hAnsi="Arial" w:cs="Arial"/>
        </w:rPr>
      </w:pPr>
    </w:p>
    <w:p w14:paraId="74AA5884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The aim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Review of patient data </w:t>
      </w:r>
    </w:p>
    <w:p w14:paraId="4612B0CC" w14:textId="77777777" w:rsidR="003629F6" w:rsidRPr="00397594" w:rsidRDefault="003629F6" w:rsidP="003629F6">
      <w:pPr>
        <w:rPr>
          <w:rFonts w:ascii="Arial" w:hAnsi="Arial" w:cs="Arial"/>
        </w:rPr>
      </w:pPr>
    </w:p>
    <w:p w14:paraId="56154ADD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Description       A medical clinic staff member has the ability to </w:t>
      </w:r>
      <w:r w:rsidRPr="00397594">
        <w:rPr>
          <w:rFonts w:ascii="Arial" w:hAnsi="Arial" w:cs="Arial"/>
        </w:rPr>
        <w:tab/>
        <w:t xml:space="preserve">   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       review patient data in the system.  </w:t>
      </w:r>
    </w:p>
    <w:p w14:paraId="09E5E870" w14:textId="77777777" w:rsidR="003629F6" w:rsidRPr="00397594" w:rsidRDefault="003629F6" w:rsidP="003629F6">
      <w:pPr>
        <w:rPr>
          <w:rFonts w:ascii="Arial" w:hAnsi="Arial" w:cs="Arial"/>
        </w:rPr>
      </w:pPr>
    </w:p>
    <w:p w14:paraId="5412D698" w14:textId="77777777" w:rsidR="003629F6" w:rsidRPr="00397594" w:rsidRDefault="003629F6" w:rsidP="003629F6">
      <w:pPr>
        <w:rPr>
          <w:rFonts w:ascii="Arial" w:hAnsi="Arial" w:cs="Arial"/>
        </w:rPr>
      </w:pPr>
    </w:p>
    <w:p w14:paraId="71BF711D" w14:textId="77777777" w:rsidR="003629F6" w:rsidRPr="00397594" w:rsidRDefault="003629F6" w:rsidP="003629F6">
      <w:pPr>
        <w:rPr>
          <w:rFonts w:ascii="Arial" w:hAnsi="Arial" w:cs="Arial"/>
        </w:rPr>
      </w:pPr>
    </w:p>
    <w:p w14:paraId="586354F4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Author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Natalia </w:t>
      </w:r>
      <w:proofErr w:type="spellStart"/>
      <w:r w:rsidRPr="00397594">
        <w:rPr>
          <w:rFonts w:ascii="Arial" w:hAnsi="Arial" w:cs="Arial"/>
        </w:rPr>
        <w:t>Heleniak</w:t>
      </w:r>
      <w:proofErr w:type="spellEnd"/>
    </w:p>
    <w:p w14:paraId="75BEF25F" w14:textId="77777777" w:rsidR="003629F6" w:rsidRPr="00397594" w:rsidRDefault="003629F6" w:rsidP="003629F6">
      <w:pPr>
        <w:rPr>
          <w:rFonts w:ascii="Arial" w:hAnsi="Arial" w:cs="Arial"/>
        </w:rPr>
      </w:pPr>
    </w:p>
    <w:p w14:paraId="39652FA2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Actor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the staff of medical clinic </w:t>
      </w:r>
    </w:p>
    <w:p w14:paraId="79E11CE9" w14:textId="77777777" w:rsidR="003629F6" w:rsidRPr="00397594" w:rsidRDefault="003629F6" w:rsidP="003629F6">
      <w:pPr>
        <w:rPr>
          <w:rFonts w:ascii="Arial" w:hAnsi="Arial" w:cs="Arial"/>
        </w:rPr>
      </w:pPr>
    </w:p>
    <w:p w14:paraId="4C1F064A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Start </w:t>
      </w:r>
      <w:r w:rsidRPr="00397594">
        <w:rPr>
          <w:rFonts w:ascii="Arial" w:hAnsi="Arial" w:cs="Arial"/>
        </w:rPr>
        <w:tab/>
      </w:r>
    </w:p>
    <w:p w14:paraId="5D41113C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condition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  <w:color w:val="353536"/>
        </w:rPr>
        <w:t xml:space="preserve">             logged in user with appropriate permissions.</w:t>
      </w:r>
    </w:p>
    <w:p w14:paraId="243F0829" w14:textId="77777777" w:rsidR="003629F6" w:rsidRPr="00397594" w:rsidRDefault="003629F6" w:rsidP="003629F6">
      <w:pPr>
        <w:rPr>
          <w:rFonts w:ascii="Arial" w:hAnsi="Arial" w:cs="Arial"/>
        </w:rPr>
      </w:pPr>
    </w:p>
    <w:p w14:paraId="2128CCD0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   </w:t>
      </w:r>
    </w:p>
    <w:p w14:paraId="3545F8B7" w14:textId="77777777" w:rsidR="003629F6" w:rsidRPr="00397594" w:rsidRDefault="003629F6" w:rsidP="003629F6">
      <w:pPr>
        <w:rPr>
          <w:rFonts w:ascii="Arial" w:hAnsi="Arial" w:cs="Arial"/>
        </w:rPr>
      </w:pPr>
    </w:p>
    <w:p w14:paraId="58636450" w14:textId="77777777" w:rsidR="003629F6" w:rsidRPr="00397594" w:rsidRDefault="003629F6" w:rsidP="003629F6">
      <w:pPr>
        <w:rPr>
          <w:rFonts w:ascii="Arial" w:hAnsi="Arial" w:cs="Arial"/>
        </w:rPr>
      </w:pPr>
    </w:p>
    <w:p w14:paraId="780C371D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Final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patient data </w:t>
      </w:r>
    </w:p>
    <w:p w14:paraId="07AB3C83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condition </w:t>
      </w:r>
    </w:p>
    <w:p w14:paraId="4F3D337F" w14:textId="77777777" w:rsidR="003629F6" w:rsidRPr="00397594" w:rsidRDefault="003629F6" w:rsidP="003629F6">
      <w:pPr>
        <w:rPr>
          <w:rFonts w:ascii="Arial" w:hAnsi="Arial" w:cs="Arial"/>
        </w:rPr>
      </w:pPr>
    </w:p>
    <w:p w14:paraId="79ED7B08" w14:textId="77777777" w:rsidR="003629F6" w:rsidRPr="00397594" w:rsidRDefault="003629F6" w:rsidP="003629F6">
      <w:pPr>
        <w:rPr>
          <w:rFonts w:ascii="Arial" w:hAnsi="Arial" w:cs="Arial"/>
        </w:rPr>
      </w:pPr>
    </w:p>
    <w:p w14:paraId="2695D154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Input data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N/A</w:t>
      </w:r>
    </w:p>
    <w:p w14:paraId="5C8C3AE3" w14:textId="77777777" w:rsidR="003629F6" w:rsidRPr="00397594" w:rsidRDefault="003629F6" w:rsidP="003629F6">
      <w:pPr>
        <w:rPr>
          <w:rFonts w:ascii="Arial" w:hAnsi="Arial" w:cs="Arial"/>
        </w:rPr>
      </w:pPr>
    </w:p>
    <w:p w14:paraId="0ABBF939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Output data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N/A</w:t>
      </w:r>
    </w:p>
    <w:p w14:paraId="6854C29E" w14:textId="77777777" w:rsidR="003629F6" w:rsidRPr="00397594" w:rsidRDefault="003629F6" w:rsidP="003629F6">
      <w:pPr>
        <w:rPr>
          <w:rFonts w:ascii="Arial" w:hAnsi="Arial" w:cs="Arial"/>
        </w:rPr>
      </w:pPr>
    </w:p>
    <w:p w14:paraId="16BB091C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  <w:r w:rsidRPr="00397594">
        <w:rPr>
          <w:rFonts w:ascii="Arial" w:hAnsi="Arial" w:cs="Arial"/>
        </w:rPr>
        <w:t>Scenarios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1. The system opens a window with a list of patients                                      after   logging in</w:t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2. User click of selected patient</w:t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3. The system opens a window with patient data</w:t>
      </w:r>
    </w:p>
    <w:p w14:paraId="20592541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>4. User clicks button “Show details”</w:t>
      </w:r>
    </w:p>
    <w:p w14:paraId="16F6FD4A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 xml:space="preserve">5. System </w:t>
      </w:r>
      <w:proofErr w:type="spellStart"/>
      <w:r w:rsidRPr="00397594">
        <w:rPr>
          <w:rFonts w:ascii="Arial" w:eastAsia="Arial" w:hAnsi="Arial" w:cs="Arial"/>
          <w:color w:val="353536"/>
        </w:rPr>
        <w:t>dislplays</w:t>
      </w:r>
      <w:proofErr w:type="spellEnd"/>
      <w:r w:rsidRPr="00397594">
        <w:rPr>
          <w:rFonts w:ascii="Arial" w:eastAsia="Arial" w:hAnsi="Arial" w:cs="Arial"/>
          <w:color w:val="353536"/>
        </w:rPr>
        <w:t xml:space="preserve"> window with details of patient.</w:t>
      </w:r>
    </w:p>
    <w:p w14:paraId="1C5FCF16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 xml:space="preserve">  </w:t>
      </w:r>
    </w:p>
    <w:p w14:paraId="2298323F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43CC57A7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  <w:r w:rsidRPr="00397594">
        <w:rPr>
          <w:rFonts w:ascii="Arial" w:hAnsi="Arial" w:cs="Arial"/>
        </w:rPr>
        <w:t>Alternative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N/A</w:t>
      </w:r>
    </w:p>
    <w:p w14:paraId="114B876C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19970757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5201448F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15B00562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0"/>
        <w:gridCol w:w="6955"/>
      </w:tblGrid>
      <w:tr w:rsidR="003629F6" w:rsidRPr="00397594" w14:paraId="64F9107F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1CCB3581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lastRenderedPageBreak/>
              <w:t xml:space="preserve">Name 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3AD0527B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Patient Activation  </w:t>
            </w:r>
          </w:p>
        </w:tc>
      </w:tr>
    </w:tbl>
    <w:p w14:paraId="41FAD3D8" w14:textId="77777777" w:rsidR="003629F6" w:rsidRPr="00397594" w:rsidRDefault="003629F6" w:rsidP="003629F6">
      <w:pPr>
        <w:rPr>
          <w:rFonts w:ascii="Arial" w:hAnsi="Arial" w:cs="Arial"/>
        </w:rPr>
      </w:pPr>
    </w:p>
    <w:p w14:paraId="4E9DDB09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ID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RE   1.6</w:t>
      </w:r>
    </w:p>
    <w:p w14:paraId="18E8D2BF" w14:textId="77777777" w:rsidR="003629F6" w:rsidRPr="00397594" w:rsidRDefault="003629F6" w:rsidP="003629F6">
      <w:pPr>
        <w:rPr>
          <w:rFonts w:ascii="Arial" w:hAnsi="Arial" w:cs="Arial"/>
        </w:rPr>
      </w:pPr>
    </w:p>
    <w:p w14:paraId="36E9A122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The aim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Patient Activation</w:t>
      </w:r>
    </w:p>
    <w:p w14:paraId="3BD77496" w14:textId="77777777" w:rsidR="003629F6" w:rsidRPr="00397594" w:rsidRDefault="003629F6" w:rsidP="003629F6">
      <w:pPr>
        <w:rPr>
          <w:rFonts w:ascii="Arial" w:hAnsi="Arial" w:cs="Arial"/>
        </w:rPr>
      </w:pPr>
    </w:p>
    <w:p w14:paraId="53A07329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Description      A medical clinic staff member has the ability to </w:t>
      </w:r>
      <w:r w:rsidRPr="00397594">
        <w:rPr>
          <w:rFonts w:ascii="Arial" w:hAnsi="Arial" w:cs="Arial"/>
        </w:rPr>
        <w:tab/>
        <w:t xml:space="preserve">   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       activation patient in the system.  </w:t>
      </w:r>
    </w:p>
    <w:p w14:paraId="4D6ECF79" w14:textId="77777777" w:rsidR="003629F6" w:rsidRPr="00397594" w:rsidRDefault="003629F6" w:rsidP="003629F6">
      <w:pPr>
        <w:rPr>
          <w:rFonts w:ascii="Arial" w:hAnsi="Arial" w:cs="Arial"/>
        </w:rPr>
      </w:pPr>
    </w:p>
    <w:p w14:paraId="2F1A3E28" w14:textId="77777777" w:rsidR="003629F6" w:rsidRPr="00397594" w:rsidRDefault="003629F6" w:rsidP="003629F6">
      <w:pPr>
        <w:rPr>
          <w:rFonts w:ascii="Arial" w:hAnsi="Arial" w:cs="Arial"/>
        </w:rPr>
      </w:pPr>
    </w:p>
    <w:p w14:paraId="1CCF5F46" w14:textId="77777777" w:rsidR="003629F6" w:rsidRPr="00397594" w:rsidRDefault="003629F6" w:rsidP="003629F6">
      <w:pPr>
        <w:rPr>
          <w:rFonts w:ascii="Arial" w:hAnsi="Arial" w:cs="Arial"/>
        </w:rPr>
      </w:pPr>
    </w:p>
    <w:p w14:paraId="5A86B2A1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Author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Natalia </w:t>
      </w:r>
      <w:proofErr w:type="spellStart"/>
      <w:r w:rsidRPr="00397594">
        <w:rPr>
          <w:rFonts w:ascii="Arial" w:hAnsi="Arial" w:cs="Arial"/>
        </w:rPr>
        <w:t>Heleniak</w:t>
      </w:r>
      <w:proofErr w:type="spellEnd"/>
    </w:p>
    <w:p w14:paraId="7C7FBF26" w14:textId="77777777" w:rsidR="003629F6" w:rsidRPr="00397594" w:rsidRDefault="003629F6" w:rsidP="003629F6">
      <w:pPr>
        <w:rPr>
          <w:rFonts w:ascii="Arial" w:hAnsi="Arial" w:cs="Arial"/>
        </w:rPr>
      </w:pPr>
    </w:p>
    <w:p w14:paraId="4BD50DE3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Actor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the staff of medical clinic </w:t>
      </w:r>
    </w:p>
    <w:p w14:paraId="4782ABAF" w14:textId="77777777" w:rsidR="003629F6" w:rsidRPr="00397594" w:rsidRDefault="003629F6" w:rsidP="003629F6">
      <w:pPr>
        <w:rPr>
          <w:rFonts w:ascii="Arial" w:hAnsi="Arial" w:cs="Arial"/>
        </w:rPr>
      </w:pPr>
    </w:p>
    <w:p w14:paraId="7B0139D4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Start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patient data</w:t>
      </w:r>
    </w:p>
    <w:p w14:paraId="79147160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condition   </w:t>
      </w:r>
    </w:p>
    <w:p w14:paraId="204E575A" w14:textId="77777777" w:rsidR="003629F6" w:rsidRPr="00397594" w:rsidRDefault="003629F6" w:rsidP="003629F6">
      <w:pPr>
        <w:rPr>
          <w:rFonts w:ascii="Arial" w:hAnsi="Arial" w:cs="Arial"/>
        </w:rPr>
      </w:pPr>
    </w:p>
    <w:p w14:paraId="7879EBB0" w14:textId="77777777" w:rsidR="003629F6" w:rsidRPr="00397594" w:rsidRDefault="003629F6" w:rsidP="003629F6">
      <w:pPr>
        <w:rPr>
          <w:rFonts w:ascii="Arial" w:hAnsi="Arial" w:cs="Arial"/>
        </w:rPr>
      </w:pPr>
    </w:p>
    <w:p w14:paraId="7853B087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Final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 active patient </w:t>
      </w:r>
    </w:p>
    <w:p w14:paraId="3DA812F8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condition </w:t>
      </w:r>
    </w:p>
    <w:p w14:paraId="73EC8B88" w14:textId="77777777" w:rsidR="003629F6" w:rsidRPr="00397594" w:rsidRDefault="003629F6" w:rsidP="003629F6">
      <w:pPr>
        <w:rPr>
          <w:rFonts w:ascii="Arial" w:hAnsi="Arial" w:cs="Arial"/>
        </w:rPr>
      </w:pPr>
    </w:p>
    <w:p w14:paraId="54B1DFA2" w14:textId="77777777" w:rsidR="003629F6" w:rsidRPr="00397594" w:rsidRDefault="003629F6" w:rsidP="003629F6">
      <w:pPr>
        <w:rPr>
          <w:rFonts w:ascii="Arial" w:hAnsi="Arial" w:cs="Arial"/>
        </w:rPr>
      </w:pPr>
    </w:p>
    <w:p w14:paraId="46DD342D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Input data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N/A</w:t>
      </w:r>
    </w:p>
    <w:p w14:paraId="2F277286" w14:textId="77777777" w:rsidR="003629F6" w:rsidRPr="00397594" w:rsidRDefault="003629F6" w:rsidP="003629F6">
      <w:pPr>
        <w:rPr>
          <w:rFonts w:ascii="Arial" w:hAnsi="Arial" w:cs="Arial"/>
        </w:rPr>
      </w:pPr>
    </w:p>
    <w:p w14:paraId="17613FCC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Output data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N/A</w:t>
      </w:r>
    </w:p>
    <w:p w14:paraId="08D922AB" w14:textId="77777777" w:rsidR="003629F6" w:rsidRPr="00397594" w:rsidRDefault="003629F6" w:rsidP="003629F6">
      <w:pPr>
        <w:rPr>
          <w:rFonts w:ascii="Arial" w:hAnsi="Arial" w:cs="Arial"/>
        </w:rPr>
      </w:pPr>
    </w:p>
    <w:p w14:paraId="0D13BE62" w14:textId="77777777" w:rsidR="003629F6" w:rsidRPr="00397594" w:rsidRDefault="003629F6" w:rsidP="003629F6">
      <w:pPr>
        <w:rPr>
          <w:rFonts w:ascii="Arial" w:eastAsia="Arial" w:hAnsi="Arial" w:cs="Arial"/>
        </w:rPr>
      </w:pPr>
      <w:proofErr w:type="spellStart"/>
      <w:r w:rsidRPr="00397594">
        <w:rPr>
          <w:rFonts w:ascii="Arial" w:hAnsi="Arial" w:cs="Arial"/>
        </w:rPr>
        <w:t>Scenarious</w:t>
      </w:r>
      <w:proofErr w:type="spellEnd"/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 xml:space="preserve">1. The system opens a window with a list of patients </w:t>
      </w:r>
    </w:p>
    <w:p w14:paraId="497B7B49" w14:textId="77777777" w:rsidR="003629F6" w:rsidRPr="00397594" w:rsidRDefault="003629F6" w:rsidP="003629F6">
      <w:pPr>
        <w:ind w:left="2880"/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 xml:space="preserve">     after    logging in system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 xml:space="preserve">                    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 xml:space="preserve">    </w:t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br/>
      </w:r>
      <w:r w:rsidRPr="00397594">
        <w:rPr>
          <w:rFonts w:ascii="Arial" w:eastAsia="Arial" w:hAnsi="Arial" w:cs="Arial"/>
          <w:color w:val="353536"/>
        </w:rPr>
        <w:t xml:space="preserve">2. User click of </w:t>
      </w:r>
      <w:r w:rsidRPr="00397594">
        <w:rPr>
          <w:rFonts w:ascii="Arial" w:eastAsia="Arial" w:hAnsi="Arial" w:cs="Arial"/>
          <w:color w:val="353536"/>
          <w:u w:val="single"/>
        </w:rPr>
        <w:t>selected</w:t>
      </w:r>
      <w:r w:rsidRPr="00397594">
        <w:rPr>
          <w:rFonts w:ascii="Arial" w:eastAsia="Arial" w:hAnsi="Arial" w:cs="Arial"/>
          <w:color w:val="353536"/>
        </w:rPr>
        <w:t xml:space="preserve"> patient</w:t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br/>
      </w:r>
      <w:r w:rsidRPr="00397594">
        <w:rPr>
          <w:rFonts w:ascii="Arial" w:eastAsia="Arial" w:hAnsi="Arial" w:cs="Arial"/>
          <w:color w:val="353536"/>
        </w:rPr>
        <w:t>3. User clicks "activate patient"</w:t>
      </w:r>
      <w:r w:rsidRPr="00397594">
        <w:rPr>
          <w:rFonts w:ascii="Arial" w:hAnsi="Arial" w:cs="Arial"/>
        </w:rPr>
        <w:tab/>
      </w:r>
    </w:p>
    <w:p w14:paraId="21357683" w14:textId="77777777" w:rsidR="003629F6" w:rsidRPr="00397594" w:rsidRDefault="003629F6" w:rsidP="003629F6">
      <w:pPr>
        <w:ind w:left="2880"/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>4. System displays window to input  password.</w:t>
      </w:r>
    </w:p>
    <w:p w14:paraId="1B105503" w14:textId="77777777" w:rsidR="003629F6" w:rsidRPr="00397594" w:rsidRDefault="003629F6" w:rsidP="003629F6">
      <w:pPr>
        <w:ind w:left="2880"/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 xml:space="preserve">5. User writing password. </w:t>
      </w:r>
    </w:p>
    <w:p w14:paraId="5C9A0A43" w14:textId="77777777" w:rsidR="003629F6" w:rsidRPr="00397594" w:rsidRDefault="003629F6" w:rsidP="003629F6">
      <w:pPr>
        <w:ind w:left="2880"/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>6. User clicks button “ Confirm”</w:t>
      </w:r>
    </w:p>
    <w:p w14:paraId="1C8892B2" w14:textId="77777777" w:rsidR="003629F6" w:rsidRPr="00397594" w:rsidRDefault="003629F6" w:rsidP="003629F6">
      <w:pPr>
        <w:ind w:left="2880"/>
        <w:rPr>
          <w:rFonts w:ascii="Arial" w:eastAsia="Arial" w:hAnsi="Arial" w:cs="Arial"/>
        </w:rPr>
      </w:pPr>
      <w:r w:rsidRPr="00397594">
        <w:rPr>
          <w:rFonts w:ascii="Arial" w:eastAsia="Arial" w:hAnsi="Arial" w:cs="Arial"/>
          <w:color w:val="353536"/>
        </w:rPr>
        <w:t>7. The system activates the selected patient or activates automatically by adding a new patient to the list.</w:t>
      </w:r>
    </w:p>
    <w:p w14:paraId="3E706EC9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7A56F0BB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745E1C5C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Alternative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1. User </w:t>
      </w:r>
      <w:proofErr w:type="spellStart"/>
      <w:r w:rsidRPr="00397594">
        <w:rPr>
          <w:rFonts w:ascii="Arial" w:hAnsi="Arial" w:cs="Arial"/>
        </w:rPr>
        <w:t>dosen’t</w:t>
      </w:r>
      <w:proofErr w:type="spellEnd"/>
      <w:r w:rsidRPr="00397594">
        <w:rPr>
          <w:rFonts w:ascii="Arial" w:hAnsi="Arial" w:cs="Arial"/>
        </w:rPr>
        <w:t xml:space="preserve"> want to </w:t>
      </w:r>
      <w:proofErr w:type="spellStart"/>
      <w:r w:rsidRPr="00397594">
        <w:rPr>
          <w:rFonts w:ascii="Arial" w:hAnsi="Arial" w:cs="Arial"/>
        </w:rPr>
        <w:t>activition</w:t>
      </w:r>
      <w:proofErr w:type="spellEnd"/>
      <w:r w:rsidRPr="00397594">
        <w:rPr>
          <w:rFonts w:ascii="Arial" w:hAnsi="Arial" w:cs="Arial"/>
        </w:rPr>
        <w:t xml:space="preserve"> the patient.</w:t>
      </w:r>
    </w:p>
    <w:p w14:paraId="5972DAF3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2. User writing wrong password.</w:t>
      </w:r>
    </w:p>
    <w:p w14:paraId="26467AEA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3. Chosen patient is active , system display    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     information “ Patient is active !”.</w:t>
      </w:r>
    </w:p>
    <w:p w14:paraId="78E6264A" w14:textId="77777777" w:rsidR="003629F6" w:rsidRPr="00397594" w:rsidRDefault="003629F6" w:rsidP="003629F6">
      <w:pPr>
        <w:ind w:left="720" w:firstLine="720"/>
        <w:rPr>
          <w:rFonts w:ascii="Arial" w:hAnsi="Arial" w:cs="Arial"/>
        </w:rPr>
      </w:pPr>
    </w:p>
    <w:p w14:paraId="3057E96F" w14:textId="77777777" w:rsidR="003629F6" w:rsidRPr="00397594" w:rsidRDefault="003629F6" w:rsidP="003629F6">
      <w:pPr>
        <w:rPr>
          <w:rFonts w:ascii="Arial" w:hAnsi="Arial" w:cs="Arial"/>
        </w:rPr>
      </w:pPr>
    </w:p>
    <w:p w14:paraId="37A3073D" w14:textId="77777777" w:rsidR="003629F6" w:rsidRPr="00397594" w:rsidRDefault="003629F6" w:rsidP="003629F6">
      <w:pPr>
        <w:rPr>
          <w:rFonts w:ascii="Arial" w:hAnsi="Arial" w:cs="Arial"/>
        </w:rPr>
      </w:pPr>
    </w:p>
    <w:p w14:paraId="045986AE" w14:textId="77777777" w:rsidR="003629F6" w:rsidRPr="00397594" w:rsidRDefault="003629F6" w:rsidP="003629F6">
      <w:pPr>
        <w:rPr>
          <w:rFonts w:ascii="Arial" w:hAnsi="Arial" w:cs="Arial"/>
        </w:rPr>
      </w:pPr>
    </w:p>
    <w:p w14:paraId="79907AAE" w14:textId="77777777" w:rsidR="003629F6" w:rsidRPr="00397594" w:rsidRDefault="003629F6" w:rsidP="003629F6">
      <w:pPr>
        <w:rPr>
          <w:rFonts w:ascii="Arial" w:hAnsi="Arial" w:cs="Arial"/>
        </w:rPr>
      </w:pPr>
    </w:p>
    <w:p w14:paraId="36BF4B44" w14:textId="77777777" w:rsidR="003629F6" w:rsidRPr="00397594" w:rsidRDefault="003629F6" w:rsidP="003629F6">
      <w:pPr>
        <w:rPr>
          <w:rFonts w:ascii="Arial" w:hAnsi="Arial" w:cs="Arial"/>
        </w:rPr>
      </w:pPr>
    </w:p>
    <w:p w14:paraId="63B73276" w14:textId="77777777" w:rsidR="003629F6" w:rsidRPr="00397594" w:rsidRDefault="003629F6" w:rsidP="003629F6">
      <w:pPr>
        <w:rPr>
          <w:rFonts w:ascii="Arial" w:hAnsi="Arial" w:cs="Arial"/>
        </w:rPr>
      </w:pPr>
    </w:p>
    <w:p w14:paraId="0617D301" w14:textId="77777777" w:rsidR="003629F6" w:rsidRPr="00397594" w:rsidRDefault="003629F6" w:rsidP="003629F6">
      <w:pPr>
        <w:rPr>
          <w:rFonts w:ascii="Arial" w:hAnsi="Arial" w:cs="Arial"/>
        </w:rPr>
      </w:pPr>
    </w:p>
    <w:p w14:paraId="5B0683AF" w14:textId="77777777" w:rsidR="003629F6" w:rsidRPr="00397594" w:rsidRDefault="003629F6" w:rsidP="003629F6">
      <w:pPr>
        <w:rPr>
          <w:rFonts w:ascii="Arial" w:hAnsi="Arial" w:cs="Arial"/>
        </w:rPr>
      </w:pPr>
    </w:p>
    <w:p w14:paraId="23F6C4DD" w14:textId="77777777" w:rsidR="003629F6" w:rsidRPr="00397594" w:rsidRDefault="003629F6" w:rsidP="003629F6">
      <w:pPr>
        <w:rPr>
          <w:rFonts w:ascii="Arial" w:hAnsi="Arial"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0"/>
        <w:gridCol w:w="6955"/>
      </w:tblGrid>
      <w:tr w:rsidR="003629F6" w:rsidRPr="00397594" w14:paraId="38B9F73F" w14:textId="77777777" w:rsidTr="00200124">
        <w:trPr>
          <w:trHeight w:val="300"/>
        </w:trPr>
        <w:tc>
          <w:tcPr>
            <w:tcW w:w="2060" w:type="dxa"/>
            <w:tcMar>
              <w:left w:w="108" w:type="dxa"/>
              <w:right w:w="108" w:type="dxa"/>
            </w:tcMar>
          </w:tcPr>
          <w:p w14:paraId="4CEB2887" w14:textId="77777777" w:rsidR="003629F6" w:rsidRPr="00397594" w:rsidRDefault="003629F6" w:rsidP="00200124">
            <w:pPr>
              <w:rPr>
                <w:rFonts w:ascii="Arial" w:eastAsiaTheme="majorEastAsia" w:hAnsi="Arial" w:cs="Arial"/>
              </w:rPr>
            </w:pPr>
            <w:r w:rsidRPr="00397594">
              <w:rPr>
                <w:rFonts w:ascii="Arial" w:eastAsiaTheme="majorEastAsia" w:hAnsi="Arial" w:cs="Arial"/>
              </w:rPr>
              <w:t xml:space="preserve">Name </w:t>
            </w:r>
          </w:p>
        </w:tc>
        <w:tc>
          <w:tcPr>
            <w:tcW w:w="6955" w:type="dxa"/>
            <w:tcMar>
              <w:left w:w="108" w:type="dxa"/>
              <w:right w:w="108" w:type="dxa"/>
            </w:tcMar>
          </w:tcPr>
          <w:p w14:paraId="747E9F80" w14:textId="77777777" w:rsidR="003629F6" w:rsidRPr="00397594" w:rsidRDefault="003629F6" w:rsidP="00200124">
            <w:pPr>
              <w:rPr>
                <w:rFonts w:ascii="Arial" w:hAnsi="Arial" w:cs="Arial"/>
              </w:rPr>
            </w:pPr>
            <w:r w:rsidRPr="00397594">
              <w:rPr>
                <w:rFonts w:ascii="Arial" w:hAnsi="Arial" w:cs="Arial"/>
              </w:rPr>
              <w:t xml:space="preserve">Patient deactivation  </w:t>
            </w:r>
          </w:p>
        </w:tc>
      </w:tr>
    </w:tbl>
    <w:p w14:paraId="514F0E91" w14:textId="77777777" w:rsidR="003629F6" w:rsidRPr="00397594" w:rsidRDefault="003629F6" w:rsidP="003629F6">
      <w:pPr>
        <w:rPr>
          <w:rFonts w:ascii="Arial" w:hAnsi="Arial" w:cs="Arial"/>
        </w:rPr>
      </w:pPr>
    </w:p>
    <w:p w14:paraId="60EEB2FB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ID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RE   1.7</w:t>
      </w:r>
    </w:p>
    <w:p w14:paraId="40552D03" w14:textId="77777777" w:rsidR="003629F6" w:rsidRPr="00397594" w:rsidRDefault="003629F6" w:rsidP="003629F6">
      <w:pPr>
        <w:rPr>
          <w:rFonts w:ascii="Arial" w:hAnsi="Arial" w:cs="Arial"/>
        </w:rPr>
      </w:pPr>
    </w:p>
    <w:p w14:paraId="1EACA029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The aim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Patient deactivation  </w:t>
      </w:r>
    </w:p>
    <w:p w14:paraId="5F891717" w14:textId="77777777" w:rsidR="003629F6" w:rsidRPr="00397594" w:rsidRDefault="003629F6" w:rsidP="003629F6">
      <w:pPr>
        <w:rPr>
          <w:rFonts w:ascii="Arial" w:hAnsi="Arial" w:cs="Arial"/>
        </w:rPr>
      </w:pPr>
    </w:p>
    <w:p w14:paraId="2947B129" w14:textId="77777777" w:rsidR="003629F6" w:rsidRPr="00397594" w:rsidRDefault="003629F6" w:rsidP="003629F6">
      <w:pPr>
        <w:rPr>
          <w:rFonts w:ascii="Arial" w:hAnsi="Arial" w:cs="Arial"/>
        </w:rPr>
      </w:pPr>
    </w:p>
    <w:p w14:paraId="3E6449A3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Description      A medical clinic staff member has the ability to </w:t>
      </w:r>
      <w:r w:rsidRPr="00397594">
        <w:rPr>
          <w:rFonts w:ascii="Arial" w:hAnsi="Arial" w:cs="Arial"/>
        </w:rPr>
        <w:tab/>
        <w:t xml:space="preserve">   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       deactivation patients in the system.  </w:t>
      </w:r>
    </w:p>
    <w:p w14:paraId="2869C097" w14:textId="77777777" w:rsidR="003629F6" w:rsidRPr="00397594" w:rsidRDefault="003629F6" w:rsidP="003629F6">
      <w:pPr>
        <w:rPr>
          <w:rFonts w:ascii="Arial" w:hAnsi="Arial" w:cs="Arial"/>
        </w:rPr>
      </w:pPr>
    </w:p>
    <w:p w14:paraId="7C0E3A8B" w14:textId="77777777" w:rsidR="003629F6" w:rsidRPr="00397594" w:rsidRDefault="003629F6" w:rsidP="003629F6">
      <w:pPr>
        <w:rPr>
          <w:rFonts w:ascii="Arial" w:hAnsi="Arial" w:cs="Arial"/>
        </w:rPr>
      </w:pPr>
    </w:p>
    <w:p w14:paraId="48E8D098" w14:textId="77777777" w:rsidR="003629F6" w:rsidRPr="00397594" w:rsidRDefault="003629F6" w:rsidP="003629F6">
      <w:pPr>
        <w:rPr>
          <w:rFonts w:ascii="Arial" w:hAnsi="Arial" w:cs="Arial"/>
        </w:rPr>
      </w:pPr>
    </w:p>
    <w:p w14:paraId="269738DA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Author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Natalia </w:t>
      </w:r>
      <w:proofErr w:type="spellStart"/>
      <w:r w:rsidRPr="00397594">
        <w:rPr>
          <w:rFonts w:ascii="Arial" w:hAnsi="Arial" w:cs="Arial"/>
        </w:rPr>
        <w:t>Heleniak</w:t>
      </w:r>
      <w:proofErr w:type="spellEnd"/>
    </w:p>
    <w:p w14:paraId="126CD0AD" w14:textId="77777777" w:rsidR="003629F6" w:rsidRPr="00397594" w:rsidRDefault="003629F6" w:rsidP="003629F6">
      <w:pPr>
        <w:rPr>
          <w:rFonts w:ascii="Arial" w:hAnsi="Arial" w:cs="Arial"/>
        </w:rPr>
      </w:pPr>
    </w:p>
    <w:p w14:paraId="738E2947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Actor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the staff of medical clinic </w:t>
      </w:r>
    </w:p>
    <w:p w14:paraId="2FD27DFB" w14:textId="77777777" w:rsidR="003629F6" w:rsidRPr="00397594" w:rsidRDefault="003629F6" w:rsidP="003629F6">
      <w:pPr>
        <w:rPr>
          <w:rFonts w:ascii="Arial" w:hAnsi="Arial" w:cs="Arial"/>
        </w:rPr>
      </w:pPr>
    </w:p>
    <w:p w14:paraId="3937E352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Start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patient data</w:t>
      </w:r>
    </w:p>
    <w:p w14:paraId="3018922A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condition   </w:t>
      </w:r>
    </w:p>
    <w:p w14:paraId="39AC12C6" w14:textId="77777777" w:rsidR="003629F6" w:rsidRPr="00397594" w:rsidRDefault="003629F6" w:rsidP="003629F6">
      <w:pPr>
        <w:rPr>
          <w:rFonts w:ascii="Arial" w:hAnsi="Arial" w:cs="Arial"/>
        </w:rPr>
      </w:pPr>
    </w:p>
    <w:p w14:paraId="195914A4" w14:textId="77777777" w:rsidR="003629F6" w:rsidRPr="00397594" w:rsidRDefault="003629F6" w:rsidP="003629F6">
      <w:pPr>
        <w:rPr>
          <w:rFonts w:ascii="Arial" w:hAnsi="Arial" w:cs="Arial"/>
        </w:rPr>
      </w:pPr>
    </w:p>
    <w:p w14:paraId="0979A1D6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Final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 xml:space="preserve"> </w:t>
      </w:r>
      <w:proofErr w:type="spellStart"/>
      <w:r w:rsidRPr="00397594">
        <w:rPr>
          <w:rFonts w:ascii="Arial" w:hAnsi="Arial" w:cs="Arial"/>
        </w:rPr>
        <w:t>deactive</w:t>
      </w:r>
      <w:proofErr w:type="spellEnd"/>
      <w:r w:rsidRPr="00397594">
        <w:rPr>
          <w:rFonts w:ascii="Arial" w:hAnsi="Arial" w:cs="Arial"/>
        </w:rPr>
        <w:t xml:space="preserve"> patient </w:t>
      </w:r>
    </w:p>
    <w:p w14:paraId="1A424272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condition </w:t>
      </w:r>
    </w:p>
    <w:p w14:paraId="7AFBCFA0" w14:textId="77777777" w:rsidR="003629F6" w:rsidRPr="00397594" w:rsidRDefault="003629F6" w:rsidP="003629F6">
      <w:pPr>
        <w:rPr>
          <w:rFonts w:ascii="Arial" w:hAnsi="Arial" w:cs="Arial"/>
        </w:rPr>
      </w:pPr>
    </w:p>
    <w:p w14:paraId="29592084" w14:textId="77777777" w:rsidR="003629F6" w:rsidRPr="00397594" w:rsidRDefault="003629F6" w:rsidP="003629F6">
      <w:pPr>
        <w:rPr>
          <w:rFonts w:ascii="Arial" w:hAnsi="Arial" w:cs="Arial"/>
        </w:rPr>
      </w:pPr>
    </w:p>
    <w:p w14:paraId="5B41374D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Input data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N/A</w:t>
      </w:r>
    </w:p>
    <w:p w14:paraId="6FF36C85" w14:textId="77777777" w:rsidR="003629F6" w:rsidRPr="00397594" w:rsidRDefault="003629F6" w:rsidP="003629F6">
      <w:pPr>
        <w:rPr>
          <w:rFonts w:ascii="Arial" w:hAnsi="Arial" w:cs="Arial"/>
        </w:rPr>
      </w:pPr>
    </w:p>
    <w:p w14:paraId="68972B91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>Output data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  <w:t>N/A</w:t>
      </w:r>
    </w:p>
    <w:p w14:paraId="0A6F4042" w14:textId="77777777" w:rsidR="003629F6" w:rsidRPr="00397594" w:rsidRDefault="003629F6" w:rsidP="003629F6">
      <w:pPr>
        <w:rPr>
          <w:rFonts w:ascii="Arial" w:hAnsi="Arial" w:cs="Arial"/>
        </w:rPr>
      </w:pPr>
    </w:p>
    <w:p w14:paraId="6900CAA3" w14:textId="77777777" w:rsidR="003629F6" w:rsidRPr="00397594" w:rsidRDefault="003629F6" w:rsidP="003629F6">
      <w:pPr>
        <w:rPr>
          <w:rFonts w:ascii="Arial" w:eastAsia="Arial" w:hAnsi="Arial" w:cs="Arial"/>
        </w:rPr>
      </w:pPr>
      <w:r w:rsidRPr="00397594">
        <w:rPr>
          <w:rFonts w:ascii="Arial" w:hAnsi="Arial" w:cs="Arial"/>
        </w:rPr>
        <w:t>Scenarios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 xml:space="preserve">1. The system opens a window with a list of patients after 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 xml:space="preserve">      logging in</w:t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2. User click of selected patient</w:t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3. User clicks "deactivate patient"</w:t>
      </w:r>
    </w:p>
    <w:p w14:paraId="5E6AC4ED" w14:textId="77777777" w:rsidR="003629F6" w:rsidRPr="00397594" w:rsidRDefault="003629F6" w:rsidP="003629F6">
      <w:pPr>
        <w:ind w:left="2880"/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>4. System displays window to input  password.</w:t>
      </w:r>
    </w:p>
    <w:p w14:paraId="41119FA6" w14:textId="77777777" w:rsidR="003629F6" w:rsidRPr="00397594" w:rsidRDefault="003629F6" w:rsidP="003629F6">
      <w:pPr>
        <w:ind w:left="2880"/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 xml:space="preserve">5. User writing password. </w:t>
      </w:r>
    </w:p>
    <w:p w14:paraId="5C267E31" w14:textId="77777777" w:rsidR="003629F6" w:rsidRPr="00397594" w:rsidRDefault="003629F6" w:rsidP="003629F6">
      <w:pPr>
        <w:ind w:left="2880"/>
        <w:rPr>
          <w:rFonts w:ascii="Arial" w:eastAsia="Arial" w:hAnsi="Arial" w:cs="Arial"/>
          <w:color w:val="353536"/>
        </w:rPr>
      </w:pPr>
      <w:r w:rsidRPr="00397594">
        <w:rPr>
          <w:rFonts w:ascii="Arial" w:eastAsia="Arial" w:hAnsi="Arial" w:cs="Arial"/>
          <w:color w:val="353536"/>
        </w:rPr>
        <w:t>6. User clicks button “ Confirm”</w:t>
      </w:r>
    </w:p>
    <w:p w14:paraId="4BC4044D" w14:textId="77777777" w:rsidR="003629F6" w:rsidRPr="00397594" w:rsidRDefault="003629F6" w:rsidP="003629F6">
      <w:pPr>
        <w:ind w:left="2160" w:firstLine="720"/>
        <w:rPr>
          <w:rFonts w:ascii="Arial" w:eastAsia="Arial" w:hAnsi="Arial" w:cs="Arial"/>
        </w:rPr>
      </w:pPr>
      <w:r w:rsidRPr="00397594">
        <w:rPr>
          <w:rFonts w:ascii="Arial" w:eastAsia="Arial" w:hAnsi="Arial" w:cs="Arial"/>
          <w:color w:val="353536"/>
        </w:rPr>
        <w:t xml:space="preserve">7. the system displays a window with confirmation of   </w:t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the   execution of a given action</w:t>
      </w:r>
    </w:p>
    <w:p w14:paraId="39E5EA65" w14:textId="02217650" w:rsidR="003629F6" w:rsidRPr="00397594" w:rsidRDefault="003629F6" w:rsidP="003629F6">
      <w:pPr>
        <w:ind w:left="2160" w:firstLine="720"/>
        <w:rPr>
          <w:rFonts w:ascii="Arial" w:eastAsia="Arial" w:hAnsi="Arial" w:cs="Arial"/>
        </w:rPr>
      </w:pPr>
      <w:r w:rsidRPr="00397594">
        <w:rPr>
          <w:rFonts w:ascii="Arial" w:eastAsia="Arial" w:hAnsi="Arial" w:cs="Arial"/>
          <w:color w:val="353536"/>
        </w:rPr>
        <w:t xml:space="preserve">8. user </w:t>
      </w:r>
      <w:proofErr w:type="spellStart"/>
      <w:r w:rsidRPr="00397594">
        <w:rPr>
          <w:rFonts w:ascii="Arial" w:eastAsia="Arial" w:hAnsi="Arial" w:cs="Arial"/>
          <w:color w:val="353536"/>
        </w:rPr>
        <w:t>clis</w:t>
      </w:r>
      <w:proofErr w:type="spellEnd"/>
      <w:r w:rsidRPr="00397594">
        <w:rPr>
          <w:rFonts w:ascii="Arial" w:eastAsia="Arial" w:hAnsi="Arial" w:cs="Arial"/>
          <w:color w:val="353536"/>
        </w:rPr>
        <w:t xml:space="preserve"> “ok”</w:t>
      </w:r>
      <w:r w:rsidRPr="00397594">
        <w:rPr>
          <w:rFonts w:ascii="Arial" w:hAnsi="Arial" w:cs="Arial"/>
        </w:rPr>
        <w:br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9.  The system deactivates the selected patient</w:t>
      </w:r>
    </w:p>
    <w:p w14:paraId="445DF829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64062412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5AA2A4F3" w14:textId="77777777" w:rsidR="003629F6" w:rsidRPr="00397594" w:rsidRDefault="003629F6" w:rsidP="003629F6">
      <w:pPr>
        <w:rPr>
          <w:rFonts w:ascii="Arial" w:eastAsia="Arial" w:hAnsi="Arial" w:cs="Arial"/>
        </w:rPr>
      </w:pPr>
      <w:r w:rsidRPr="00397594">
        <w:rPr>
          <w:rFonts w:ascii="Arial" w:hAnsi="Arial" w:cs="Arial"/>
        </w:rPr>
        <w:t>Alternative</w:t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hAnsi="Arial" w:cs="Arial"/>
        </w:rPr>
        <w:tab/>
      </w:r>
      <w:r w:rsidRPr="00397594">
        <w:rPr>
          <w:rFonts w:ascii="Arial" w:eastAsia="Arial" w:hAnsi="Arial" w:cs="Arial"/>
          <w:color w:val="353536"/>
        </w:rPr>
        <w:t>1. the user does not want to deactivate the patient</w:t>
      </w:r>
    </w:p>
    <w:p w14:paraId="2C9ED306" w14:textId="77777777" w:rsidR="003629F6" w:rsidRPr="00397594" w:rsidRDefault="003629F6" w:rsidP="003629F6">
      <w:pPr>
        <w:rPr>
          <w:rFonts w:ascii="Arial" w:hAnsi="Arial" w:cs="Arial"/>
        </w:rPr>
      </w:pPr>
      <w:r w:rsidRPr="00397594">
        <w:rPr>
          <w:rFonts w:ascii="Arial" w:hAnsi="Arial" w:cs="Arial"/>
        </w:rPr>
        <w:t xml:space="preserve">  </w:t>
      </w:r>
    </w:p>
    <w:p w14:paraId="6412515D" w14:textId="77777777" w:rsidR="003629F6" w:rsidRPr="00397594" w:rsidRDefault="003629F6" w:rsidP="003629F6">
      <w:pPr>
        <w:rPr>
          <w:rFonts w:ascii="Arial" w:eastAsia="Arial" w:hAnsi="Arial" w:cs="Arial"/>
          <w:color w:val="353536"/>
        </w:rPr>
      </w:pPr>
    </w:p>
    <w:p w14:paraId="7F26911C" w14:textId="77777777" w:rsidR="003629F6" w:rsidRDefault="003629F6" w:rsidP="03C74BFD">
      <w:pPr>
        <w:pStyle w:val="Tekstpodstawowy"/>
      </w:pPr>
    </w:p>
    <w:p w14:paraId="06A208E6" w14:textId="25E6E670" w:rsidR="03C74BFD" w:rsidRDefault="03C74BFD" w:rsidP="03C74BFD">
      <w:pPr>
        <w:pStyle w:val="Tekstpodstawowy"/>
      </w:pPr>
    </w:p>
    <w:p w14:paraId="2B90FDF0" w14:textId="380DB3CE" w:rsidR="004E75FE" w:rsidRPr="00FF7AF3" w:rsidRDefault="009407F2" w:rsidP="03C74BFD">
      <w:pPr>
        <w:pStyle w:val="Nagwek21"/>
        <w:rPr>
          <w:rFonts w:ascii="Arial" w:eastAsia="Arial" w:hAnsi="Arial" w:cs="Arial"/>
        </w:rPr>
      </w:pPr>
      <w:bookmarkStart w:id="24" w:name="_Toc1309852706"/>
      <w:r w:rsidRPr="2D5AE737">
        <w:rPr>
          <w:rFonts w:ascii="Arial" w:eastAsia="Arial" w:hAnsi="Arial" w:cs="Arial"/>
        </w:rPr>
        <w:t>Appointments management</w:t>
      </w:r>
      <w:bookmarkEnd w:id="24"/>
    </w:p>
    <w:p w14:paraId="2C397807" w14:textId="4A462310" w:rsidR="03C74BFD" w:rsidRDefault="03C74BFD" w:rsidP="03C74BFD">
      <w:pPr>
        <w:pStyle w:val="Tekstpodstawowy"/>
        <w:spacing w:line="259" w:lineRule="auto"/>
        <w:rPr>
          <w:b/>
          <w:bCs/>
          <w:u w:val="single"/>
        </w:rPr>
      </w:pPr>
      <w:r w:rsidRPr="03C74BFD">
        <w:rPr>
          <w:b/>
          <w:bCs/>
          <w:u w:val="single"/>
        </w:rPr>
        <w:t>Epis: list of appointments</w:t>
      </w:r>
    </w:p>
    <w:p w14:paraId="6D0EB343" w14:textId="103FDB95" w:rsidR="03C74BFD" w:rsidRDefault="03C74BFD" w:rsidP="03C74BFD">
      <w:pPr>
        <w:pStyle w:val="Tekstpodstawowy"/>
        <w:spacing w:line="259" w:lineRule="auto"/>
        <w:rPr>
          <w:b/>
          <w:bCs/>
        </w:rPr>
      </w:pPr>
      <w:r w:rsidRPr="03C74BFD">
        <w:rPr>
          <w:b/>
          <w:bCs/>
        </w:rPr>
        <w:t>User stories</w:t>
      </w:r>
    </w:p>
    <w:p w14:paraId="6C69076B" w14:textId="3FEED74A" w:rsidR="03C74BFD" w:rsidRDefault="03C74BFD" w:rsidP="03C74BFD">
      <w:pPr>
        <w:pStyle w:val="Tekstpodstawowy"/>
        <w:spacing w:line="259" w:lineRule="auto"/>
      </w:pPr>
    </w:p>
    <w:p w14:paraId="29C562D8" w14:textId="59783858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Viewing list of appointments</w:t>
      </w:r>
    </w:p>
    <w:p w14:paraId="01AC2AB7" w14:textId="379C6D8D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5676159A" w14:textId="35F52E7D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a possibility to view list of appointments</w:t>
      </w:r>
    </w:p>
    <w:p w14:paraId="7669EFFA" w14:textId="271D0F7D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see all appointments</w:t>
      </w:r>
    </w:p>
    <w:p w14:paraId="66C254D8" w14:textId="6F91FAFC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0617C979" w14:textId="4CCB7531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While in a calendar, clicking on the button “Display appointments” shows a new form with all appointments listed</w:t>
      </w:r>
    </w:p>
    <w:p w14:paraId="6BBE86B7" w14:textId="0D7910C5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system allows filtering the list.</w:t>
      </w:r>
    </w:p>
    <w:p w14:paraId="36EC4455" w14:textId="20750466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system allows sorting the list.</w:t>
      </w:r>
    </w:p>
    <w:p w14:paraId="7C48316A" w14:textId="1953CF5F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</w:p>
    <w:p w14:paraId="38795631" w14:textId="43856581" w:rsidR="03C74BFD" w:rsidRDefault="03C74BFD" w:rsidP="03C74BFD">
      <w:p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Filter list of appointments</w:t>
      </w:r>
    </w:p>
    <w:p w14:paraId="4C8BFBBC" w14:textId="228440EE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19750643" w14:textId="6373C82C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filter the list of appointments</w:t>
      </w:r>
    </w:p>
    <w:p w14:paraId="70A6EEF3" w14:textId="448E08F0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can see only the chosen data on the list.</w:t>
      </w:r>
    </w:p>
    <w:p w14:paraId="7BEFF95E" w14:textId="04399A28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19C4EAFD" w14:textId="45DA11DB" w:rsidR="03C74BFD" w:rsidRDefault="03C74BFD">
      <w:pPr>
        <w:pStyle w:val="Akapitzlist"/>
        <w:numPr>
          <w:ilvl w:val="0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system allows to filter patients on:</w:t>
      </w:r>
    </w:p>
    <w:p w14:paraId="495110D4" w14:textId="143082CF" w:rsidR="03C74BFD" w:rsidRDefault="03C74BFD">
      <w:pPr>
        <w:pStyle w:val="Akapitzlist"/>
        <w:numPr>
          <w:ilvl w:val="1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Name and the surname of patient.</w:t>
      </w:r>
    </w:p>
    <w:p w14:paraId="52C84BFA" w14:textId="518E9E59" w:rsidR="03C74BFD" w:rsidRDefault="03C74BFD">
      <w:pPr>
        <w:pStyle w:val="Akapitzlist"/>
        <w:numPr>
          <w:ilvl w:val="1"/>
          <w:numId w:val="49"/>
        </w:numPr>
        <w:spacing w:after="120"/>
        <w:rPr>
          <w:rFonts w:ascii="Arial" w:eastAsia="Arial" w:hAnsi="Arial" w:cs="Arial"/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The PESEL number</w:t>
      </w:r>
    </w:p>
    <w:p w14:paraId="3D3CCF71" w14:textId="58EE5662" w:rsidR="03C74BFD" w:rsidRDefault="03C74BFD">
      <w:pPr>
        <w:pStyle w:val="Akapitzlist"/>
        <w:numPr>
          <w:ilvl w:val="1"/>
          <w:numId w:val="49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Date of the visit</w:t>
      </w:r>
    </w:p>
    <w:p w14:paraId="774BCB23" w14:textId="3C1D6BCB" w:rsidR="03C74BFD" w:rsidRDefault="03C74BFD">
      <w:pPr>
        <w:pStyle w:val="Akapitzlist"/>
        <w:numPr>
          <w:ilvl w:val="1"/>
          <w:numId w:val="49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Doctor specialization</w:t>
      </w:r>
    </w:p>
    <w:p w14:paraId="4064F614" w14:textId="27492629" w:rsidR="03C74BFD" w:rsidRDefault="03C74BFD">
      <w:pPr>
        <w:pStyle w:val="Akapitzlist"/>
        <w:numPr>
          <w:ilvl w:val="1"/>
          <w:numId w:val="49"/>
        </w:numPr>
        <w:spacing w:after="120"/>
        <w:rPr>
          <w:color w:val="000000" w:themeColor="text1"/>
        </w:rPr>
      </w:pPr>
      <w:r w:rsidRPr="7DA30264">
        <w:rPr>
          <w:rFonts w:ascii="Arial" w:eastAsia="Arial" w:hAnsi="Arial" w:cs="Arial"/>
          <w:color w:val="000000" w:themeColor="text1"/>
        </w:rPr>
        <w:t>Doctor name/surname</w:t>
      </w:r>
    </w:p>
    <w:p w14:paraId="38A5861A" w14:textId="28DA5B2C" w:rsidR="03C74BFD" w:rsidRDefault="03C74BFD" w:rsidP="03C74BFD">
      <w:pPr>
        <w:spacing w:after="160"/>
        <w:rPr>
          <w:rFonts w:ascii="Arial" w:eastAsia="Arial" w:hAnsi="Arial" w:cs="Arial"/>
          <w:color w:val="000000" w:themeColor="text1"/>
          <w:u w:val="single"/>
        </w:rPr>
      </w:pPr>
    </w:p>
    <w:p w14:paraId="211E77C7" w14:textId="5D55B346" w:rsidR="03C74BFD" w:rsidRDefault="03C74BFD" w:rsidP="03C74BFD">
      <w:pPr>
        <w:spacing w:after="16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Sort list of patients</w:t>
      </w:r>
    </w:p>
    <w:p w14:paraId="2252B022" w14:textId="36F6A982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patient management staff</w:t>
      </w:r>
    </w:p>
    <w:p w14:paraId="0803D6B4" w14:textId="482FA651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possibility to organize data on the list</w:t>
      </w:r>
    </w:p>
    <w:p w14:paraId="21F27F31" w14:textId="7B7999C0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the order of presented data will be changing.</w:t>
      </w:r>
    </w:p>
    <w:p w14:paraId="5B247922" w14:textId="302B2663" w:rsidR="03C74BFD" w:rsidRDefault="03C74BFD" w:rsidP="03C74BFD">
      <w:pPr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62C190B0" w14:textId="4B7E0613" w:rsidR="03C74BFD" w:rsidRDefault="03C74BFD">
      <w:pPr>
        <w:pStyle w:val="Akapitzlist"/>
        <w:numPr>
          <w:ilvl w:val="0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2D5AE737">
        <w:rPr>
          <w:rFonts w:ascii="Arial" w:eastAsia="Arial" w:hAnsi="Arial" w:cs="Arial"/>
          <w:color w:val="000000" w:themeColor="text1"/>
        </w:rPr>
        <w:t>The system allows sorting the list from:</w:t>
      </w:r>
    </w:p>
    <w:p w14:paraId="3573298A" w14:textId="09A18574" w:rsidR="03C74BFD" w:rsidRDefault="03C74BFD">
      <w:pPr>
        <w:pStyle w:val="Akapitzlist"/>
        <w:numPr>
          <w:ilvl w:val="1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Alphabetically ascending</w:t>
      </w:r>
    </w:p>
    <w:p w14:paraId="47C621EC" w14:textId="73249453" w:rsidR="03C74BFD" w:rsidRDefault="03C74BFD">
      <w:pPr>
        <w:pStyle w:val="Akapitzlist"/>
        <w:numPr>
          <w:ilvl w:val="1"/>
          <w:numId w:val="48"/>
        </w:numPr>
        <w:spacing w:after="120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Alphabetically descending</w:t>
      </w:r>
    </w:p>
    <w:p w14:paraId="29BCFECB" w14:textId="493C44A0" w:rsidR="03C74BFD" w:rsidRDefault="03C74BFD" w:rsidP="03C74BFD">
      <w:pPr>
        <w:pStyle w:val="Tekstpodstawowy"/>
        <w:spacing w:line="259" w:lineRule="auto"/>
      </w:pPr>
    </w:p>
    <w:p w14:paraId="745A2877" w14:textId="20E8390E" w:rsidR="03C74BFD" w:rsidRDefault="03C74BFD" w:rsidP="03C74BFD">
      <w:pPr>
        <w:pStyle w:val="Tekstpodstawowy"/>
        <w:spacing w:line="259" w:lineRule="auto"/>
        <w:rPr>
          <w:b/>
          <w:bCs/>
          <w:u w:val="single"/>
        </w:rPr>
      </w:pPr>
      <w:r w:rsidRPr="03C74BFD">
        <w:rPr>
          <w:b/>
          <w:bCs/>
          <w:u w:val="single"/>
        </w:rPr>
        <w:t>Epic: Appointment’s management</w:t>
      </w:r>
    </w:p>
    <w:p w14:paraId="6CBBCAD5" w14:textId="0ADF6B8C" w:rsidR="03C74BFD" w:rsidRDefault="03C74BFD" w:rsidP="03C74BFD">
      <w:pPr>
        <w:pStyle w:val="Tekstpodstawowy"/>
        <w:rPr>
          <w:b/>
          <w:bCs/>
        </w:rPr>
      </w:pPr>
      <w:r w:rsidRPr="03C74BFD">
        <w:rPr>
          <w:b/>
          <w:bCs/>
        </w:rPr>
        <w:t>User stories</w:t>
      </w:r>
    </w:p>
    <w:p w14:paraId="15EE9D64" w14:textId="3AE49730" w:rsidR="03C74BFD" w:rsidRDefault="03C74BFD" w:rsidP="03C74BFD">
      <w:pPr>
        <w:pStyle w:val="Tekstpodstawowy"/>
      </w:pPr>
    </w:p>
    <w:p w14:paraId="5660F729" w14:textId="52EF1257" w:rsidR="03C74BFD" w:rsidRDefault="03C74BFD" w:rsidP="03C74BFD">
      <w:p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Registering a new appointment</w:t>
      </w:r>
    </w:p>
    <w:p w14:paraId="2D36EFCA" w14:textId="148AE752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lastRenderedPageBreak/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7AD47CEC" w14:textId="7DB5A218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a possibility to register an appointment</w:t>
      </w:r>
    </w:p>
    <w:p w14:paraId="48AE1DF3" w14:textId="5126D084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schedule a new patient-doctor meeting</w:t>
      </w:r>
    </w:p>
    <w:p w14:paraId="7007E5FA" w14:textId="7E95C4CA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6A2B994F" w14:textId="308865AD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a button “Register an appointment” opens a new form with gaps</w:t>
      </w:r>
    </w:p>
    <w:p w14:paraId="72A08791" w14:textId="60E55298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As long as all the gaps aren’t filled in a button “Add an appointment” is disabled</w:t>
      </w:r>
    </w:p>
    <w:p w14:paraId="18E8F9F9" w14:textId="475E20EC" w:rsidR="03C74BFD" w:rsidRDefault="03C74BFD">
      <w:pPr>
        <w:pStyle w:val="Akapitzlist"/>
        <w:numPr>
          <w:ilvl w:val="0"/>
          <w:numId w:val="29"/>
        </w:num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If the data is incorrect, a system will show a message with information about it</w:t>
      </w:r>
    </w:p>
    <w:p w14:paraId="75FC7E4D" w14:textId="51F562F3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system adds a new appointment to the database and calendar</w:t>
      </w:r>
    </w:p>
    <w:p w14:paraId="1E418BBF" w14:textId="60E343B4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  <w:u w:val="single"/>
        </w:rPr>
      </w:pPr>
    </w:p>
    <w:p w14:paraId="3196195B" w14:textId="7BC3C494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  <w:u w:val="single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Rescheduling an appointment</w:t>
      </w:r>
    </w:p>
    <w:p w14:paraId="13C5C42C" w14:textId="6437C3DF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4888CEB3" w14:textId="2CD6F31D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a possibility to change an appointment time</w:t>
      </w:r>
    </w:p>
    <w:p w14:paraId="29BC9AC9" w14:textId="7EB63416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 xml:space="preserve"> I will be able to reschedule </w:t>
      </w:r>
    </w:p>
    <w:p w14:paraId="77B6311D" w14:textId="66725315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30475826" w14:textId="281579AD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While in a calendar, choosing the appointment displays more options</w:t>
      </w:r>
    </w:p>
    <w:p w14:paraId="322CE6E8" w14:textId="4C9107AC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a button “Reschedule” opens a new form with gap</w:t>
      </w:r>
    </w:p>
    <w:p w14:paraId="5749ADDF" w14:textId="45D3CF98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After the button “Confirm change” is clicked, the system checks if the gap is filled and changes the appointment time in a calendar and a database</w:t>
      </w:r>
    </w:p>
    <w:p w14:paraId="765B2F13" w14:textId="19A61054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If I do not want to change it, I click the button “Cancel”</w:t>
      </w:r>
    </w:p>
    <w:p w14:paraId="0F6261F8" w14:textId="6BD2B677" w:rsidR="03C74BFD" w:rsidRDefault="03C74BFD">
      <w:pPr>
        <w:pStyle w:val="Akapitzlist"/>
        <w:numPr>
          <w:ilvl w:val="0"/>
          <w:numId w:val="29"/>
        </w:num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If the data is incorrect, a system will show a message with information about it.</w:t>
      </w:r>
    </w:p>
    <w:p w14:paraId="459762F4" w14:textId="4D56C8AC" w:rsidR="03C74BFD" w:rsidRDefault="03C74BFD" w:rsidP="03C74BFD">
      <w:pPr>
        <w:spacing w:after="120" w:line="259" w:lineRule="auto"/>
        <w:rPr>
          <w:rFonts w:ascii="Arial" w:eastAsia="Arial" w:hAnsi="Arial" w:cs="Arial"/>
          <w:color w:val="000000" w:themeColor="text1"/>
        </w:rPr>
      </w:pPr>
    </w:p>
    <w:p w14:paraId="4C56188A" w14:textId="46548102" w:rsidR="03C74BFD" w:rsidRDefault="03C74BFD" w:rsidP="03C74BFD">
      <w:pPr>
        <w:spacing w:after="12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Canceling an appointment</w:t>
      </w:r>
    </w:p>
    <w:p w14:paraId="1BDFB449" w14:textId="67042AD1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5A6D6F44" w14:textId="587C7D0E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have a possibility to cancel an appointment </w:t>
      </w:r>
    </w:p>
    <w:p w14:paraId="437CF8A7" w14:textId="12A2B585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remove it from a calendar</w:t>
      </w:r>
    </w:p>
    <w:p w14:paraId="69FB3931" w14:textId="145127CE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45569B2F" w14:textId="722BA39B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While in calendar, choosing the appointment displays more options</w:t>
      </w:r>
    </w:p>
    <w:p w14:paraId="6CE43B27" w14:textId="74F8B33C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a button “Cancel appointment” opens a new form with gap</w:t>
      </w:r>
    </w:p>
    <w:p w14:paraId="7CFF0405" w14:textId="4A9C3BBF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After the button “Confirm change” is clicked, system removes the appointment from database</w:t>
      </w:r>
    </w:p>
    <w:p w14:paraId="1B704EBD" w14:textId="51C2B8CB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The term of removed appointment is free and can be used for a new appointment.</w:t>
      </w:r>
    </w:p>
    <w:p w14:paraId="189CB310" w14:textId="235FE8F4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If I do not want to change it, I click the button “Cancel”</w:t>
      </w:r>
    </w:p>
    <w:p w14:paraId="5805BA77" w14:textId="690CC9DC" w:rsidR="03C74BFD" w:rsidRDefault="03C74BFD" w:rsidP="03C74BFD">
      <w:pPr>
        <w:spacing w:after="120" w:line="259" w:lineRule="auto"/>
        <w:rPr>
          <w:rFonts w:ascii="Arial" w:eastAsia="Arial" w:hAnsi="Arial" w:cs="Arial"/>
          <w:color w:val="000000" w:themeColor="text1"/>
        </w:rPr>
      </w:pPr>
    </w:p>
    <w:p w14:paraId="258955CC" w14:textId="2788CAC4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Issuing a confirmation</w:t>
      </w:r>
    </w:p>
    <w:p w14:paraId="0331E4D8" w14:textId="18F31C59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3C23852C" w14:textId="300DD08D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possibility to issue an appointment confirmation with payment details</w:t>
      </w:r>
    </w:p>
    <w:p w14:paraId="45F3A182" w14:textId="1A2FCA81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send it to the patient</w:t>
      </w:r>
    </w:p>
    <w:p w14:paraId="743FEECF" w14:textId="2C6E0FFB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055318E6" w14:textId="31313925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While in calendar, choosing the appointment displays more options</w:t>
      </w:r>
    </w:p>
    <w:p w14:paraId="5E1555FA" w14:textId="7E9FB724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a button “Issue a confirmation” generates a PDF with appointment confirmation and payment details</w:t>
      </w:r>
    </w:p>
    <w:p w14:paraId="7CC627B0" w14:textId="4279AE6E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  <w:u w:val="single"/>
        </w:rPr>
      </w:pPr>
    </w:p>
    <w:p w14:paraId="32F78D5E" w14:textId="3AFD9E7A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lastRenderedPageBreak/>
        <w:t>Cleaning the calendar from outdated and past visits</w:t>
      </w:r>
    </w:p>
    <w:p w14:paraId="55572277" w14:textId="4A631AF1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3895C6EF" w14:textId="70D64334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 xml:space="preserve"> to have possibility to clean a calendar </w:t>
      </w:r>
    </w:p>
    <w:p w14:paraId="66A71AA1" w14:textId="57375E5C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remove past and cancelled appointments from it</w:t>
      </w:r>
    </w:p>
    <w:p w14:paraId="2E5CBE4D" w14:textId="5D34F5F6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579A12F2" w14:textId="2BBFF6F8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While in calendar, clicking on a button “Clear the calendar” shows a new form with two buttons</w:t>
      </w:r>
    </w:p>
    <w:p w14:paraId="6E435BD6" w14:textId="68FE402C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After the button “Confirm change” is clicked, system removes the appointment from database</w:t>
      </w:r>
    </w:p>
    <w:p w14:paraId="075FD3B0" w14:textId="5B84CFB5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If I do not want to do it, I click the button “Cancel”</w:t>
      </w:r>
    </w:p>
    <w:p w14:paraId="474444C2" w14:textId="77017EDE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</w:p>
    <w:p w14:paraId="06361F02" w14:textId="3E01F6F1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</w:p>
    <w:p w14:paraId="37FFBDAB" w14:textId="24018CBF" w:rsidR="03C74BFD" w:rsidRDefault="03C74BFD" w:rsidP="03C74BFD">
      <w:p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  <w:u w:val="single"/>
        </w:rPr>
        <w:t>Displaying appointment details</w:t>
      </w:r>
    </w:p>
    <w:p w14:paraId="7A6B27A0" w14:textId="0F760782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 xml:space="preserve">As a </w:t>
      </w:r>
      <w:r w:rsidRPr="03C74BFD">
        <w:rPr>
          <w:rFonts w:ascii="Arial" w:eastAsia="Arial" w:hAnsi="Arial" w:cs="Arial"/>
          <w:color w:val="000000" w:themeColor="text1"/>
        </w:rPr>
        <w:t>medical clinic staff member</w:t>
      </w:r>
    </w:p>
    <w:p w14:paraId="4B859193" w14:textId="04671867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I want</w:t>
      </w:r>
      <w:r w:rsidRPr="03C74BFD">
        <w:rPr>
          <w:rFonts w:ascii="Arial" w:eastAsia="Arial" w:hAnsi="Arial" w:cs="Arial"/>
          <w:color w:val="000000" w:themeColor="text1"/>
        </w:rPr>
        <w:t> to have the possibility to check the details of an appointment</w:t>
      </w:r>
    </w:p>
    <w:p w14:paraId="212F6263" w14:textId="2C13490D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b/>
          <w:bCs/>
          <w:color w:val="000000" w:themeColor="text1"/>
        </w:rPr>
        <w:t>So that</w:t>
      </w:r>
      <w:r w:rsidRPr="03C74BFD">
        <w:rPr>
          <w:rFonts w:ascii="Arial" w:eastAsia="Arial" w:hAnsi="Arial" w:cs="Arial"/>
          <w:color w:val="000000" w:themeColor="text1"/>
        </w:rPr>
        <w:t> I will be able to see a data of a certain appointment</w:t>
      </w:r>
    </w:p>
    <w:p w14:paraId="36A8AA39" w14:textId="46384500" w:rsidR="03C74BFD" w:rsidRDefault="03C74BFD" w:rsidP="03C74BFD">
      <w:pPr>
        <w:spacing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 xml:space="preserve">Acceptance criteria: </w:t>
      </w:r>
    </w:p>
    <w:p w14:paraId="3D2E90C8" w14:textId="1D4F141A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While in appointments display, clicking on an appointment shows more options</w:t>
      </w:r>
    </w:p>
    <w:p w14:paraId="127D6A6B" w14:textId="00CAAF3F" w:rsidR="03C74BFD" w:rsidRDefault="03C74BFD">
      <w:pPr>
        <w:pStyle w:val="Akapitzlist"/>
        <w:numPr>
          <w:ilvl w:val="0"/>
          <w:numId w:val="29"/>
        </w:numPr>
        <w:spacing w:after="160" w:line="259" w:lineRule="auto"/>
        <w:rPr>
          <w:rFonts w:ascii="Arial" w:eastAsia="Arial" w:hAnsi="Arial" w:cs="Arial"/>
          <w:color w:val="000000" w:themeColor="text1"/>
        </w:rPr>
      </w:pPr>
      <w:r w:rsidRPr="03C74BFD">
        <w:rPr>
          <w:rFonts w:ascii="Arial" w:eastAsia="Arial" w:hAnsi="Arial" w:cs="Arial"/>
          <w:color w:val="000000" w:themeColor="text1"/>
        </w:rPr>
        <w:t>Clicking on a button “Show details” opens a new form that shows all data connected with that appointment</w:t>
      </w:r>
    </w:p>
    <w:p w14:paraId="65A9EBF4" w14:textId="77777777" w:rsidR="003629F6" w:rsidRDefault="003629F6" w:rsidP="003629F6">
      <w:pPr>
        <w:spacing w:after="160" w:line="259" w:lineRule="auto"/>
        <w:rPr>
          <w:rFonts w:ascii="Arial" w:eastAsia="Arial" w:hAnsi="Arial" w:cs="Arial"/>
          <w:color w:val="000000" w:themeColor="text1"/>
        </w:rPr>
      </w:pPr>
    </w:p>
    <w:p w14:paraId="67561368" w14:textId="6B895AF0" w:rsidR="003629F6" w:rsidRDefault="003629F6" w:rsidP="003629F6">
      <w:pPr>
        <w:spacing w:after="160" w:line="259" w:lineRule="auto"/>
        <w:rPr>
          <w:rFonts w:ascii="Arial" w:eastAsia="Arial" w:hAnsi="Arial" w:cs="Arial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729E01" wp14:editId="3B24551F">
            <wp:extent cx="6009524" cy="4580952"/>
            <wp:effectExtent l="0" t="0" r="0" b="0"/>
            <wp:docPr id="9" name="Obraz 9" descr="Obraz zawierający tekst, diagram, lini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diagram, linia, krąg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9524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121E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Name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Register new appointment </w:t>
      </w:r>
    </w:p>
    <w:p w14:paraId="7AF9FAF0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ID: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AP 1.1</w:t>
      </w:r>
    </w:p>
    <w:p w14:paraId="631CB48F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The aim: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Register new appointment</w:t>
      </w:r>
    </w:p>
    <w:p w14:paraId="5F47B707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Description: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User can add a new appointment. </w:t>
      </w:r>
    </w:p>
    <w:p w14:paraId="5D4562A8" w14:textId="77777777" w:rsidR="003629F6" w:rsidRPr="003629F6" w:rsidRDefault="003629F6" w:rsidP="003629F6">
      <w:pPr>
        <w:spacing w:line="360" w:lineRule="auto"/>
        <w:jc w:val="both"/>
        <w:rPr>
          <w:rFonts w:ascii="Arial" w:eastAsia="David" w:hAnsi="Arial" w:cs="Arial"/>
          <w:lang w:val="pl-PL"/>
        </w:rPr>
      </w:pPr>
      <w:r w:rsidRPr="003629F6">
        <w:rPr>
          <w:rFonts w:ascii="Arial" w:eastAsia="David" w:hAnsi="Arial" w:cs="Arial"/>
          <w:lang w:val="pl-PL"/>
        </w:rPr>
        <w:t xml:space="preserve">Author: </w:t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eastAsia="David" w:hAnsi="Arial" w:cs="Arial"/>
          <w:lang w:val="pl-PL"/>
        </w:rPr>
        <w:t xml:space="preserve">Paulina Swaczyna, Kamila Zych, Natalia </w:t>
      </w:r>
      <w:proofErr w:type="spellStart"/>
      <w:r w:rsidRPr="003629F6">
        <w:rPr>
          <w:rFonts w:ascii="Arial" w:eastAsia="David" w:hAnsi="Arial" w:cs="Arial"/>
          <w:lang w:val="pl-PL"/>
        </w:rPr>
        <w:t>Heleniak</w:t>
      </w:r>
      <w:proofErr w:type="spellEnd"/>
    </w:p>
    <w:p w14:paraId="49E69C13" w14:textId="77777777" w:rsidR="003629F6" w:rsidRPr="00D16C09" w:rsidRDefault="003629F6" w:rsidP="003629F6">
      <w:pPr>
        <w:spacing w:after="120"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Actor: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000000" w:themeColor="text1"/>
        </w:rPr>
        <w:t>The staff of the medical clinic</w:t>
      </w:r>
    </w:p>
    <w:p w14:paraId="2EFE64F6" w14:textId="77777777" w:rsidR="003629F6" w:rsidRPr="00D16C09" w:rsidRDefault="003629F6" w:rsidP="003629F6">
      <w:pPr>
        <w:spacing w:after="120"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Start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353536"/>
        </w:rPr>
        <w:t>Logged in user with appropriate permissions.</w:t>
      </w:r>
    </w:p>
    <w:p w14:paraId="707405F5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Final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System register a new appointment</w:t>
      </w:r>
    </w:p>
    <w:p w14:paraId="2E158AFB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Input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proofErr w:type="spellStart"/>
      <w:r w:rsidRPr="00D16C09">
        <w:rPr>
          <w:rFonts w:ascii="Arial" w:eastAsia="David" w:hAnsi="Arial" w:cs="Arial"/>
        </w:rPr>
        <w:t>Data</w:t>
      </w:r>
      <w:proofErr w:type="spellEnd"/>
      <w:r w:rsidRPr="00D16C09">
        <w:rPr>
          <w:rFonts w:ascii="Arial" w:eastAsia="David" w:hAnsi="Arial" w:cs="Arial"/>
        </w:rPr>
        <w:t xml:space="preserve"> patient and data doctor, available date</w:t>
      </w:r>
    </w:p>
    <w:p w14:paraId="0B818625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Output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New appointment in database </w:t>
      </w:r>
    </w:p>
    <w:p w14:paraId="0303ED72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48B8E423" w14:textId="77777777" w:rsidR="003629F6" w:rsidRPr="00D16C09" w:rsidRDefault="003629F6" w:rsidP="003629F6">
      <w:pPr>
        <w:spacing w:line="360" w:lineRule="auto"/>
        <w:jc w:val="both"/>
        <w:rPr>
          <w:rFonts w:ascii="Arial" w:hAnsi="Arial" w:cs="Arial"/>
        </w:rPr>
      </w:pPr>
      <w:r w:rsidRPr="00D16C09">
        <w:rPr>
          <w:rFonts w:ascii="Arial" w:eastAsia="David" w:hAnsi="Arial" w:cs="Arial"/>
        </w:rPr>
        <w:t>Scenarios</w:t>
      </w:r>
      <w:r w:rsidRPr="00D16C09">
        <w:rPr>
          <w:rFonts w:ascii="Arial" w:eastAsia="David" w:hAnsi="Arial" w:cs="Arial"/>
        </w:rPr>
        <w:tab/>
      </w:r>
      <w:r w:rsidRPr="00D16C09">
        <w:rPr>
          <w:rFonts w:ascii="Arial" w:eastAsia="David" w:hAnsi="Arial" w:cs="Arial"/>
        </w:rPr>
        <w:tab/>
        <w:t>1. User choose button “patients”.</w:t>
      </w:r>
    </w:p>
    <w:p w14:paraId="7814F59F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2. System display list of patients.</w:t>
      </w:r>
    </w:p>
    <w:p w14:paraId="571FBC9C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3. User choose button “view appointments”.</w:t>
      </w:r>
    </w:p>
    <w:p w14:paraId="7793A394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4. System displays calendar with available dates.</w:t>
      </w:r>
    </w:p>
    <w:p w14:paraId="75F76F15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5. User choose button “Add new appointment”</w:t>
      </w:r>
    </w:p>
    <w:p w14:paraId="306D5E75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6. System displays window with data to choose. </w:t>
      </w:r>
    </w:p>
    <w:p w14:paraId="6ECD82A5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lastRenderedPageBreak/>
        <w:t>7. User choose patient, doctor and date.</w:t>
      </w:r>
    </w:p>
    <w:p w14:paraId="5D19F378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8. User clicks button “Add appointment”.</w:t>
      </w:r>
    </w:p>
    <w:p w14:paraId="479E226D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9. System add new visit to database. </w:t>
      </w:r>
    </w:p>
    <w:p w14:paraId="189B95A7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23C8EA48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Alternative: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Title: User doesn’t want to add a new appointment</w:t>
      </w:r>
    </w:p>
    <w:p w14:paraId="6DD091FD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1-6 The same as in the main scenario. </w:t>
      </w:r>
    </w:p>
    <w:p w14:paraId="757D7BD6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7. User clicks button “back”.</w:t>
      </w:r>
    </w:p>
    <w:p w14:paraId="6A04B45B" w14:textId="77777777" w:rsidR="003629F6" w:rsidRPr="00D16C09" w:rsidRDefault="003629F6" w:rsidP="003629F6">
      <w:pPr>
        <w:spacing w:line="360" w:lineRule="auto"/>
        <w:ind w:left="2124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1-7 The same as in the main scenario.</w:t>
      </w:r>
    </w:p>
    <w:p w14:paraId="5187EB63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8. User clicks button “back”.</w:t>
      </w:r>
    </w:p>
    <w:p w14:paraId="665E171E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42A9D827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Name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View list of appointments. </w:t>
      </w:r>
    </w:p>
    <w:p w14:paraId="08D62C7C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ID: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AP 1.2</w:t>
      </w:r>
    </w:p>
    <w:p w14:paraId="1B753C22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The aim: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Viewing list of appointments</w:t>
      </w:r>
      <w:r w:rsidRPr="00D16C09">
        <w:rPr>
          <w:rFonts w:ascii="Arial" w:hAnsi="Arial" w:cs="Arial"/>
        </w:rPr>
        <w:tab/>
      </w:r>
    </w:p>
    <w:p w14:paraId="7B90A8D5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 Description: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User can display list of appointments.</w:t>
      </w:r>
    </w:p>
    <w:p w14:paraId="77A9F454" w14:textId="77777777" w:rsidR="003629F6" w:rsidRPr="003629F6" w:rsidRDefault="003629F6" w:rsidP="003629F6">
      <w:pPr>
        <w:spacing w:line="360" w:lineRule="auto"/>
        <w:jc w:val="both"/>
        <w:rPr>
          <w:rFonts w:ascii="Arial" w:eastAsia="David" w:hAnsi="Arial" w:cs="Arial"/>
          <w:lang w:val="pl-PL"/>
        </w:rPr>
      </w:pPr>
      <w:r w:rsidRPr="003629F6">
        <w:rPr>
          <w:rFonts w:ascii="Arial" w:eastAsia="David" w:hAnsi="Arial" w:cs="Arial"/>
          <w:lang w:val="pl-PL"/>
        </w:rPr>
        <w:t xml:space="preserve">Author: </w:t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eastAsia="David" w:hAnsi="Arial" w:cs="Arial"/>
          <w:lang w:val="pl-PL"/>
        </w:rPr>
        <w:t xml:space="preserve">Paulina Swaczyna, Kamila Zych, Natalia </w:t>
      </w:r>
      <w:proofErr w:type="spellStart"/>
      <w:r w:rsidRPr="003629F6">
        <w:rPr>
          <w:rFonts w:ascii="Arial" w:eastAsia="David" w:hAnsi="Arial" w:cs="Arial"/>
          <w:lang w:val="pl-PL"/>
        </w:rPr>
        <w:t>Heleniak</w:t>
      </w:r>
      <w:proofErr w:type="spellEnd"/>
    </w:p>
    <w:p w14:paraId="4E0F2B95" w14:textId="77777777" w:rsidR="003629F6" w:rsidRPr="00D16C09" w:rsidRDefault="003629F6" w:rsidP="003629F6">
      <w:pPr>
        <w:spacing w:after="120"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Actor: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000000" w:themeColor="text1"/>
        </w:rPr>
        <w:t>The staff of the medical clinic</w:t>
      </w:r>
    </w:p>
    <w:p w14:paraId="3707D0B7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 Start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353536"/>
        </w:rPr>
        <w:t>Logged in user with appropriate permissions.</w:t>
      </w:r>
    </w:p>
    <w:p w14:paraId="41DED14D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Final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System display appointments.</w:t>
      </w:r>
    </w:p>
    <w:p w14:paraId="1C104221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Input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36C5A695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Output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57947D9E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76A3E7EB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Scenarios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1. User choose button “patients”.</w:t>
      </w:r>
    </w:p>
    <w:p w14:paraId="09051431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2. System display list of patients.</w:t>
      </w:r>
    </w:p>
    <w:p w14:paraId="22E44BFB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3. User choose button “view appointments”.</w:t>
      </w:r>
    </w:p>
    <w:p w14:paraId="2B43AE28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4. System displays calendar with available dates.</w:t>
      </w:r>
    </w:p>
    <w:p w14:paraId="5E7D036E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5. User choose button “Display appointments”</w:t>
      </w:r>
    </w:p>
    <w:p w14:paraId="7CF97710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6. System displays window with list of the appointments. </w:t>
      </w:r>
    </w:p>
    <w:p w14:paraId="0959946E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4C9FFDED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Alternative: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30DD4F41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35364881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Name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Cancel an </w:t>
      </w:r>
      <w:proofErr w:type="spellStart"/>
      <w:r w:rsidRPr="00D16C09">
        <w:rPr>
          <w:rFonts w:ascii="Arial" w:eastAsia="David" w:hAnsi="Arial" w:cs="Arial"/>
        </w:rPr>
        <w:t>appiontment</w:t>
      </w:r>
      <w:proofErr w:type="spellEnd"/>
      <w:r w:rsidRPr="00D16C09">
        <w:rPr>
          <w:rFonts w:ascii="Arial" w:eastAsia="David" w:hAnsi="Arial" w:cs="Arial"/>
        </w:rPr>
        <w:t>.</w:t>
      </w:r>
    </w:p>
    <w:p w14:paraId="7E88592C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ID: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AP 1.3</w:t>
      </w:r>
    </w:p>
    <w:p w14:paraId="4FD1E4CB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The aim: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Canceling an appointment.</w:t>
      </w:r>
      <w:r w:rsidRPr="00D16C09">
        <w:rPr>
          <w:rFonts w:ascii="Arial" w:hAnsi="Arial" w:cs="Arial"/>
        </w:rPr>
        <w:tab/>
      </w:r>
    </w:p>
    <w:p w14:paraId="42432AAB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 Description: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User can cancel one appointment.</w:t>
      </w:r>
    </w:p>
    <w:p w14:paraId="25C8C3AE" w14:textId="77777777" w:rsidR="003629F6" w:rsidRPr="003629F6" w:rsidRDefault="003629F6" w:rsidP="003629F6">
      <w:pPr>
        <w:spacing w:line="360" w:lineRule="auto"/>
        <w:jc w:val="both"/>
        <w:rPr>
          <w:rFonts w:ascii="Arial" w:eastAsia="David" w:hAnsi="Arial" w:cs="Arial"/>
          <w:lang w:val="pl-PL"/>
        </w:rPr>
      </w:pPr>
      <w:r w:rsidRPr="003629F6">
        <w:rPr>
          <w:rFonts w:ascii="Arial" w:eastAsia="David" w:hAnsi="Arial" w:cs="Arial"/>
          <w:lang w:val="pl-PL"/>
        </w:rPr>
        <w:t xml:space="preserve">Author: </w:t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eastAsia="David" w:hAnsi="Arial" w:cs="Arial"/>
          <w:lang w:val="pl-PL"/>
        </w:rPr>
        <w:t xml:space="preserve">Paulina Swaczyna, Kamila Zych, Natalia </w:t>
      </w:r>
      <w:proofErr w:type="spellStart"/>
      <w:r w:rsidRPr="003629F6">
        <w:rPr>
          <w:rFonts w:ascii="Arial" w:eastAsia="David" w:hAnsi="Arial" w:cs="Arial"/>
          <w:lang w:val="pl-PL"/>
        </w:rPr>
        <w:t>Heleniak</w:t>
      </w:r>
      <w:proofErr w:type="spellEnd"/>
    </w:p>
    <w:p w14:paraId="2207B0B8" w14:textId="77777777" w:rsidR="003629F6" w:rsidRPr="00D16C09" w:rsidRDefault="003629F6" w:rsidP="003629F6">
      <w:pPr>
        <w:spacing w:after="120"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lastRenderedPageBreak/>
        <w:t xml:space="preserve">Actor: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000000" w:themeColor="text1"/>
        </w:rPr>
        <w:t>The staff of the medical clinic</w:t>
      </w:r>
    </w:p>
    <w:p w14:paraId="1C1359C3" w14:textId="77777777" w:rsidR="003629F6" w:rsidRPr="00D16C09" w:rsidRDefault="003629F6" w:rsidP="003629F6">
      <w:pPr>
        <w:spacing w:after="120"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Start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353536"/>
        </w:rPr>
        <w:t>Logged in user with appropriate permissions.</w:t>
      </w:r>
    </w:p>
    <w:p w14:paraId="2D675C4B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Final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System cancel one appointment.</w:t>
      </w:r>
    </w:p>
    <w:p w14:paraId="714C638A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Input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1A938B1D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Output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294C9341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79B9F588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Scenarios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1. User choose button “patients”.</w:t>
      </w:r>
    </w:p>
    <w:p w14:paraId="6E0D6933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2. System display list of patients.</w:t>
      </w:r>
    </w:p>
    <w:p w14:paraId="1389C10A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3. User choose button “view appointments”.</w:t>
      </w:r>
    </w:p>
    <w:p w14:paraId="26BF6BAF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4. System displays calendar with available dates.</w:t>
      </w:r>
    </w:p>
    <w:p w14:paraId="1892E441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5. User choose button “Display appointments”</w:t>
      </w:r>
    </w:p>
    <w:p w14:paraId="564B569F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6. System displays window with list of the appointments. </w:t>
      </w:r>
    </w:p>
    <w:p w14:paraId="2346F6C4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7. User choose an appointment which he want cancel.</w:t>
      </w:r>
    </w:p>
    <w:p w14:paraId="74759158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8. User </w:t>
      </w:r>
      <w:proofErr w:type="spellStart"/>
      <w:r w:rsidRPr="00D16C09">
        <w:rPr>
          <w:rFonts w:ascii="Arial" w:eastAsia="David" w:hAnsi="Arial" w:cs="Arial"/>
        </w:rPr>
        <w:t>clisks</w:t>
      </w:r>
      <w:proofErr w:type="spellEnd"/>
      <w:r w:rsidRPr="00D16C09">
        <w:rPr>
          <w:rFonts w:ascii="Arial" w:eastAsia="David" w:hAnsi="Arial" w:cs="Arial"/>
        </w:rPr>
        <w:t xml:space="preserve"> button “Cancel appointment”.</w:t>
      </w:r>
    </w:p>
    <w:p w14:paraId="5D55DC7F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hAnsi="Arial" w:cs="Arial"/>
        </w:rPr>
      </w:pPr>
      <w:r w:rsidRPr="00D16C09">
        <w:rPr>
          <w:rFonts w:ascii="Arial" w:eastAsia="David" w:hAnsi="Arial" w:cs="Arial"/>
        </w:rPr>
        <w:t xml:space="preserve">9. </w:t>
      </w:r>
      <w:r w:rsidRPr="00D16C09">
        <w:rPr>
          <w:rFonts w:ascii="Arial" w:hAnsi="Arial" w:cs="Arial"/>
        </w:rPr>
        <w:t>System display window with confirm password.</w:t>
      </w:r>
    </w:p>
    <w:p w14:paraId="41F8D3F8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hAnsi="Arial" w:cs="Arial"/>
        </w:rPr>
      </w:pPr>
      <w:r w:rsidRPr="00D16C09">
        <w:rPr>
          <w:rFonts w:ascii="Arial" w:hAnsi="Arial" w:cs="Arial"/>
        </w:rPr>
        <w:t>10. User a fill field of the password.</w:t>
      </w:r>
    </w:p>
    <w:p w14:paraId="01E8B726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hAnsi="Arial" w:cs="Arial"/>
        </w:rPr>
      </w:pPr>
      <w:r w:rsidRPr="00D16C09">
        <w:rPr>
          <w:rFonts w:ascii="Arial" w:hAnsi="Arial" w:cs="Arial"/>
        </w:rPr>
        <w:t>11. User clicks button “ Confirm.”</w:t>
      </w:r>
    </w:p>
    <w:p w14:paraId="57C6EF6A" w14:textId="77777777" w:rsidR="003629F6" w:rsidRPr="00D16C09" w:rsidRDefault="003629F6" w:rsidP="003629F6">
      <w:pPr>
        <w:spacing w:line="360" w:lineRule="auto"/>
        <w:ind w:left="1416" w:firstLine="708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12. System cancel appointment. </w:t>
      </w:r>
    </w:p>
    <w:p w14:paraId="05DBA1B6" w14:textId="77777777" w:rsidR="003629F6" w:rsidRPr="00D16C09" w:rsidRDefault="003629F6" w:rsidP="003629F6">
      <w:pPr>
        <w:spacing w:line="360" w:lineRule="auto"/>
        <w:ind w:left="2127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13. System display window with information “Appointment cancelled” </w:t>
      </w:r>
    </w:p>
    <w:p w14:paraId="55D77252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</w:p>
    <w:p w14:paraId="45499E43" w14:textId="77777777" w:rsidR="003629F6" w:rsidRPr="00D16C09" w:rsidRDefault="003629F6" w:rsidP="003629F6">
      <w:pPr>
        <w:spacing w:line="360" w:lineRule="auto"/>
        <w:jc w:val="both"/>
        <w:rPr>
          <w:rFonts w:ascii="Arial" w:eastAsiaTheme="majorEastAsia" w:hAnsi="Arial" w:cs="Arial"/>
        </w:rPr>
      </w:pPr>
      <w:r w:rsidRPr="00D16C09">
        <w:rPr>
          <w:rFonts w:ascii="Arial" w:eastAsia="David" w:hAnsi="Arial" w:cs="Arial"/>
        </w:rPr>
        <w:t xml:space="preserve">Alternative: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Title: User doesn’t want to cancel a selected appointment</w:t>
      </w:r>
      <w:r w:rsidRPr="00D16C09">
        <w:rPr>
          <w:rFonts w:ascii="Arial" w:eastAsiaTheme="majorEastAsia" w:hAnsi="Arial" w:cs="Arial"/>
        </w:rPr>
        <w:t xml:space="preserve"> </w:t>
      </w:r>
    </w:p>
    <w:p w14:paraId="34494E73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1-9. The same as in the main scenario. </w:t>
      </w:r>
    </w:p>
    <w:p w14:paraId="7B537102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10. User clicks button “Cancel”.</w:t>
      </w:r>
    </w:p>
    <w:p w14:paraId="4B2354C2" w14:textId="77777777" w:rsidR="003629F6" w:rsidRPr="00D16C09" w:rsidRDefault="003629F6" w:rsidP="003629F6">
      <w:pPr>
        <w:spacing w:line="360" w:lineRule="auto"/>
        <w:ind w:left="2124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1-10. The same as in the main scenario.</w:t>
      </w:r>
    </w:p>
    <w:p w14:paraId="25777A35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11. User clicks button “Cancel”.</w:t>
      </w:r>
    </w:p>
    <w:p w14:paraId="73981406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2C45230A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Name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Show details of the appointment. </w:t>
      </w:r>
    </w:p>
    <w:p w14:paraId="735E1005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ID: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AP 1.4</w:t>
      </w:r>
    </w:p>
    <w:p w14:paraId="7A998467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The aim: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Show </w:t>
      </w:r>
      <w:proofErr w:type="spellStart"/>
      <w:r w:rsidRPr="00D16C09">
        <w:rPr>
          <w:rFonts w:ascii="Arial" w:eastAsia="David" w:hAnsi="Arial" w:cs="Arial"/>
        </w:rPr>
        <w:t>deatils</w:t>
      </w:r>
      <w:proofErr w:type="spellEnd"/>
      <w:r w:rsidRPr="00D16C09">
        <w:rPr>
          <w:rFonts w:ascii="Arial" w:eastAsia="David" w:hAnsi="Arial" w:cs="Arial"/>
        </w:rPr>
        <w:t xml:space="preserve"> of the appointment.</w:t>
      </w:r>
    </w:p>
    <w:p w14:paraId="6E795588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 Description: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User can display the details of the appointment.</w:t>
      </w:r>
    </w:p>
    <w:p w14:paraId="3FD334D2" w14:textId="77777777" w:rsidR="003629F6" w:rsidRPr="003629F6" w:rsidRDefault="003629F6" w:rsidP="003629F6">
      <w:pPr>
        <w:spacing w:line="360" w:lineRule="auto"/>
        <w:jc w:val="both"/>
        <w:rPr>
          <w:rFonts w:ascii="Arial" w:eastAsia="David" w:hAnsi="Arial" w:cs="Arial"/>
          <w:lang w:val="pl-PL"/>
        </w:rPr>
      </w:pPr>
      <w:r w:rsidRPr="003629F6">
        <w:rPr>
          <w:rFonts w:ascii="Arial" w:eastAsia="David" w:hAnsi="Arial" w:cs="Arial"/>
          <w:lang w:val="pl-PL"/>
        </w:rPr>
        <w:t xml:space="preserve">Author: </w:t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hAnsi="Arial" w:cs="Arial"/>
          <w:lang w:val="pl-PL"/>
        </w:rPr>
        <w:tab/>
      </w:r>
      <w:r w:rsidRPr="003629F6">
        <w:rPr>
          <w:rFonts w:ascii="Arial" w:eastAsia="David" w:hAnsi="Arial" w:cs="Arial"/>
          <w:lang w:val="pl-PL"/>
        </w:rPr>
        <w:t xml:space="preserve">Paulina Swaczyna, Kamila Zych, Natalia </w:t>
      </w:r>
      <w:proofErr w:type="spellStart"/>
      <w:r w:rsidRPr="003629F6">
        <w:rPr>
          <w:rFonts w:ascii="Arial" w:eastAsia="David" w:hAnsi="Arial" w:cs="Arial"/>
          <w:lang w:val="pl-PL"/>
        </w:rPr>
        <w:t>Heleniak</w:t>
      </w:r>
      <w:proofErr w:type="spellEnd"/>
    </w:p>
    <w:p w14:paraId="249E4437" w14:textId="77777777" w:rsidR="003629F6" w:rsidRPr="00D16C09" w:rsidRDefault="003629F6" w:rsidP="003629F6">
      <w:pPr>
        <w:spacing w:after="120"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Actor: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000000" w:themeColor="text1"/>
        </w:rPr>
        <w:t>The staff of the medical clinic</w:t>
      </w:r>
    </w:p>
    <w:p w14:paraId="66ABC958" w14:textId="77777777" w:rsidR="003629F6" w:rsidRPr="00D16C09" w:rsidRDefault="003629F6" w:rsidP="003629F6">
      <w:pPr>
        <w:spacing w:after="120"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Start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  <w:color w:val="353536"/>
        </w:rPr>
        <w:t>Logged in user with appropriate permissions.</w:t>
      </w:r>
    </w:p>
    <w:p w14:paraId="67582D3A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Final conditions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 xml:space="preserve">View details of chosen appointment. </w:t>
      </w:r>
    </w:p>
    <w:p w14:paraId="3CCBF85E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lastRenderedPageBreak/>
        <w:t xml:space="preserve">Input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7803F002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Output data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4A1B6FF7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19A33EA9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Scenarios </w:t>
      </w:r>
      <w:r w:rsidRPr="00D16C09">
        <w:rPr>
          <w:rFonts w:ascii="Arial" w:hAnsi="Arial" w:cs="Arial"/>
        </w:rPr>
        <w:tab/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1. User choose button “patients”.</w:t>
      </w:r>
    </w:p>
    <w:p w14:paraId="26A78A66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2. System display list of patients.</w:t>
      </w:r>
    </w:p>
    <w:p w14:paraId="04753CF5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3. User choose button “view appointments”.</w:t>
      </w:r>
    </w:p>
    <w:p w14:paraId="20B02493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4. System displays calendar with available dates.</w:t>
      </w:r>
    </w:p>
    <w:p w14:paraId="2077DD44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5. User choose button “Display appointments”</w:t>
      </w:r>
    </w:p>
    <w:p w14:paraId="31704695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6. System displays window with list of the appointments. </w:t>
      </w:r>
    </w:p>
    <w:p w14:paraId="3B50838B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>7. User choose an appointment which he want cancel.</w:t>
      </w:r>
    </w:p>
    <w:p w14:paraId="1AD334EE" w14:textId="77777777" w:rsidR="003629F6" w:rsidRPr="00D16C09" w:rsidRDefault="003629F6" w:rsidP="003629F6">
      <w:pPr>
        <w:spacing w:line="360" w:lineRule="auto"/>
        <w:ind w:left="1416" w:firstLine="708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8. User </w:t>
      </w:r>
      <w:proofErr w:type="spellStart"/>
      <w:r w:rsidRPr="00D16C09">
        <w:rPr>
          <w:rFonts w:ascii="Arial" w:eastAsia="David" w:hAnsi="Arial" w:cs="Arial"/>
        </w:rPr>
        <w:t>clisks</w:t>
      </w:r>
      <w:proofErr w:type="spellEnd"/>
      <w:r w:rsidRPr="00D16C09">
        <w:rPr>
          <w:rFonts w:ascii="Arial" w:eastAsia="David" w:hAnsi="Arial" w:cs="Arial"/>
        </w:rPr>
        <w:t xml:space="preserve"> button “Show details”.</w:t>
      </w:r>
    </w:p>
    <w:p w14:paraId="33A2423D" w14:textId="77777777" w:rsidR="003629F6" w:rsidRPr="00D16C09" w:rsidRDefault="003629F6" w:rsidP="003629F6">
      <w:pPr>
        <w:spacing w:line="360" w:lineRule="auto"/>
        <w:ind w:left="2127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9. System displays window with details of the chosen appointment. </w:t>
      </w:r>
    </w:p>
    <w:p w14:paraId="72D3E557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</w:p>
    <w:p w14:paraId="461229E0" w14:textId="77777777" w:rsidR="003629F6" w:rsidRPr="00D16C09" w:rsidRDefault="003629F6" w:rsidP="003629F6">
      <w:pPr>
        <w:spacing w:line="360" w:lineRule="auto"/>
        <w:jc w:val="both"/>
        <w:rPr>
          <w:rFonts w:ascii="Arial" w:eastAsia="David" w:hAnsi="Arial" w:cs="Arial"/>
        </w:rPr>
      </w:pPr>
      <w:r w:rsidRPr="00D16C09">
        <w:rPr>
          <w:rFonts w:ascii="Arial" w:eastAsia="David" w:hAnsi="Arial" w:cs="Arial"/>
        </w:rPr>
        <w:t xml:space="preserve">Alternative: </w:t>
      </w:r>
      <w:r w:rsidRPr="00D16C09">
        <w:rPr>
          <w:rFonts w:ascii="Arial" w:hAnsi="Arial" w:cs="Arial"/>
        </w:rPr>
        <w:tab/>
      </w:r>
      <w:r w:rsidRPr="00D16C09">
        <w:rPr>
          <w:rFonts w:ascii="Arial" w:eastAsia="David" w:hAnsi="Arial" w:cs="Arial"/>
        </w:rPr>
        <w:t>N/A</w:t>
      </w:r>
    </w:p>
    <w:p w14:paraId="3D0DBA3A" w14:textId="77777777" w:rsidR="003629F6" w:rsidRPr="003629F6" w:rsidRDefault="003629F6" w:rsidP="003629F6">
      <w:pPr>
        <w:spacing w:after="160" w:line="259" w:lineRule="auto"/>
        <w:rPr>
          <w:rFonts w:ascii="Arial" w:eastAsia="Arial" w:hAnsi="Arial" w:cs="Arial"/>
          <w:color w:val="000000" w:themeColor="text1"/>
        </w:rPr>
      </w:pPr>
    </w:p>
    <w:p w14:paraId="7F201EEB" w14:textId="2692748F" w:rsidR="03C74BFD" w:rsidRDefault="03C74BFD" w:rsidP="7DA30264"/>
    <w:sectPr w:rsidR="03C74BFD">
      <w:pgSz w:w="11905" w:h="16837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Gość" w:date="2023-03-07T18:27:00Z" w:initials="Go">
    <w:p w14:paraId="30098A1F" w14:textId="150ECEE0" w:rsidR="6C321437" w:rsidRDefault="6C321437">
      <w:r>
        <w:t>Czy nie powinno być login hasło i czy jak jest nie uzupełnione czy button nie powinnien być disactive</w:t>
      </w:r>
      <w:r>
        <w:annotationRef/>
      </w:r>
    </w:p>
  </w:comment>
  <w:comment w:id="12" w:author="Jarosław Zając" w:date="2023-03-08T17:28:00Z" w:initials="JZ">
    <w:p w14:paraId="613BA6AB" w14:textId="7B1A49EC" w:rsidR="6C321437" w:rsidRDefault="6C321437">
      <w:r>
        <w:t>Po dodaniu, pracownik otrzymuje status Aktywny. Później można go dezaktywować i ponownie reaktywować.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098A1F" w15:done="0"/>
  <w15:commentEx w15:paraId="613BA6AB" w15:paraIdParent="30098A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5079A2B" w16cex:dateUtc="2023-03-07T17:27:00Z"/>
  <w16cex:commentExtensible w16cex:durableId="6C3D9AA8" w16cex:dateUtc="2023-03-08T16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098A1F" w16cid:durableId="55079A2B"/>
  <w16cid:commentId w16cid:paraId="613BA6AB" w16cid:durableId="6C3D9A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ucida Grande CE">
    <w:altName w:val="Segoe UI"/>
    <w:charset w:val="58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B62"/>
    <w:multiLevelType w:val="hybridMultilevel"/>
    <w:tmpl w:val="5B82E036"/>
    <w:lvl w:ilvl="0" w:tplc="FFFFFFFF">
      <w:start w:val="1"/>
      <w:numFmt w:val="decimal"/>
      <w:lvlText w:val="%1."/>
      <w:lvlJc w:val="left"/>
      <w:pPr>
        <w:ind w:left="780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3AA1"/>
    <w:multiLevelType w:val="hybridMultilevel"/>
    <w:tmpl w:val="F0FEC95C"/>
    <w:lvl w:ilvl="0" w:tplc="5FD85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02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960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46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AA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05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CE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AE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7B46"/>
    <w:multiLevelType w:val="hybridMultilevel"/>
    <w:tmpl w:val="D3C6F3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630BD"/>
    <w:multiLevelType w:val="hybridMultilevel"/>
    <w:tmpl w:val="1DACC942"/>
    <w:lvl w:ilvl="0" w:tplc="670E0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C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E68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6D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A9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40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AA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08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64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41863"/>
    <w:multiLevelType w:val="hybridMultilevel"/>
    <w:tmpl w:val="01DA5D8E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936FA"/>
    <w:multiLevelType w:val="hybridMultilevel"/>
    <w:tmpl w:val="4D0675CE"/>
    <w:lvl w:ilvl="0" w:tplc="FFFFFFFF">
      <w:start w:val="1"/>
      <w:numFmt w:val="decimal"/>
      <w:lvlText w:val="%1."/>
      <w:lvlJc w:val="left"/>
      <w:pPr>
        <w:ind w:left="780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C2F71"/>
    <w:multiLevelType w:val="hybridMultilevel"/>
    <w:tmpl w:val="9EE898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640FF77"/>
    <w:multiLevelType w:val="hybridMultilevel"/>
    <w:tmpl w:val="FFFFFFFF"/>
    <w:lvl w:ilvl="0" w:tplc="85904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C7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EB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02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AF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0E2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25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22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A6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975BF"/>
    <w:multiLevelType w:val="hybridMultilevel"/>
    <w:tmpl w:val="FFFFFFFF"/>
    <w:lvl w:ilvl="0" w:tplc="378C8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AB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F816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62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62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0D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4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CD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27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E6050E"/>
    <w:multiLevelType w:val="hybridMultilevel"/>
    <w:tmpl w:val="3F945A24"/>
    <w:lvl w:ilvl="0" w:tplc="83E44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0B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5A9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609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80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868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A6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22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C63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423247"/>
    <w:multiLevelType w:val="hybridMultilevel"/>
    <w:tmpl w:val="0142AAA8"/>
    <w:lvl w:ilvl="0" w:tplc="87040656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050CE"/>
    <w:multiLevelType w:val="hybridMultilevel"/>
    <w:tmpl w:val="44587728"/>
    <w:lvl w:ilvl="0" w:tplc="A008D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088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6A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64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44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C0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C8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81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894E95"/>
    <w:multiLevelType w:val="hybridMultilevel"/>
    <w:tmpl w:val="D79E7ACE"/>
    <w:lvl w:ilvl="0" w:tplc="B2201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44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F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BE0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20D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2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2E6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E2D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1849FA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D11296"/>
    <w:multiLevelType w:val="hybridMultilevel"/>
    <w:tmpl w:val="6BC4AD74"/>
    <w:lvl w:ilvl="0" w:tplc="D9924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24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A48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A1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4E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40E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A3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401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5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3C1B7D"/>
    <w:multiLevelType w:val="hybridMultilevel"/>
    <w:tmpl w:val="95902F8A"/>
    <w:lvl w:ilvl="0" w:tplc="477C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54BE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C5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A62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F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EC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9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AB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C7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7335B2"/>
    <w:multiLevelType w:val="hybridMultilevel"/>
    <w:tmpl w:val="407C3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AA72B3"/>
    <w:multiLevelType w:val="hybridMultilevel"/>
    <w:tmpl w:val="014ACF6A"/>
    <w:lvl w:ilvl="0" w:tplc="9356E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EE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640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8B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081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DAB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40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4D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425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0C2422"/>
    <w:multiLevelType w:val="hybridMultilevel"/>
    <w:tmpl w:val="CBF4F4A4"/>
    <w:lvl w:ilvl="0" w:tplc="D75ED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A4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3CF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08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E5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4B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2CC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80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0CE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D0655A"/>
    <w:multiLevelType w:val="hybridMultilevel"/>
    <w:tmpl w:val="DAFA415C"/>
    <w:lvl w:ilvl="0" w:tplc="F78AF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4CD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C9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A6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A9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46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68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6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C6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BE1E1D"/>
    <w:multiLevelType w:val="hybridMultilevel"/>
    <w:tmpl w:val="D722D394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10275FBA"/>
    <w:multiLevelType w:val="hybridMultilevel"/>
    <w:tmpl w:val="37566698"/>
    <w:lvl w:ilvl="0" w:tplc="3DB011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0A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143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A7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85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A1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D05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E1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F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8C07FA"/>
    <w:multiLevelType w:val="multilevel"/>
    <w:tmpl w:val="466C2D4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3" w15:restartNumberingAfterBreak="0">
    <w:nsid w:val="10BF1BA7"/>
    <w:multiLevelType w:val="hybridMultilevel"/>
    <w:tmpl w:val="723A885A"/>
    <w:lvl w:ilvl="0" w:tplc="FFFFFFFF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126029B4"/>
    <w:multiLevelType w:val="multilevel"/>
    <w:tmpl w:val="29143DD2"/>
    <w:lvl w:ilvl="0">
      <w:start w:val="1"/>
      <w:numFmt w:val="decimal"/>
      <w:pStyle w:val="Nagwek11"/>
      <w:lvlText w:val="%1"/>
      <w:lvlJc w:val="left"/>
      <w:pPr>
        <w:ind w:left="0" w:firstLine="0"/>
      </w:pPr>
    </w:lvl>
    <w:lvl w:ilvl="1">
      <w:start w:val="1"/>
      <w:numFmt w:val="decimal"/>
      <w:pStyle w:val="Nagwek21"/>
      <w:lvlText w:val="%1.%2"/>
      <w:lvlJc w:val="left"/>
      <w:pPr>
        <w:ind w:left="0" w:firstLine="0"/>
      </w:pPr>
    </w:lvl>
    <w:lvl w:ilvl="2">
      <w:start w:val="1"/>
      <w:numFmt w:val="decimal"/>
      <w:pStyle w:val="Nagwek31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5" w15:restartNumberingAfterBreak="0">
    <w:nsid w:val="14861619"/>
    <w:multiLevelType w:val="hybridMultilevel"/>
    <w:tmpl w:val="F202B5DE"/>
    <w:lvl w:ilvl="0" w:tplc="8618E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45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40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CE8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121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47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0B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65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4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4BA5D0B"/>
    <w:multiLevelType w:val="hybridMultilevel"/>
    <w:tmpl w:val="86D2BAC8"/>
    <w:lvl w:ilvl="0" w:tplc="16EEE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DCF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EA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42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64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C4A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81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EE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08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D01DE6"/>
    <w:multiLevelType w:val="hybridMultilevel"/>
    <w:tmpl w:val="4D0675CE"/>
    <w:lvl w:ilvl="0" w:tplc="5CE06134">
      <w:start w:val="1"/>
      <w:numFmt w:val="decimal"/>
      <w:lvlText w:val="%1."/>
      <w:lvlJc w:val="left"/>
      <w:pPr>
        <w:ind w:left="780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674990"/>
    <w:multiLevelType w:val="hybridMultilevel"/>
    <w:tmpl w:val="673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5CB4ED6"/>
    <w:multiLevelType w:val="hybridMultilevel"/>
    <w:tmpl w:val="788876D8"/>
    <w:lvl w:ilvl="0" w:tplc="0415000F">
      <w:start w:val="1"/>
      <w:numFmt w:val="decimal"/>
      <w:lvlText w:val="%1."/>
      <w:lvlJc w:val="left"/>
      <w:pPr>
        <w:ind w:left="359" w:hanging="360"/>
      </w:pPr>
    </w:lvl>
    <w:lvl w:ilvl="1" w:tplc="04150019" w:tentative="1">
      <w:start w:val="1"/>
      <w:numFmt w:val="lowerLetter"/>
      <w:lvlText w:val="%2."/>
      <w:lvlJc w:val="left"/>
      <w:pPr>
        <w:ind w:left="2920" w:hanging="360"/>
      </w:pPr>
    </w:lvl>
    <w:lvl w:ilvl="2" w:tplc="0415001B" w:tentative="1">
      <w:start w:val="1"/>
      <w:numFmt w:val="lowerRoman"/>
      <w:lvlText w:val="%3."/>
      <w:lvlJc w:val="right"/>
      <w:pPr>
        <w:ind w:left="3640" w:hanging="180"/>
      </w:pPr>
    </w:lvl>
    <w:lvl w:ilvl="3" w:tplc="0415000F" w:tentative="1">
      <w:start w:val="1"/>
      <w:numFmt w:val="decimal"/>
      <w:lvlText w:val="%4."/>
      <w:lvlJc w:val="left"/>
      <w:pPr>
        <w:ind w:left="4360" w:hanging="360"/>
      </w:pPr>
    </w:lvl>
    <w:lvl w:ilvl="4" w:tplc="04150019" w:tentative="1">
      <w:start w:val="1"/>
      <w:numFmt w:val="lowerLetter"/>
      <w:lvlText w:val="%5."/>
      <w:lvlJc w:val="left"/>
      <w:pPr>
        <w:ind w:left="5080" w:hanging="360"/>
      </w:pPr>
    </w:lvl>
    <w:lvl w:ilvl="5" w:tplc="0415001B" w:tentative="1">
      <w:start w:val="1"/>
      <w:numFmt w:val="lowerRoman"/>
      <w:lvlText w:val="%6."/>
      <w:lvlJc w:val="right"/>
      <w:pPr>
        <w:ind w:left="5800" w:hanging="180"/>
      </w:pPr>
    </w:lvl>
    <w:lvl w:ilvl="6" w:tplc="0415000F" w:tentative="1">
      <w:start w:val="1"/>
      <w:numFmt w:val="decimal"/>
      <w:lvlText w:val="%7."/>
      <w:lvlJc w:val="left"/>
      <w:pPr>
        <w:ind w:left="6520" w:hanging="360"/>
      </w:pPr>
    </w:lvl>
    <w:lvl w:ilvl="7" w:tplc="04150019" w:tentative="1">
      <w:start w:val="1"/>
      <w:numFmt w:val="lowerLetter"/>
      <w:lvlText w:val="%8."/>
      <w:lvlJc w:val="left"/>
      <w:pPr>
        <w:ind w:left="7240" w:hanging="360"/>
      </w:pPr>
    </w:lvl>
    <w:lvl w:ilvl="8" w:tplc="0415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0" w15:restartNumberingAfterBreak="0">
    <w:nsid w:val="17B70989"/>
    <w:multiLevelType w:val="hybridMultilevel"/>
    <w:tmpl w:val="ED187894"/>
    <w:lvl w:ilvl="0" w:tplc="46FA51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F8239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A0512">
      <w:start w:val="1"/>
      <w:numFmt w:val="bullet"/>
      <w:lvlText w:val="■"/>
      <w:lvlJc w:val="left"/>
      <w:pPr>
        <w:ind w:left="2160" w:hanging="360"/>
      </w:pPr>
      <w:rPr>
        <w:rFonts w:ascii="StarSymbol" w:hAnsi="StarSymbol" w:hint="default"/>
      </w:rPr>
    </w:lvl>
    <w:lvl w:ilvl="3" w:tplc="F29E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0E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66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A5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A5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41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6B7C3A"/>
    <w:multiLevelType w:val="hybridMultilevel"/>
    <w:tmpl w:val="00B8F4C2"/>
    <w:lvl w:ilvl="0" w:tplc="6186D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88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0F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67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09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3C6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81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43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C8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87D18AF"/>
    <w:multiLevelType w:val="hybridMultilevel"/>
    <w:tmpl w:val="F202E046"/>
    <w:lvl w:ilvl="0" w:tplc="3AFE85F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316F45"/>
    <w:multiLevelType w:val="hybridMultilevel"/>
    <w:tmpl w:val="5A223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1354C4"/>
    <w:multiLevelType w:val="hybridMultilevel"/>
    <w:tmpl w:val="752A4454"/>
    <w:lvl w:ilvl="0" w:tplc="CBF61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CA8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EA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5AC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E0B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0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06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01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2C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C257B85"/>
    <w:multiLevelType w:val="hybridMultilevel"/>
    <w:tmpl w:val="8FAC4FA2"/>
    <w:lvl w:ilvl="0" w:tplc="FFFFFFFF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E734A36"/>
    <w:multiLevelType w:val="hybridMultilevel"/>
    <w:tmpl w:val="9774C998"/>
    <w:lvl w:ilvl="0" w:tplc="803AC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CB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A8F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43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21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E6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23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20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CE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0A170A0"/>
    <w:multiLevelType w:val="hybridMultilevel"/>
    <w:tmpl w:val="F084BF2E"/>
    <w:lvl w:ilvl="0" w:tplc="FB14E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0C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EB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07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9A5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C6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2B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AC2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7E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E73D57"/>
    <w:multiLevelType w:val="hybridMultilevel"/>
    <w:tmpl w:val="16426930"/>
    <w:lvl w:ilvl="0" w:tplc="B9323222">
      <w:start w:val="1"/>
      <w:numFmt w:val="decimal"/>
      <w:lvlText w:val="%1."/>
      <w:lvlJc w:val="left"/>
      <w:pPr>
        <w:ind w:left="720" w:hanging="360"/>
      </w:pPr>
    </w:lvl>
    <w:lvl w:ilvl="1" w:tplc="C0225C78">
      <w:start w:val="1"/>
      <w:numFmt w:val="lowerLetter"/>
      <w:lvlText w:val="%2."/>
      <w:lvlJc w:val="left"/>
      <w:pPr>
        <w:ind w:left="1440" w:hanging="360"/>
      </w:pPr>
    </w:lvl>
    <w:lvl w:ilvl="2" w:tplc="05528042">
      <w:start w:val="1"/>
      <w:numFmt w:val="lowerRoman"/>
      <w:lvlText w:val="%3."/>
      <w:lvlJc w:val="right"/>
      <w:pPr>
        <w:ind w:left="2160" w:hanging="180"/>
      </w:pPr>
    </w:lvl>
    <w:lvl w:ilvl="3" w:tplc="F5C666A2">
      <w:start w:val="1"/>
      <w:numFmt w:val="decimal"/>
      <w:lvlText w:val="%4."/>
      <w:lvlJc w:val="left"/>
      <w:pPr>
        <w:ind w:left="2880" w:hanging="360"/>
      </w:pPr>
    </w:lvl>
    <w:lvl w:ilvl="4" w:tplc="C35AE61A">
      <w:start w:val="1"/>
      <w:numFmt w:val="lowerLetter"/>
      <w:lvlText w:val="%5."/>
      <w:lvlJc w:val="left"/>
      <w:pPr>
        <w:ind w:left="3600" w:hanging="360"/>
      </w:pPr>
    </w:lvl>
    <w:lvl w:ilvl="5" w:tplc="0F4AC4EC">
      <w:start w:val="1"/>
      <w:numFmt w:val="lowerRoman"/>
      <w:lvlText w:val="%6."/>
      <w:lvlJc w:val="right"/>
      <w:pPr>
        <w:ind w:left="4320" w:hanging="180"/>
      </w:pPr>
    </w:lvl>
    <w:lvl w:ilvl="6" w:tplc="308E0E88">
      <w:start w:val="1"/>
      <w:numFmt w:val="decimal"/>
      <w:lvlText w:val="%7."/>
      <w:lvlJc w:val="left"/>
      <w:pPr>
        <w:ind w:left="5040" w:hanging="360"/>
      </w:pPr>
    </w:lvl>
    <w:lvl w:ilvl="7" w:tplc="C1485D36">
      <w:start w:val="1"/>
      <w:numFmt w:val="lowerLetter"/>
      <w:lvlText w:val="%8."/>
      <w:lvlJc w:val="left"/>
      <w:pPr>
        <w:ind w:left="5760" w:hanging="360"/>
      </w:pPr>
    </w:lvl>
    <w:lvl w:ilvl="8" w:tplc="67A6E4B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1EA39AD"/>
    <w:multiLevelType w:val="hybridMultilevel"/>
    <w:tmpl w:val="59568F4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26E1C6C"/>
    <w:multiLevelType w:val="hybridMultilevel"/>
    <w:tmpl w:val="FE802ED2"/>
    <w:lvl w:ilvl="0" w:tplc="92BE0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3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40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7E7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0F3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24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62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A7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62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84817A"/>
    <w:multiLevelType w:val="hybridMultilevel"/>
    <w:tmpl w:val="FFFFFFFF"/>
    <w:lvl w:ilvl="0" w:tplc="90660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46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BAD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12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81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E63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163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0A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7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7B33E84"/>
    <w:multiLevelType w:val="hybridMultilevel"/>
    <w:tmpl w:val="0374D0B8"/>
    <w:lvl w:ilvl="0" w:tplc="A85ECC0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86E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AC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CD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AE7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6EA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6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E6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C4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DE54A4"/>
    <w:multiLevelType w:val="hybridMultilevel"/>
    <w:tmpl w:val="A1EA3A82"/>
    <w:lvl w:ilvl="0" w:tplc="0BF62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A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AA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2F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A0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EA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4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967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6E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A60BCA"/>
    <w:multiLevelType w:val="hybridMultilevel"/>
    <w:tmpl w:val="102A6C66"/>
    <w:lvl w:ilvl="0" w:tplc="15166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C1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A2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6D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67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0A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67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E3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2E9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8A44F1"/>
    <w:multiLevelType w:val="hybridMultilevel"/>
    <w:tmpl w:val="01DA5D8E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B24C2A"/>
    <w:multiLevelType w:val="hybridMultilevel"/>
    <w:tmpl w:val="34B2DCA8"/>
    <w:lvl w:ilvl="0" w:tplc="998E8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87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4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631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AC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AA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885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D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36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5443B3"/>
    <w:multiLevelType w:val="hybridMultilevel"/>
    <w:tmpl w:val="EFC87158"/>
    <w:lvl w:ilvl="0" w:tplc="DB0E5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47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65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C7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B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E2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E3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40A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BC3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931CF3"/>
    <w:multiLevelType w:val="hybridMultilevel"/>
    <w:tmpl w:val="88243AF6"/>
    <w:lvl w:ilvl="0" w:tplc="617EA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704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45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A2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4D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5E0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C6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AC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7AF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28F5598"/>
    <w:multiLevelType w:val="hybridMultilevel"/>
    <w:tmpl w:val="9A368F52"/>
    <w:lvl w:ilvl="0" w:tplc="5CE06134">
      <w:start w:val="1"/>
      <w:numFmt w:val="decimal"/>
      <w:lvlText w:val="%1."/>
      <w:lvlJc w:val="left"/>
      <w:pPr>
        <w:ind w:left="780" w:hanging="37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0" w15:restartNumberingAfterBreak="0">
    <w:nsid w:val="32BA35C4"/>
    <w:multiLevelType w:val="hybridMultilevel"/>
    <w:tmpl w:val="D3146388"/>
    <w:lvl w:ilvl="0" w:tplc="DB807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88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0A0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400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6E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ECA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8A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AE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07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077FEB"/>
    <w:multiLevelType w:val="hybridMultilevel"/>
    <w:tmpl w:val="6E182DB6"/>
    <w:lvl w:ilvl="0" w:tplc="EADED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6CD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0D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AD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85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48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04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CC4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0F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51406D2"/>
    <w:multiLevelType w:val="hybridMultilevel"/>
    <w:tmpl w:val="8AC42BFE"/>
    <w:lvl w:ilvl="0" w:tplc="1BACD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26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23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B25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E9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94E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4E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8D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AD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53F632A"/>
    <w:multiLevelType w:val="hybridMultilevel"/>
    <w:tmpl w:val="5B82E036"/>
    <w:lvl w:ilvl="0" w:tplc="FFFFFFFF">
      <w:start w:val="1"/>
      <w:numFmt w:val="decimal"/>
      <w:lvlText w:val="%1."/>
      <w:lvlJc w:val="left"/>
      <w:pPr>
        <w:ind w:left="780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997E28"/>
    <w:multiLevelType w:val="hybridMultilevel"/>
    <w:tmpl w:val="2800D2EC"/>
    <w:lvl w:ilvl="0" w:tplc="48568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C7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C7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C3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2E6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E7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C5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E9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C9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6848F0F"/>
    <w:multiLevelType w:val="hybridMultilevel"/>
    <w:tmpl w:val="6B3C42B6"/>
    <w:lvl w:ilvl="0" w:tplc="C506037E">
      <w:start w:val="1"/>
      <w:numFmt w:val="decimal"/>
      <w:lvlText w:val="%1."/>
      <w:lvlJc w:val="left"/>
      <w:pPr>
        <w:ind w:left="720" w:hanging="360"/>
      </w:pPr>
    </w:lvl>
    <w:lvl w:ilvl="1" w:tplc="33628208">
      <w:start w:val="1"/>
      <w:numFmt w:val="lowerLetter"/>
      <w:lvlText w:val="%2."/>
      <w:lvlJc w:val="left"/>
      <w:pPr>
        <w:ind w:left="1440" w:hanging="360"/>
      </w:pPr>
    </w:lvl>
    <w:lvl w:ilvl="2" w:tplc="14D48FAA">
      <w:start w:val="1"/>
      <w:numFmt w:val="lowerRoman"/>
      <w:lvlText w:val="%3."/>
      <w:lvlJc w:val="right"/>
      <w:pPr>
        <w:ind w:left="2160" w:hanging="180"/>
      </w:pPr>
    </w:lvl>
    <w:lvl w:ilvl="3" w:tplc="0E44C486">
      <w:start w:val="1"/>
      <w:numFmt w:val="decimal"/>
      <w:lvlText w:val="%4."/>
      <w:lvlJc w:val="left"/>
      <w:pPr>
        <w:ind w:left="2880" w:hanging="360"/>
      </w:pPr>
    </w:lvl>
    <w:lvl w:ilvl="4" w:tplc="E97A75F0">
      <w:start w:val="1"/>
      <w:numFmt w:val="lowerLetter"/>
      <w:lvlText w:val="%5."/>
      <w:lvlJc w:val="left"/>
      <w:pPr>
        <w:ind w:left="3600" w:hanging="360"/>
      </w:pPr>
    </w:lvl>
    <w:lvl w:ilvl="5" w:tplc="F83477F4">
      <w:start w:val="1"/>
      <w:numFmt w:val="lowerRoman"/>
      <w:lvlText w:val="%6."/>
      <w:lvlJc w:val="right"/>
      <w:pPr>
        <w:ind w:left="4320" w:hanging="180"/>
      </w:pPr>
    </w:lvl>
    <w:lvl w:ilvl="6" w:tplc="2E9EC042">
      <w:start w:val="1"/>
      <w:numFmt w:val="decimal"/>
      <w:lvlText w:val="%7."/>
      <w:lvlJc w:val="left"/>
      <w:pPr>
        <w:ind w:left="5040" w:hanging="360"/>
      </w:pPr>
    </w:lvl>
    <w:lvl w:ilvl="7" w:tplc="304A141C">
      <w:start w:val="1"/>
      <w:numFmt w:val="lowerLetter"/>
      <w:lvlText w:val="%8."/>
      <w:lvlJc w:val="left"/>
      <w:pPr>
        <w:ind w:left="5760" w:hanging="360"/>
      </w:pPr>
    </w:lvl>
    <w:lvl w:ilvl="8" w:tplc="D60C203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BE49EE"/>
    <w:multiLevelType w:val="hybridMultilevel"/>
    <w:tmpl w:val="711E0AA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7" w15:restartNumberingAfterBreak="0">
    <w:nsid w:val="37D930A0"/>
    <w:multiLevelType w:val="hybridMultilevel"/>
    <w:tmpl w:val="E4BC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8066A33"/>
    <w:multiLevelType w:val="hybridMultilevel"/>
    <w:tmpl w:val="F5BCEE60"/>
    <w:lvl w:ilvl="0" w:tplc="68481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62E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02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D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609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8E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C7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C5F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AB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91A5370"/>
    <w:multiLevelType w:val="hybridMultilevel"/>
    <w:tmpl w:val="84F89574"/>
    <w:lvl w:ilvl="0" w:tplc="E68C3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A4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AF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0A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C44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8E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E1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D21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AB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8C447A"/>
    <w:multiLevelType w:val="hybridMultilevel"/>
    <w:tmpl w:val="E4BC83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1D754A"/>
    <w:multiLevelType w:val="hybridMultilevel"/>
    <w:tmpl w:val="F8B0FA52"/>
    <w:lvl w:ilvl="0" w:tplc="CFD6F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86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C0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0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E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8E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E9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04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0A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CA25476"/>
    <w:multiLevelType w:val="hybridMultilevel"/>
    <w:tmpl w:val="0868BD24"/>
    <w:lvl w:ilvl="0" w:tplc="9A4C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D4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CF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2C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C3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29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80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06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CAB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D33132E"/>
    <w:multiLevelType w:val="hybridMultilevel"/>
    <w:tmpl w:val="1CD20A44"/>
    <w:lvl w:ilvl="0" w:tplc="46D24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0B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EB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0B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60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345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E6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68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AF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D407AAF"/>
    <w:multiLevelType w:val="hybridMultilevel"/>
    <w:tmpl w:val="D604DB66"/>
    <w:lvl w:ilvl="0" w:tplc="9B26A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C6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22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7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4B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A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A2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3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6B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D7441C7"/>
    <w:multiLevelType w:val="hybridMultilevel"/>
    <w:tmpl w:val="6D5C0318"/>
    <w:lvl w:ilvl="0" w:tplc="0F860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E8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C81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AAE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A1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22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F4E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61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4A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DC45218"/>
    <w:multiLevelType w:val="hybridMultilevel"/>
    <w:tmpl w:val="535C67EA"/>
    <w:lvl w:ilvl="0" w:tplc="FD2AE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1C1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B2B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2A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49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5AC5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C8A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86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2E4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DC912CA"/>
    <w:multiLevelType w:val="hybridMultilevel"/>
    <w:tmpl w:val="1FB6CC4A"/>
    <w:lvl w:ilvl="0" w:tplc="AEB02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47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8E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3E1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0C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09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A0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AB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72E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E087139"/>
    <w:multiLevelType w:val="hybridMultilevel"/>
    <w:tmpl w:val="5E5C5602"/>
    <w:lvl w:ilvl="0" w:tplc="0FD47C36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1FD3F36"/>
    <w:multiLevelType w:val="hybridMultilevel"/>
    <w:tmpl w:val="8228976E"/>
    <w:lvl w:ilvl="0" w:tplc="D6A2B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B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884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EC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21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E9A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A9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84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CE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2EA4628"/>
    <w:multiLevelType w:val="hybridMultilevel"/>
    <w:tmpl w:val="D70A4446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43449D8"/>
    <w:multiLevelType w:val="hybridMultilevel"/>
    <w:tmpl w:val="3C60A2EC"/>
    <w:lvl w:ilvl="0" w:tplc="A38E1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E4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CCC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320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BE2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A4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E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A21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6B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5E77E59"/>
    <w:multiLevelType w:val="hybridMultilevel"/>
    <w:tmpl w:val="BE6CE422"/>
    <w:lvl w:ilvl="0" w:tplc="8DA8F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66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65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8E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E5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E9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0A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EE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42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8984141"/>
    <w:multiLevelType w:val="hybridMultilevel"/>
    <w:tmpl w:val="570E0D0C"/>
    <w:lvl w:ilvl="0" w:tplc="E7E4B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D2A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B28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42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E8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67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EB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23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0E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A7647EE"/>
    <w:multiLevelType w:val="hybridMultilevel"/>
    <w:tmpl w:val="9A368F52"/>
    <w:lvl w:ilvl="0" w:tplc="FFFFFFFF">
      <w:start w:val="1"/>
      <w:numFmt w:val="decimal"/>
      <w:lvlText w:val="%1."/>
      <w:lvlJc w:val="left"/>
      <w:pPr>
        <w:ind w:left="780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5" w15:restartNumberingAfterBreak="0">
    <w:nsid w:val="4AA14B12"/>
    <w:multiLevelType w:val="hybridMultilevel"/>
    <w:tmpl w:val="7AB4CBB6"/>
    <w:lvl w:ilvl="0" w:tplc="BF105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E9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4F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2B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4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A3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C5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C5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4B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B512ED7"/>
    <w:multiLevelType w:val="hybridMultilevel"/>
    <w:tmpl w:val="1C32F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D882B1D"/>
    <w:multiLevelType w:val="hybridMultilevel"/>
    <w:tmpl w:val="5B4CC55E"/>
    <w:lvl w:ilvl="0" w:tplc="50E6DBCC">
      <w:start w:val="2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DDA6748"/>
    <w:multiLevelType w:val="hybridMultilevel"/>
    <w:tmpl w:val="51EC430A"/>
    <w:lvl w:ilvl="0" w:tplc="FFFFFFFF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1B129D9"/>
    <w:multiLevelType w:val="hybridMultilevel"/>
    <w:tmpl w:val="66FAE01E"/>
    <w:lvl w:ilvl="0" w:tplc="0415000F">
      <w:start w:val="1"/>
      <w:numFmt w:val="decimal"/>
      <w:lvlText w:val="%1.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0" w15:restartNumberingAfterBreak="0">
    <w:nsid w:val="56AF414F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7727BB2"/>
    <w:multiLevelType w:val="hybridMultilevel"/>
    <w:tmpl w:val="51EC430A"/>
    <w:lvl w:ilvl="0" w:tplc="ECE0D522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8933E22"/>
    <w:multiLevelType w:val="hybridMultilevel"/>
    <w:tmpl w:val="AF68D296"/>
    <w:lvl w:ilvl="0" w:tplc="74847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A6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D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FC2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CA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A0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A9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C6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E0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8F027B6"/>
    <w:multiLevelType w:val="hybridMultilevel"/>
    <w:tmpl w:val="87DA2C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9585969"/>
    <w:multiLevelType w:val="hybridMultilevel"/>
    <w:tmpl w:val="E3DE6108"/>
    <w:lvl w:ilvl="0" w:tplc="A4F01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F12447"/>
    <w:multiLevelType w:val="hybridMultilevel"/>
    <w:tmpl w:val="F7A2B78E"/>
    <w:lvl w:ilvl="0" w:tplc="77742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EC7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E1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C5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492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C7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26F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27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0C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C5B57C0"/>
    <w:multiLevelType w:val="hybridMultilevel"/>
    <w:tmpl w:val="9EE898CA"/>
    <w:lvl w:ilvl="0" w:tplc="EE12A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C667D06"/>
    <w:multiLevelType w:val="hybridMultilevel"/>
    <w:tmpl w:val="0EBCA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CDC4110"/>
    <w:multiLevelType w:val="hybridMultilevel"/>
    <w:tmpl w:val="862CCE6C"/>
    <w:lvl w:ilvl="0" w:tplc="B816D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67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023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2C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DEF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A8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8A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0E6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E885FC8"/>
    <w:multiLevelType w:val="hybridMultilevel"/>
    <w:tmpl w:val="8FAC4FA2"/>
    <w:lvl w:ilvl="0" w:tplc="3572C8A8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1D2824"/>
    <w:multiLevelType w:val="hybridMultilevel"/>
    <w:tmpl w:val="2F08C46C"/>
    <w:lvl w:ilvl="0" w:tplc="DF64A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CC7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F42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48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09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41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A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4E9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C4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323769B"/>
    <w:multiLevelType w:val="hybridMultilevel"/>
    <w:tmpl w:val="C6787566"/>
    <w:lvl w:ilvl="0" w:tplc="6A861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87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C02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22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A7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E5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48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A1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5D97240"/>
    <w:multiLevelType w:val="hybridMultilevel"/>
    <w:tmpl w:val="8676F57E"/>
    <w:lvl w:ilvl="0" w:tplc="6F5E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00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867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4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22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12C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9CD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07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E6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6412A50"/>
    <w:multiLevelType w:val="hybridMultilevel"/>
    <w:tmpl w:val="D4B0EE16"/>
    <w:lvl w:ilvl="0" w:tplc="84FC3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E9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69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A1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0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48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04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E8F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45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7E456E8"/>
    <w:multiLevelType w:val="hybridMultilevel"/>
    <w:tmpl w:val="8516162A"/>
    <w:lvl w:ilvl="0" w:tplc="9DDCAA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0608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69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AB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A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8B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EB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07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0E0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9DC6EF6"/>
    <w:multiLevelType w:val="hybridMultilevel"/>
    <w:tmpl w:val="57BAF4BC"/>
    <w:lvl w:ilvl="0" w:tplc="6096E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9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26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C6C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24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83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CD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26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6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9E70F27"/>
    <w:multiLevelType w:val="hybridMultilevel"/>
    <w:tmpl w:val="F0CC815C"/>
    <w:lvl w:ilvl="0" w:tplc="45A67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69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002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87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4C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64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76A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4F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21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ADA03AB"/>
    <w:multiLevelType w:val="hybridMultilevel"/>
    <w:tmpl w:val="E2B495CE"/>
    <w:lvl w:ilvl="0" w:tplc="A91E9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20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07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28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E3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43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6C7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4F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FEE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B643CEB"/>
    <w:multiLevelType w:val="hybridMultilevel"/>
    <w:tmpl w:val="917EF974"/>
    <w:lvl w:ilvl="0" w:tplc="9516D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81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21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4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2B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84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C0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89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A3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D231752"/>
    <w:multiLevelType w:val="hybridMultilevel"/>
    <w:tmpl w:val="99780F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237157"/>
    <w:multiLevelType w:val="hybridMultilevel"/>
    <w:tmpl w:val="A956F9B4"/>
    <w:lvl w:ilvl="0" w:tplc="2A22C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049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E7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25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D887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C9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04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1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21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E9A5E4E"/>
    <w:multiLevelType w:val="hybridMultilevel"/>
    <w:tmpl w:val="327E5E18"/>
    <w:lvl w:ilvl="0" w:tplc="152EF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C4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05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8A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00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29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CA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C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6C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FE452D9"/>
    <w:multiLevelType w:val="hybridMultilevel"/>
    <w:tmpl w:val="85881734"/>
    <w:lvl w:ilvl="0" w:tplc="E794CBB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010757C"/>
    <w:multiLevelType w:val="hybridMultilevel"/>
    <w:tmpl w:val="C31EF554"/>
    <w:lvl w:ilvl="0" w:tplc="4434E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AE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21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6C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BE4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EF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615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B88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0D44AF6"/>
    <w:multiLevelType w:val="hybridMultilevel"/>
    <w:tmpl w:val="0D200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0E02494"/>
    <w:multiLevelType w:val="hybridMultilevel"/>
    <w:tmpl w:val="F65CD194"/>
    <w:lvl w:ilvl="0" w:tplc="91586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A0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65D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B83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285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0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B20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44F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15E6808"/>
    <w:multiLevelType w:val="hybridMultilevel"/>
    <w:tmpl w:val="785CFDEC"/>
    <w:lvl w:ilvl="0" w:tplc="EBB29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64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5E0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C3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64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D8F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E69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46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DE2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2CB1FD6"/>
    <w:multiLevelType w:val="hybridMultilevel"/>
    <w:tmpl w:val="26981492"/>
    <w:lvl w:ilvl="0" w:tplc="9FB0B9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BF2B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2A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47D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24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C7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85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8E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27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5BC7707"/>
    <w:multiLevelType w:val="hybridMultilevel"/>
    <w:tmpl w:val="8FAC4FA2"/>
    <w:lvl w:ilvl="0" w:tplc="FFFFFFFF">
      <w:start w:val="1"/>
      <w:numFmt w:val="decimal"/>
      <w:lvlText w:val="%1."/>
      <w:lvlJc w:val="left"/>
      <w:pPr>
        <w:ind w:left="765" w:hanging="36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5CD108B"/>
    <w:multiLevelType w:val="hybridMultilevel"/>
    <w:tmpl w:val="8F040C5E"/>
    <w:lvl w:ilvl="0" w:tplc="EB4AF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B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589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85C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82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58B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A23C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2E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86F00F4"/>
    <w:multiLevelType w:val="hybridMultilevel"/>
    <w:tmpl w:val="9B78CDA4"/>
    <w:lvl w:ilvl="0" w:tplc="82902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C6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D63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8F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A2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2C9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6B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0D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0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9D23D2D"/>
    <w:multiLevelType w:val="hybridMultilevel"/>
    <w:tmpl w:val="D70A4446"/>
    <w:lvl w:ilvl="0" w:tplc="32B4922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9F21871"/>
    <w:multiLevelType w:val="hybridMultilevel"/>
    <w:tmpl w:val="D0C46412"/>
    <w:lvl w:ilvl="0" w:tplc="85442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6A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24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E7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05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04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E6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5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C8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AC80AF8"/>
    <w:multiLevelType w:val="hybridMultilevel"/>
    <w:tmpl w:val="0548F630"/>
    <w:lvl w:ilvl="0" w:tplc="1256B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45F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07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24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63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C0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6C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8A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CD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C2F7A20"/>
    <w:multiLevelType w:val="hybridMultilevel"/>
    <w:tmpl w:val="662E6A90"/>
    <w:lvl w:ilvl="0" w:tplc="8E26AD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CFC27A7"/>
    <w:multiLevelType w:val="hybridMultilevel"/>
    <w:tmpl w:val="E3560E76"/>
    <w:lvl w:ilvl="0" w:tplc="0192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05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6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E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C0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AD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8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E6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D4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D347E0D"/>
    <w:multiLevelType w:val="hybridMultilevel"/>
    <w:tmpl w:val="9E1AC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DD36245"/>
    <w:multiLevelType w:val="hybridMultilevel"/>
    <w:tmpl w:val="69149796"/>
    <w:lvl w:ilvl="0" w:tplc="BC64D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AA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D8F3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04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1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A5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6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6B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3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E5018D3"/>
    <w:multiLevelType w:val="hybridMultilevel"/>
    <w:tmpl w:val="1504C024"/>
    <w:lvl w:ilvl="0" w:tplc="CE6A6F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F785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0F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EF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A67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AA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46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66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EFC5C58"/>
    <w:multiLevelType w:val="hybridMultilevel"/>
    <w:tmpl w:val="D9B6C532"/>
    <w:lvl w:ilvl="0" w:tplc="0415000F">
      <w:start w:val="1"/>
      <w:numFmt w:val="decimal"/>
      <w:lvlText w:val="%1."/>
      <w:lvlJc w:val="left"/>
      <w:pPr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ind w:left="-7056" w:hanging="360"/>
      </w:pPr>
    </w:lvl>
    <w:lvl w:ilvl="2" w:tplc="0415001B" w:tentative="1">
      <w:start w:val="1"/>
      <w:numFmt w:val="lowerRoman"/>
      <w:lvlText w:val="%3."/>
      <w:lvlJc w:val="right"/>
      <w:pPr>
        <w:ind w:left="-6336" w:hanging="180"/>
      </w:pPr>
    </w:lvl>
    <w:lvl w:ilvl="3" w:tplc="0415000F" w:tentative="1">
      <w:start w:val="1"/>
      <w:numFmt w:val="decimal"/>
      <w:lvlText w:val="%4."/>
      <w:lvlJc w:val="left"/>
      <w:pPr>
        <w:ind w:left="-5616" w:hanging="360"/>
      </w:pPr>
    </w:lvl>
    <w:lvl w:ilvl="4" w:tplc="04150019" w:tentative="1">
      <w:start w:val="1"/>
      <w:numFmt w:val="lowerLetter"/>
      <w:lvlText w:val="%5."/>
      <w:lvlJc w:val="left"/>
      <w:pPr>
        <w:ind w:left="-4896" w:hanging="360"/>
      </w:pPr>
    </w:lvl>
    <w:lvl w:ilvl="5" w:tplc="0415001B" w:tentative="1">
      <w:start w:val="1"/>
      <w:numFmt w:val="lowerRoman"/>
      <w:lvlText w:val="%6."/>
      <w:lvlJc w:val="right"/>
      <w:pPr>
        <w:ind w:left="-4176" w:hanging="180"/>
      </w:pPr>
    </w:lvl>
    <w:lvl w:ilvl="6" w:tplc="0415000F" w:tentative="1">
      <w:start w:val="1"/>
      <w:numFmt w:val="decimal"/>
      <w:lvlText w:val="%7."/>
      <w:lvlJc w:val="left"/>
      <w:pPr>
        <w:ind w:left="-3456" w:hanging="360"/>
      </w:pPr>
    </w:lvl>
    <w:lvl w:ilvl="7" w:tplc="04150019" w:tentative="1">
      <w:start w:val="1"/>
      <w:numFmt w:val="lowerLetter"/>
      <w:lvlText w:val="%8."/>
      <w:lvlJc w:val="left"/>
      <w:pPr>
        <w:ind w:left="-2736" w:hanging="360"/>
      </w:pPr>
    </w:lvl>
    <w:lvl w:ilvl="8" w:tplc="0415001B" w:tentative="1">
      <w:start w:val="1"/>
      <w:numFmt w:val="lowerRoman"/>
      <w:lvlText w:val="%9."/>
      <w:lvlJc w:val="right"/>
      <w:pPr>
        <w:ind w:left="-2016" w:hanging="180"/>
      </w:pPr>
    </w:lvl>
  </w:abstractNum>
  <w:abstractNum w:abstractNumId="120" w15:restartNumberingAfterBreak="0">
    <w:nsid w:val="7F25759B"/>
    <w:multiLevelType w:val="hybridMultilevel"/>
    <w:tmpl w:val="F2AE8D92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FE24DD7"/>
    <w:multiLevelType w:val="hybridMultilevel"/>
    <w:tmpl w:val="DCC28D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17776">
    <w:abstractNumId w:val="8"/>
  </w:num>
  <w:num w:numId="2" w16cid:durableId="1066104052">
    <w:abstractNumId w:val="41"/>
  </w:num>
  <w:num w:numId="3" w16cid:durableId="1176850126">
    <w:abstractNumId w:val="7"/>
  </w:num>
  <w:num w:numId="4" w16cid:durableId="144011749">
    <w:abstractNumId w:val="96"/>
  </w:num>
  <w:num w:numId="5" w16cid:durableId="130560241">
    <w:abstractNumId w:val="51"/>
  </w:num>
  <w:num w:numId="6" w16cid:durableId="739136616">
    <w:abstractNumId w:val="17"/>
  </w:num>
  <w:num w:numId="7" w16cid:durableId="2100060247">
    <w:abstractNumId w:val="100"/>
  </w:num>
  <w:num w:numId="8" w16cid:durableId="1896893251">
    <w:abstractNumId w:val="92"/>
  </w:num>
  <w:num w:numId="9" w16cid:durableId="153957052">
    <w:abstractNumId w:val="64"/>
  </w:num>
  <w:num w:numId="10" w16cid:durableId="493104223">
    <w:abstractNumId w:val="9"/>
  </w:num>
  <w:num w:numId="11" w16cid:durableId="1534339906">
    <w:abstractNumId w:val="14"/>
  </w:num>
  <w:num w:numId="12" w16cid:durableId="1758673126">
    <w:abstractNumId w:val="59"/>
  </w:num>
  <w:num w:numId="13" w16cid:durableId="809203378">
    <w:abstractNumId w:val="72"/>
  </w:num>
  <w:num w:numId="14" w16cid:durableId="1620795400">
    <w:abstractNumId w:val="43"/>
  </w:num>
  <w:num w:numId="15" w16cid:durableId="1226333039">
    <w:abstractNumId w:val="63"/>
  </w:num>
  <w:num w:numId="16" w16cid:durableId="1559241270">
    <w:abstractNumId w:val="93"/>
  </w:num>
  <w:num w:numId="17" w16cid:durableId="407532175">
    <w:abstractNumId w:val="31"/>
  </w:num>
  <w:num w:numId="18" w16cid:durableId="8915250">
    <w:abstractNumId w:val="46"/>
  </w:num>
  <w:num w:numId="19" w16cid:durableId="1278171946">
    <w:abstractNumId w:val="106"/>
  </w:num>
  <w:num w:numId="20" w16cid:durableId="987322109">
    <w:abstractNumId w:val="26"/>
  </w:num>
  <w:num w:numId="21" w16cid:durableId="665135044">
    <w:abstractNumId w:val="115"/>
  </w:num>
  <w:num w:numId="22" w16cid:durableId="516235057">
    <w:abstractNumId w:val="101"/>
  </w:num>
  <w:num w:numId="23" w16cid:durableId="1153958179">
    <w:abstractNumId w:val="34"/>
  </w:num>
  <w:num w:numId="24" w16cid:durableId="1146165534">
    <w:abstractNumId w:val="12"/>
  </w:num>
  <w:num w:numId="25" w16cid:durableId="80444529">
    <w:abstractNumId w:val="65"/>
  </w:num>
  <w:num w:numId="26" w16cid:durableId="683361841">
    <w:abstractNumId w:val="91"/>
  </w:num>
  <w:num w:numId="27" w16cid:durableId="1269855319">
    <w:abstractNumId w:val="48"/>
  </w:num>
  <w:num w:numId="28" w16cid:durableId="1350060847">
    <w:abstractNumId w:val="88"/>
  </w:num>
  <w:num w:numId="29" w16cid:durableId="144900525">
    <w:abstractNumId w:val="95"/>
  </w:num>
  <w:num w:numId="30" w16cid:durableId="1567716459">
    <w:abstractNumId w:val="3"/>
  </w:num>
  <w:num w:numId="31" w16cid:durableId="448403766">
    <w:abstractNumId w:val="50"/>
  </w:num>
  <w:num w:numId="32" w16cid:durableId="478034667">
    <w:abstractNumId w:val="54"/>
  </w:num>
  <w:num w:numId="33" w16cid:durableId="1987079412">
    <w:abstractNumId w:val="105"/>
  </w:num>
  <w:num w:numId="34" w16cid:durableId="1236474345">
    <w:abstractNumId w:val="73"/>
  </w:num>
  <w:num w:numId="35" w16cid:durableId="102504436">
    <w:abstractNumId w:val="36"/>
  </w:num>
  <w:num w:numId="36" w16cid:durableId="930044854">
    <w:abstractNumId w:val="71"/>
  </w:num>
  <w:num w:numId="37" w16cid:durableId="689796223">
    <w:abstractNumId w:val="90"/>
  </w:num>
  <w:num w:numId="38" w16cid:durableId="1013336802">
    <w:abstractNumId w:val="97"/>
  </w:num>
  <w:num w:numId="39" w16cid:durableId="592009381">
    <w:abstractNumId w:val="61"/>
  </w:num>
  <w:num w:numId="40" w16cid:durableId="528615050">
    <w:abstractNumId w:val="85"/>
  </w:num>
  <w:num w:numId="41" w16cid:durableId="2143574334">
    <w:abstractNumId w:val="67"/>
  </w:num>
  <w:num w:numId="42" w16cid:durableId="239868538">
    <w:abstractNumId w:val="103"/>
  </w:num>
  <w:num w:numId="43" w16cid:durableId="1139109485">
    <w:abstractNumId w:val="40"/>
  </w:num>
  <w:num w:numId="44" w16cid:durableId="794637183">
    <w:abstractNumId w:val="66"/>
  </w:num>
  <w:num w:numId="45" w16cid:durableId="518741492">
    <w:abstractNumId w:val="107"/>
  </w:num>
  <w:num w:numId="46" w16cid:durableId="1376812200">
    <w:abstractNumId w:val="44"/>
  </w:num>
  <w:num w:numId="47" w16cid:durableId="1517038291">
    <w:abstractNumId w:val="112"/>
  </w:num>
  <w:num w:numId="48" w16cid:durableId="475877989">
    <w:abstractNumId w:val="19"/>
  </w:num>
  <w:num w:numId="49" w16cid:durableId="678236158">
    <w:abstractNumId w:val="69"/>
  </w:num>
  <w:num w:numId="50" w16cid:durableId="1789082563">
    <w:abstractNumId w:val="15"/>
  </w:num>
  <w:num w:numId="51" w16cid:durableId="1429352996">
    <w:abstractNumId w:val="21"/>
  </w:num>
  <w:num w:numId="52" w16cid:durableId="1785806219">
    <w:abstractNumId w:val="98"/>
  </w:num>
  <w:num w:numId="53" w16cid:durableId="873351323">
    <w:abstractNumId w:val="82"/>
  </w:num>
  <w:num w:numId="54" w16cid:durableId="1580796303">
    <w:abstractNumId w:val="110"/>
  </w:num>
  <w:num w:numId="55" w16cid:durableId="1201744844">
    <w:abstractNumId w:val="109"/>
  </w:num>
  <w:num w:numId="56" w16cid:durableId="872426358">
    <w:abstractNumId w:val="1"/>
  </w:num>
  <w:num w:numId="57" w16cid:durableId="2113241044">
    <w:abstractNumId w:val="75"/>
  </w:num>
  <w:num w:numId="58" w16cid:durableId="1278953436">
    <w:abstractNumId w:val="117"/>
  </w:num>
  <w:num w:numId="59" w16cid:durableId="1604454061">
    <w:abstractNumId w:val="25"/>
  </w:num>
  <w:num w:numId="60" w16cid:durableId="599610016">
    <w:abstractNumId w:val="58"/>
  </w:num>
  <w:num w:numId="61" w16cid:durableId="1990287239">
    <w:abstractNumId w:val="52"/>
  </w:num>
  <w:num w:numId="62" w16cid:durableId="573052179">
    <w:abstractNumId w:val="118"/>
  </w:num>
  <w:num w:numId="63" w16cid:durableId="920676969">
    <w:abstractNumId w:val="30"/>
  </w:num>
  <w:num w:numId="64" w16cid:durableId="408968560">
    <w:abstractNumId w:val="18"/>
  </w:num>
  <w:num w:numId="65" w16cid:durableId="114495443">
    <w:abstractNumId w:val="37"/>
  </w:num>
  <w:num w:numId="66" w16cid:durableId="614678076">
    <w:abstractNumId w:val="47"/>
  </w:num>
  <w:num w:numId="67" w16cid:durableId="1081606860">
    <w:abstractNumId w:val="113"/>
  </w:num>
  <w:num w:numId="68" w16cid:durableId="660810645">
    <w:abstractNumId w:val="42"/>
  </w:num>
  <w:num w:numId="69" w16cid:durableId="288318480">
    <w:abstractNumId w:val="94"/>
  </w:num>
  <w:num w:numId="70" w16cid:durableId="445390903">
    <w:abstractNumId w:val="11"/>
  </w:num>
  <w:num w:numId="71" w16cid:durableId="1173567537">
    <w:abstractNumId w:val="62"/>
  </w:num>
  <w:num w:numId="72" w16cid:durableId="1462186204">
    <w:abstractNumId w:val="24"/>
  </w:num>
  <w:num w:numId="73" w16cid:durableId="636111620">
    <w:abstractNumId w:val="22"/>
  </w:num>
  <w:num w:numId="74" w16cid:durableId="472262003">
    <w:abstractNumId w:val="28"/>
  </w:num>
  <w:num w:numId="75" w16cid:durableId="793602618">
    <w:abstractNumId w:val="13"/>
  </w:num>
  <w:num w:numId="76" w16cid:durableId="1055079740">
    <w:abstractNumId w:val="80"/>
  </w:num>
  <w:num w:numId="77" w16cid:durableId="434328488">
    <w:abstractNumId w:val="84"/>
  </w:num>
  <w:num w:numId="78" w16cid:durableId="300579904">
    <w:abstractNumId w:val="121"/>
  </w:num>
  <w:num w:numId="79" w16cid:durableId="52387963">
    <w:abstractNumId w:val="33"/>
  </w:num>
  <w:num w:numId="80" w16cid:durableId="741029903">
    <w:abstractNumId w:val="24"/>
  </w:num>
  <w:num w:numId="81" w16cid:durableId="1642881270">
    <w:abstractNumId w:val="24"/>
  </w:num>
  <w:num w:numId="82" w16cid:durableId="1856729943">
    <w:abstractNumId w:val="24"/>
  </w:num>
  <w:num w:numId="83" w16cid:durableId="1739789865">
    <w:abstractNumId w:val="24"/>
  </w:num>
  <w:num w:numId="84" w16cid:durableId="447815628">
    <w:abstractNumId w:val="24"/>
  </w:num>
  <w:num w:numId="85" w16cid:durableId="2022275474">
    <w:abstractNumId w:val="24"/>
  </w:num>
  <w:num w:numId="86" w16cid:durableId="292176618">
    <w:abstractNumId w:val="102"/>
  </w:num>
  <w:num w:numId="87" w16cid:durableId="1164320804">
    <w:abstractNumId w:val="56"/>
  </w:num>
  <w:num w:numId="88" w16cid:durableId="1273433881">
    <w:abstractNumId w:val="10"/>
  </w:num>
  <w:num w:numId="89" w16cid:durableId="1901359862">
    <w:abstractNumId w:val="78"/>
  </w:num>
  <w:num w:numId="90" w16cid:durableId="667170612">
    <w:abstractNumId w:val="77"/>
  </w:num>
  <w:num w:numId="91" w16cid:durableId="1922835415">
    <w:abstractNumId w:val="4"/>
  </w:num>
  <w:num w:numId="92" w16cid:durableId="502665848">
    <w:abstractNumId w:val="111"/>
  </w:num>
  <w:num w:numId="93" w16cid:durableId="1222986788">
    <w:abstractNumId w:val="0"/>
  </w:num>
  <w:num w:numId="94" w16cid:durableId="1239094674">
    <w:abstractNumId w:val="32"/>
  </w:num>
  <w:num w:numId="95" w16cid:durableId="1127511773">
    <w:abstractNumId w:val="53"/>
  </w:num>
  <w:num w:numId="96" w16cid:durableId="1498693267">
    <w:abstractNumId w:val="70"/>
  </w:num>
  <w:num w:numId="97" w16cid:durableId="1404833472">
    <w:abstractNumId w:val="45"/>
  </w:num>
  <w:num w:numId="98" w16cid:durableId="2046439274">
    <w:abstractNumId w:val="87"/>
  </w:num>
  <w:num w:numId="99" w16cid:durableId="2689700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675573358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4961191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10067130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022980024">
    <w:abstractNumId w:val="6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20671393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4753160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065682117">
    <w:abstractNumId w:val="5"/>
  </w:num>
  <w:num w:numId="107" w16cid:durableId="938294362">
    <w:abstractNumId w:val="57"/>
  </w:num>
  <w:num w:numId="108" w16cid:durableId="44987147">
    <w:abstractNumId w:val="76"/>
  </w:num>
  <w:num w:numId="109" w16cid:durableId="944770753">
    <w:abstractNumId w:val="114"/>
  </w:num>
  <w:num w:numId="110" w16cid:durableId="1910185805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560991049">
    <w:abstractNumId w:val="79"/>
  </w:num>
  <w:num w:numId="112" w16cid:durableId="463743704">
    <w:abstractNumId w:val="119"/>
  </w:num>
  <w:num w:numId="113" w16cid:durableId="1628583628">
    <w:abstractNumId w:val="29"/>
  </w:num>
  <w:num w:numId="114" w16cid:durableId="2171090">
    <w:abstractNumId w:val="16"/>
  </w:num>
  <w:num w:numId="115" w16cid:durableId="1328749217">
    <w:abstractNumId w:val="86"/>
  </w:num>
  <w:num w:numId="116" w16cid:durableId="968978008">
    <w:abstractNumId w:val="6"/>
  </w:num>
  <w:num w:numId="117" w16cid:durableId="1842350412">
    <w:abstractNumId w:val="60"/>
  </w:num>
  <w:num w:numId="118" w16cid:durableId="1527989227">
    <w:abstractNumId w:val="74"/>
  </w:num>
  <w:num w:numId="119" w16cid:durableId="1438676278">
    <w:abstractNumId w:val="108"/>
  </w:num>
  <w:num w:numId="120" w16cid:durableId="1561791759">
    <w:abstractNumId w:val="35"/>
  </w:num>
  <w:num w:numId="121" w16cid:durableId="195582664">
    <w:abstractNumId w:val="55"/>
  </w:num>
  <w:num w:numId="122" w16cid:durableId="2086999256">
    <w:abstractNumId w:val="38"/>
  </w:num>
  <w:num w:numId="123" w16cid:durableId="353579457">
    <w:abstractNumId w:val="104"/>
  </w:num>
  <w:num w:numId="124" w16cid:durableId="1783721873">
    <w:abstractNumId w:val="2"/>
  </w:num>
  <w:num w:numId="125" w16cid:durableId="1246188751">
    <w:abstractNumId w:val="116"/>
  </w:num>
  <w:num w:numId="126" w16cid:durableId="1220434678">
    <w:abstractNumId w:val="83"/>
  </w:num>
  <w:num w:numId="127" w16cid:durableId="1580364428">
    <w:abstractNumId w:val="39"/>
  </w:num>
  <w:num w:numId="128" w16cid:durableId="873930713">
    <w:abstractNumId w:val="99"/>
  </w:num>
  <w:num w:numId="129" w16cid:durableId="2014795592">
    <w:abstractNumId w:val="120"/>
  </w:num>
  <w:numIdMacAtCleanup w:val="7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ść">
    <w15:presenceInfo w15:providerId="AD" w15:userId="S::urn:spo:anon#069671270313aea2e281e37870595a5bdbc87a57d2d776796f2cafea2c1d1283::"/>
  </w15:person>
  <w15:person w15:author="Jarosław Zając">
    <w15:presenceInfo w15:providerId="AD" w15:userId="S::jaroslaw.zajac@eksoc.uni.lodz.pl::5013a641-f414-4613-b43b-59d2c43cf0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FE"/>
    <w:rsid w:val="000579F3"/>
    <w:rsid w:val="0006050E"/>
    <w:rsid w:val="000605BF"/>
    <w:rsid w:val="000636AA"/>
    <w:rsid w:val="00065A34"/>
    <w:rsid w:val="0006745A"/>
    <w:rsid w:val="000845E4"/>
    <w:rsid w:val="000A5ACA"/>
    <w:rsid w:val="000C4746"/>
    <w:rsid w:val="000D1D4E"/>
    <w:rsid w:val="000D3040"/>
    <w:rsid w:val="000D6A9B"/>
    <w:rsid w:val="000E1D0E"/>
    <w:rsid w:val="000E54E4"/>
    <w:rsid w:val="000EB075"/>
    <w:rsid w:val="000F09B9"/>
    <w:rsid w:val="0011410C"/>
    <w:rsid w:val="00121A4E"/>
    <w:rsid w:val="00126175"/>
    <w:rsid w:val="00131772"/>
    <w:rsid w:val="00142A7D"/>
    <w:rsid w:val="001527DA"/>
    <w:rsid w:val="0017150F"/>
    <w:rsid w:val="001A11F8"/>
    <w:rsid w:val="001A5C31"/>
    <w:rsid w:val="001B0398"/>
    <w:rsid w:val="001D1E3C"/>
    <w:rsid w:val="001F0669"/>
    <w:rsid w:val="00247BDD"/>
    <w:rsid w:val="00255446"/>
    <w:rsid w:val="0028237F"/>
    <w:rsid w:val="0028462C"/>
    <w:rsid w:val="00293DA9"/>
    <w:rsid w:val="002A2177"/>
    <w:rsid w:val="002A590F"/>
    <w:rsid w:val="002D539C"/>
    <w:rsid w:val="002E4E34"/>
    <w:rsid w:val="002F1090"/>
    <w:rsid w:val="00326FBB"/>
    <w:rsid w:val="0035277A"/>
    <w:rsid w:val="003629F6"/>
    <w:rsid w:val="00364B46"/>
    <w:rsid w:val="00367907"/>
    <w:rsid w:val="0037031D"/>
    <w:rsid w:val="003833C7"/>
    <w:rsid w:val="00387F61"/>
    <w:rsid w:val="00394F3C"/>
    <w:rsid w:val="003A6AC4"/>
    <w:rsid w:val="003D25C5"/>
    <w:rsid w:val="003D2EA8"/>
    <w:rsid w:val="003E0312"/>
    <w:rsid w:val="00407001"/>
    <w:rsid w:val="00413EA4"/>
    <w:rsid w:val="00415B9D"/>
    <w:rsid w:val="00444105"/>
    <w:rsid w:val="00455725"/>
    <w:rsid w:val="00457C1A"/>
    <w:rsid w:val="00471CF2"/>
    <w:rsid w:val="00476C80"/>
    <w:rsid w:val="0048475B"/>
    <w:rsid w:val="00492F3E"/>
    <w:rsid w:val="00494033"/>
    <w:rsid w:val="004C10C8"/>
    <w:rsid w:val="004D166A"/>
    <w:rsid w:val="004E75FE"/>
    <w:rsid w:val="004F171F"/>
    <w:rsid w:val="004F240B"/>
    <w:rsid w:val="004F24CE"/>
    <w:rsid w:val="004F3597"/>
    <w:rsid w:val="004F3D0A"/>
    <w:rsid w:val="004F6094"/>
    <w:rsid w:val="005006CF"/>
    <w:rsid w:val="0050702F"/>
    <w:rsid w:val="00507C82"/>
    <w:rsid w:val="00540F3B"/>
    <w:rsid w:val="00554A47"/>
    <w:rsid w:val="00575576"/>
    <w:rsid w:val="005756CF"/>
    <w:rsid w:val="00575C83"/>
    <w:rsid w:val="00583B5F"/>
    <w:rsid w:val="00594776"/>
    <w:rsid w:val="00597117"/>
    <w:rsid w:val="005A0493"/>
    <w:rsid w:val="005A0702"/>
    <w:rsid w:val="005A5A3B"/>
    <w:rsid w:val="005A784C"/>
    <w:rsid w:val="005B1CA5"/>
    <w:rsid w:val="005D6843"/>
    <w:rsid w:val="005E324D"/>
    <w:rsid w:val="005F60FA"/>
    <w:rsid w:val="005F7639"/>
    <w:rsid w:val="00610F5A"/>
    <w:rsid w:val="0061227B"/>
    <w:rsid w:val="00632F51"/>
    <w:rsid w:val="00664548"/>
    <w:rsid w:val="00666833"/>
    <w:rsid w:val="00676947"/>
    <w:rsid w:val="00684C09"/>
    <w:rsid w:val="00693DD5"/>
    <w:rsid w:val="00694A4C"/>
    <w:rsid w:val="006A420B"/>
    <w:rsid w:val="006A7A57"/>
    <w:rsid w:val="006C1872"/>
    <w:rsid w:val="006C73AE"/>
    <w:rsid w:val="006D0A1C"/>
    <w:rsid w:val="006E0BDD"/>
    <w:rsid w:val="00711446"/>
    <w:rsid w:val="00713130"/>
    <w:rsid w:val="00724191"/>
    <w:rsid w:val="007334D7"/>
    <w:rsid w:val="00736222"/>
    <w:rsid w:val="0076783C"/>
    <w:rsid w:val="007805CF"/>
    <w:rsid w:val="007A09FA"/>
    <w:rsid w:val="007A2314"/>
    <w:rsid w:val="007A3030"/>
    <w:rsid w:val="007B695E"/>
    <w:rsid w:val="007C25BF"/>
    <w:rsid w:val="007C31F1"/>
    <w:rsid w:val="007D02D1"/>
    <w:rsid w:val="007D4DCA"/>
    <w:rsid w:val="007D5E3E"/>
    <w:rsid w:val="007E57E8"/>
    <w:rsid w:val="007F0BE9"/>
    <w:rsid w:val="007F341E"/>
    <w:rsid w:val="007F50CF"/>
    <w:rsid w:val="008041FA"/>
    <w:rsid w:val="008163A4"/>
    <w:rsid w:val="00827D33"/>
    <w:rsid w:val="008410B3"/>
    <w:rsid w:val="008413BD"/>
    <w:rsid w:val="00863E97"/>
    <w:rsid w:val="0086665D"/>
    <w:rsid w:val="00872BAB"/>
    <w:rsid w:val="00881DEF"/>
    <w:rsid w:val="00895E48"/>
    <w:rsid w:val="008A46F5"/>
    <w:rsid w:val="008A7AAC"/>
    <w:rsid w:val="008B361F"/>
    <w:rsid w:val="008B508C"/>
    <w:rsid w:val="008B67CB"/>
    <w:rsid w:val="008C63AA"/>
    <w:rsid w:val="008D2AD4"/>
    <w:rsid w:val="008E592B"/>
    <w:rsid w:val="008F77E5"/>
    <w:rsid w:val="0091634B"/>
    <w:rsid w:val="009407F2"/>
    <w:rsid w:val="009618AB"/>
    <w:rsid w:val="0096671E"/>
    <w:rsid w:val="00985596"/>
    <w:rsid w:val="00997FDB"/>
    <w:rsid w:val="009A074D"/>
    <w:rsid w:val="009B7782"/>
    <w:rsid w:val="009D4C3B"/>
    <w:rsid w:val="00A007CF"/>
    <w:rsid w:val="00A03118"/>
    <w:rsid w:val="00A24B31"/>
    <w:rsid w:val="00A32AE9"/>
    <w:rsid w:val="00A4070E"/>
    <w:rsid w:val="00A44EAB"/>
    <w:rsid w:val="00A50087"/>
    <w:rsid w:val="00A8766F"/>
    <w:rsid w:val="00AA23A9"/>
    <w:rsid w:val="00AA2E06"/>
    <w:rsid w:val="00AC63EB"/>
    <w:rsid w:val="00AD0724"/>
    <w:rsid w:val="00AE0C25"/>
    <w:rsid w:val="00AE30C5"/>
    <w:rsid w:val="00AF3C60"/>
    <w:rsid w:val="00B04B39"/>
    <w:rsid w:val="00B52B9F"/>
    <w:rsid w:val="00B564AE"/>
    <w:rsid w:val="00B607C3"/>
    <w:rsid w:val="00B6252E"/>
    <w:rsid w:val="00B87113"/>
    <w:rsid w:val="00B9308D"/>
    <w:rsid w:val="00B968AD"/>
    <w:rsid w:val="00BA0E65"/>
    <w:rsid w:val="00BC32AC"/>
    <w:rsid w:val="00BC5EF4"/>
    <w:rsid w:val="00BC68DD"/>
    <w:rsid w:val="00C154CA"/>
    <w:rsid w:val="00C17947"/>
    <w:rsid w:val="00C331BB"/>
    <w:rsid w:val="00C332B5"/>
    <w:rsid w:val="00C47C7A"/>
    <w:rsid w:val="00C833E4"/>
    <w:rsid w:val="00C969A2"/>
    <w:rsid w:val="00CB65CE"/>
    <w:rsid w:val="00CC5696"/>
    <w:rsid w:val="00CD1C10"/>
    <w:rsid w:val="00CD5626"/>
    <w:rsid w:val="00CD6549"/>
    <w:rsid w:val="00CE110E"/>
    <w:rsid w:val="00CE1342"/>
    <w:rsid w:val="00CF2E7F"/>
    <w:rsid w:val="00CF7679"/>
    <w:rsid w:val="00D020AB"/>
    <w:rsid w:val="00D07D89"/>
    <w:rsid w:val="00D07F33"/>
    <w:rsid w:val="00D1717A"/>
    <w:rsid w:val="00D42BC0"/>
    <w:rsid w:val="00D43EE5"/>
    <w:rsid w:val="00D63AD7"/>
    <w:rsid w:val="00D66EBA"/>
    <w:rsid w:val="00D675FE"/>
    <w:rsid w:val="00D97B72"/>
    <w:rsid w:val="00DA57B0"/>
    <w:rsid w:val="00DB5B13"/>
    <w:rsid w:val="00DB6CE1"/>
    <w:rsid w:val="00DC22B3"/>
    <w:rsid w:val="00DC7B8F"/>
    <w:rsid w:val="00E011E8"/>
    <w:rsid w:val="00E21A85"/>
    <w:rsid w:val="00E24B65"/>
    <w:rsid w:val="00E30089"/>
    <w:rsid w:val="00E339A8"/>
    <w:rsid w:val="00E425DD"/>
    <w:rsid w:val="00E453D9"/>
    <w:rsid w:val="00E461E7"/>
    <w:rsid w:val="00E6045E"/>
    <w:rsid w:val="00E779B2"/>
    <w:rsid w:val="00E77A7B"/>
    <w:rsid w:val="00E841DD"/>
    <w:rsid w:val="00E93F64"/>
    <w:rsid w:val="00E95454"/>
    <w:rsid w:val="00EB0491"/>
    <w:rsid w:val="00EB7B3D"/>
    <w:rsid w:val="00EE355F"/>
    <w:rsid w:val="00F071F4"/>
    <w:rsid w:val="00F21E50"/>
    <w:rsid w:val="00F232F7"/>
    <w:rsid w:val="00F32932"/>
    <w:rsid w:val="00F44DB4"/>
    <w:rsid w:val="00F47B58"/>
    <w:rsid w:val="00F55284"/>
    <w:rsid w:val="00FA1830"/>
    <w:rsid w:val="00FA7265"/>
    <w:rsid w:val="00FC28CB"/>
    <w:rsid w:val="00FD3215"/>
    <w:rsid w:val="00FD3756"/>
    <w:rsid w:val="00FE09A4"/>
    <w:rsid w:val="00FF4BB5"/>
    <w:rsid w:val="00FF7AF3"/>
    <w:rsid w:val="016E909F"/>
    <w:rsid w:val="01752B4B"/>
    <w:rsid w:val="017ED05D"/>
    <w:rsid w:val="01B2DC96"/>
    <w:rsid w:val="01CAFECC"/>
    <w:rsid w:val="0203FB2C"/>
    <w:rsid w:val="020D30EF"/>
    <w:rsid w:val="02327D77"/>
    <w:rsid w:val="026879CE"/>
    <w:rsid w:val="029EF110"/>
    <w:rsid w:val="02BC5D7D"/>
    <w:rsid w:val="02D6515C"/>
    <w:rsid w:val="02EB4C33"/>
    <w:rsid w:val="02F9FE1B"/>
    <w:rsid w:val="0310FBAC"/>
    <w:rsid w:val="032A313F"/>
    <w:rsid w:val="0349BB10"/>
    <w:rsid w:val="035BC586"/>
    <w:rsid w:val="038810F1"/>
    <w:rsid w:val="0392B6A1"/>
    <w:rsid w:val="039DE60A"/>
    <w:rsid w:val="039E0CE7"/>
    <w:rsid w:val="03C74BFD"/>
    <w:rsid w:val="03E80CB2"/>
    <w:rsid w:val="03E92C4E"/>
    <w:rsid w:val="04283B8A"/>
    <w:rsid w:val="04704E46"/>
    <w:rsid w:val="04937478"/>
    <w:rsid w:val="04C601A0"/>
    <w:rsid w:val="04FAFD62"/>
    <w:rsid w:val="04FB49F5"/>
    <w:rsid w:val="053C4F6D"/>
    <w:rsid w:val="0542B13A"/>
    <w:rsid w:val="0583DD13"/>
    <w:rsid w:val="05AA948C"/>
    <w:rsid w:val="05B11576"/>
    <w:rsid w:val="05C05E2E"/>
    <w:rsid w:val="05EE6F1F"/>
    <w:rsid w:val="063F2069"/>
    <w:rsid w:val="06463C19"/>
    <w:rsid w:val="06774A2D"/>
    <w:rsid w:val="067D3468"/>
    <w:rsid w:val="06863218"/>
    <w:rsid w:val="069E6FEF"/>
    <w:rsid w:val="06CA088E"/>
    <w:rsid w:val="06D8DF0A"/>
    <w:rsid w:val="06E0A212"/>
    <w:rsid w:val="070B8D94"/>
    <w:rsid w:val="072016AD"/>
    <w:rsid w:val="0723B9B9"/>
    <w:rsid w:val="074664ED"/>
    <w:rsid w:val="07594C40"/>
    <w:rsid w:val="07624D57"/>
    <w:rsid w:val="07726233"/>
    <w:rsid w:val="077EBB8D"/>
    <w:rsid w:val="078FCEA0"/>
    <w:rsid w:val="07CB153A"/>
    <w:rsid w:val="07E871F7"/>
    <w:rsid w:val="0804A023"/>
    <w:rsid w:val="0826B41F"/>
    <w:rsid w:val="08329E24"/>
    <w:rsid w:val="0843A46B"/>
    <w:rsid w:val="084FB25A"/>
    <w:rsid w:val="0871572D"/>
    <w:rsid w:val="0873F02F"/>
    <w:rsid w:val="08753F86"/>
    <w:rsid w:val="08BF8A1A"/>
    <w:rsid w:val="08CBE32A"/>
    <w:rsid w:val="08CCFA4B"/>
    <w:rsid w:val="08E21843"/>
    <w:rsid w:val="08FA1F91"/>
    <w:rsid w:val="092C9BA6"/>
    <w:rsid w:val="092D819A"/>
    <w:rsid w:val="0962C94F"/>
    <w:rsid w:val="0972048E"/>
    <w:rsid w:val="09B8F9B0"/>
    <w:rsid w:val="09CB070A"/>
    <w:rsid w:val="09CE6E85"/>
    <w:rsid w:val="0A156D62"/>
    <w:rsid w:val="0A1842D4"/>
    <w:rsid w:val="0A3FEDCC"/>
    <w:rsid w:val="0A517D90"/>
    <w:rsid w:val="0A5B068B"/>
    <w:rsid w:val="0A60049A"/>
    <w:rsid w:val="0A702127"/>
    <w:rsid w:val="0A7BE7F2"/>
    <w:rsid w:val="0A82FB28"/>
    <w:rsid w:val="0A8AF13F"/>
    <w:rsid w:val="0A8DA0D8"/>
    <w:rsid w:val="0A90ED02"/>
    <w:rsid w:val="0AC651E1"/>
    <w:rsid w:val="0AC6543F"/>
    <w:rsid w:val="0AF0D539"/>
    <w:rsid w:val="0B36F149"/>
    <w:rsid w:val="0B66D76B"/>
    <w:rsid w:val="0B7499C7"/>
    <w:rsid w:val="0B78CB1C"/>
    <w:rsid w:val="0BF72ADC"/>
    <w:rsid w:val="0C049B0D"/>
    <w:rsid w:val="0C35BE7A"/>
    <w:rsid w:val="0C452D10"/>
    <w:rsid w:val="0C6224A0"/>
    <w:rsid w:val="0CA12F7C"/>
    <w:rsid w:val="0CBBB93E"/>
    <w:rsid w:val="0CE1BB47"/>
    <w:rsid w:val="0CE88E44"/>
    <w:rsid w:val="0CEDC3DB"/>
    <w:rsid w:val="0CF5739C"/>
    <w:rsid w:val="0D29C2B5"/>
    <w:rsid w:val="0D361C0D"/>
    <w:rsid w:val="0D476152"/>
    <w:rsid w:val="0D567ED0"/>
    <w:rsid w:val="0D62B5AE"/>
    <w:rsid w:val="0DAB2C75"/>
    <w:rsid w:val="0DBAE240"/>
    <w:rsid w:val="0DBD93F7"/>
    <w:rsid w:val="0DC1CA30"/>
    <w:rsid w:val="0DCD90B4"/>
    <w:rsid w:val="0DD70B56"/>
    <w:rsid w:val="0DE6373E"/>
    <w:rsid w:val="0DFDD266"/>
    <w:rsid w:val="0DFED2AD"/>
    <w:rsid w:val="0E0BC9EF"/>
    <w:rsid w:val="0E29AFC6"/>
    <w:rsid w:val="0E430BB1"/>
    <w:rsid w:val="0E71DC14"/>
    <w:rsid w:val="0E7D8BA8"/>
    <w:rsid w:val="0E974381"/>
    <w:rsid w:val="0E97B490"/>
    <w:rsid w:val="0E9EEF68"/>
    <w:rsid w:val="0EA6718A"/>
    <w:rsid w:val="0ECECAAC"/>
    <w:rsid w:val="0EE331B3"/>
    <w:rsid w:val="0EFD01C6"/>
    <w:rsid w:val="0EFE820B"/>
    <w:rsid w:val="0EFE9C37"/>
    <w:rsid w:val="0F000693"/>
    <w:rsid w:val="0F2ECB9E"/>
    <w:rsid w:val="0F3073B5"/>
    <w:rsid w:val="0F3C3BCF"/>
    <w:rsid w:val="0F56B2A1"/>
    <w:rsid w:val="0F68E04D"/>
    <w:rsid w:val="0F998E74"/>
    <w:rsid w:val="0FCC19C4"/>
    <w:rsid w:val="0FD8D03E"/>
    <w:rsid w:val="0FE7A511"/>
    <w:rsid w:val="0FF8261B"/>
    <w:rsid w:val="102A0F00"/>
    <w:rsid w:val="10690C85"/>
    <w:rsid w:val="107F0214"/>
    <w:rsid w:val="108AEAAE"/>
    <w:rsid w:val="10A68879"/>
    <w:rsid w:val="10B173A2"/>
    <w:rsid w:val="10CEDC3A"/>
    <w:rsid w:val="10EA17B2"/>
    <w:rsid w:val="10F28302"/>
    <w:rsid w:val="10FEB144"/>
    <w:rsid w:val="11247570"/>
    <w:rsid w:val="112A1CEE"/>
    <w:rsid w:val="112E7305"/>
    <w:rsid w:val="113B6C0E"/>
    <w:rsid w:val="114974BC"/>
    <w:rsid w:val="114CF79C"/>
    <w:rsid w:val="11A900B0"/>
    <w:rsid w:val="11B9E02E"/>
    <w:rsid w:val="11C95084"/>
    <w:rsid w:val="11D01020"/>
    <w:rsid w:val="11FCD408"/>
    <w:rsid w:val="12015104"/>
    <w:rsid w:val="122354B9"/>
    <w:rsid w:val="12235534"/>
    <w:rsid w:val="123D71A8"/>
    <w:rsid w:val="124AA3CF"/>
    <w:rsid w:val="12508334"/>
    <w:rsid w:val="128945A9"/>
    <w:rsid w:val="1291051A"/>
    <w:rsid w:val="12E5451D"/>
    <w:rsid w:val="13038EA5"/>
    <w:rsid w:val="1324E16A"/>
    <w:rsid w:val="13520F15"/>
    <w:rsid w:val="1384422E"/>
    <w:rsid w:val="1384E07D"/>
    <w:rsid w:val="138511D7"/>
    <w:rsid w:val="13BF251A"/>
    <w:rsid w:val="13EE190C"/>
    <w:rsid w:val="13F83E07"/>
    <w:rsid w:val="142565AB"/>
    <w:rsid w:val="1451FFA8"/>
    <w:rsid w:val="1465AC43"/>
    <w:rsid w:val="146CFF97"/>
    <w:rsid w:val="14DE396F"/>
    <w:rsid w:val="15068505"/>
    <w:rsid w:val="1529FBEA"/>
    <w:rsid w:val="15366573"/>
    <w:rsid w:val="15413860"/>
    <w:rsid w:val="1565801A"/>
    <w:rsid w:val="156D07FE"/>
    <w:rsid w:val="156E5C14"/>
    <w:rsid w:val="158432D8"/>
    <w:rsid w:val="159E0D22"/>
    <w:rsid w:val="15E85447"/>
    <w:rsid w:val="161CF0E4"/>
    <w:rsid w:val="162C5A4E"/>
    <w:rsid w:val="162DB456"/>
    <w:rsid w:val="1633AFBD"/>
    <w:rsid w:val="1636D6EB"/>
    <w:rsid w:val="163B2F67"/>
    <w:rsid w:val="166AB072"/>
    <w:rsid w:val="16889D8D"/>
    <w:rsid w:val="1690D8F0"/>
    <w:rsid w:val="16CA44EB"/>
    <w:rsid w:val="16CD9463"/>
    <w:rsid w:val="16FB5D42"/>
    <w:rsid w:val="16FCC77B"/>
    <w:rsid w:val="17719118"/>
    <w:rsid w:val="177A3FDF"/>
    <w:rsid w:val="177DED9C"/>
    <w:rsid w:val="17A7B7D7"/>
    <w:rsid w:val="17C984B7"/>
    <w:rsid w:val="17D6FFC8"/>
    <w:rsid w:val="17FBA8BF"/>
    <w:rsid w:val="180CB1C0"/>
    <w:rsid w:val="180D7D82"/>
    <w:rsid w:val="18576A2B"/>
    <w:rsid w:val="18683CC4"/>
    <w:rsid w:val="1875ACF2"/>
    <w:rsid w:val="1878D922"/>
    <w:rsid w:val="18993A9A"/>
    <w:rsid w:val="191539C1"/>
    <w:rsid w:val="191FF509"/>
    <w:rsid w:val="1923A917"/>
    <w:rsid w:val="192BE936"/>
    <w:rsid w:val="1948FAF5"/>
    <w:rsid w:val="1964AE8F"/>
    <w:rsid w:val="196B507F"/>
    <w:rsid w:val="196D30D3"/>
    <w:rsid w:val="1972D029"/>
    <w:rsid w:val="19D30642"/>
    <w:rsid w:val="19D3A40B"/>
    <w:rsid w:val="19E164E2"/>
    <w:rsid w:val="1A15500C"/>
    <w:rsid w:val="1A2B1E25"/>
    <w:rsid w:val="1A31DAE5"/>
    <w:rsid w:val="1A414171"/>
    <w:rsid w:val="1A77BCC4"/>
    <w:rsid w:val="1A7BEB4B"/>
    <w:rsid w:val="1A919D03"/>
    <w:rsid w:val="1AA6511B"/>
    <w:rsid w:val="1ABF1B30"/>
    <w:rsid w:val="1B0A480E"/>
    <w:rsid w:val="1B4C18DB"/>
    <w:rsid w:val="1B5D1C81"/>
    <w:rsid w:val="1B6A7567"/>
    <w:rsid w:val="1B6F5EC7"/>
    <w:rsid w:val="1B7DB40F"/>
    <w:rsid w:val="1BF00F6F"/>
    <w:rsid w:val="1BF3745C"/>
    <w:rsid w:val="1C063145"/>
    <w:rsid w:val="1C112FE7"/>
    <w:rsid w:val="1C2D6D64"/>
    <w:rsid w:val="1C317DF1"/>
    <w:rsid w:val="1C4DB102"/>
    <w:rsid w:val="1C515EBF"/>
    <w:rsid w:val="1C5AEB91"/>
    <w:rsid w:val="1C5B49D9"/>
    <w:rsid w:val="1C6389F8"/>
    <w:rsid w:val="1C655827"/>
    <w:rsid w:val="1C8333AC"/>
    <w:rsid w:val="1C9D0E8D"/>
    <w:rsid w:val="1CA2F141"/>
    <w:rsid w:val="1CA6186F"/>
    <w:rsid w:val="1CD4A390"/>
    <w:rsid w:val="1CEBC7BF"/>
    <w:rsid w:val="1D001A74"/>
    <w:rsid w:val="1D9F204D"/>
    <w:rsid w:val="1DF6BBF2"/>
    <w:rsid w:val="1E1FB197"/>
    <w:rsid w:val="1E485213"/>
    <w:rsid w:val="1E56D2B3"/>
    <w:rsid w:val="1E65EE7E"/>
    <w:rsid w:val="1EA21629"/>
    <w:rsid w:val="1EB94C24"/>
    <w:rsid w:val="1EEEB103"/>
    <w:rsid w:val="1F55BB6D"/>
    <w:rsid w:val="1F5FDC50"/>
    <w:rsid w:val="1F650E26"/>
    <w:rsid w:val="1F6FD724"/>
    <w:rsid w:val="1F85FAD5"/>
    <w:rsid w:val="1FBB81F8"/>
    <w:rsid w:val="1FD15711"/>
    <w:rsid w:val="2024341D"/>
    <w:rsid w:val="202A3195"/>
    <w:rsid w:val="202CFA2F"/>
    <w:rsid w:val="202ED7A6"/>
    <w:rsid w:val="206CC7A0"/>
    <w:rsid w:val="207EE1D7"/>
    <w:rsid w:val="2082ECCA"/>
    <w:rsid w:val="208A8164"/>
    <w:rsid w:val="209C21DD"/>
    <w:rsid w:val="209E2509"/>
    <w:rsid w:val="20F23026"/>
    <w:rsid w:val="210BA785"/>
    <w:rsid w:val="211C37CC"/>
    <w:rsid w:val="212E5CB4"/>
    <w:rsid w:val="217842B8"/>
    <w:rsid w:val="217F12F0"/>
    <w:rsid w:val="21AC92D0"/>
    <w:rsid w:val="21B324D8"/>
    <w:rsid w:val="21E57804"/>
    <w:rsid w:val="21EE3DD0"/>
    <w:rsid w:val="22165C33"/>
    <w:rsid w:val="22261D35"/>
    <w:rsid w:val="227920FA"/>
    <w:rsid w:val="2280129D"/>
    <w:rsid w:val="228E0087"/>
    <w:rsid w:val="229C1A68"/>
    <w:rsid w:val="22B4A5D5"/>
    <w:rsid w:val="22CA3CF2"/>
    <w:rsid w:val="22E75C5C"/>
    <w:rsid w:val="22EFCF76"/>
    <w:rsid w:val="22F27530"/>
    <w:rsid w:val="231CBBFD"/>
    <w:rsid w:val="24001304"/>
    <w:rsid w:val="2429D0E8"/>
    <w:rsid w:val="2430D461"/>
    <w:rsid w:val="244F3230"/>
    <w:rsid w:val="24509A56"/>
    <w:rsid w:val="24660F2B"/>
    <w:rsid w:val="24E0540A"/>
    <w:rsid w:val="24FE3607"/>
    <w:rsid w:val="25138898"/>
    <w:rsid w:val="251DAC4B"/>
    <w:rsid w:val="254944EA"/>
    <w:rsid w:val="254AC46A"/>
    <w:rsid w:val="25588C69"/>
    <w:rsid w:val="258020BA"/>
    <w:rsid w:val="25E903C2"/>
    <w:rsid w:val="25F31210"/>
    <w:rsid w:val="25FEEF4C"/>
    <w:rsid w:val="26116F3E"/>
    <w:rsid w:val="26336DB1"/>
    <w:rsid w:val="268ECB82"/>
    <w:rsid w:val="269C3BB3"/>
    <w:rsid w:val="26AF58F9"/>
    <w:rsid w:val="26F98E58"/>
    <w:rsid w:val="271AC6B7"/>
    <w:rsid w:val="271F61CB"/>
    <w:rsid w:val="272CDA36"/>
    <w:rsid w:val="27379B13"/>
    <w:rsid w:val="2758A844"/>
    <w:rsid w:val="27776A86"/>
    <w:rsid w:val="27AD3F9F"/>
    <w:rsid w:val="27B7C25B"/>
    <w:rsid w:val="27BAC423"/>
    <w:rsid w:val="27E5A3E8"/>
    <w:rsid w:val="27E6EF7E"/>
    <w:rsid w:val="28117386"/>
    <w:rsid w:val="284B233B"/>
    <w:rsid w:val="286A47AB"/>
    <w:rsid w:val="288CA708"/>
    <w:rsid w:val="289AFB2B"/>
    <w:rsid w:val="28A36A95"/>
    <w:rsid w:val="28CAEADB"/>
    <w:rsid w:val="28D966DB"/>
    <w:rsid w:val="292AB2D2"/>
    <w:rsid w:val="292F7694"/>
    <w:rsid w:val="2958576E"/>
    <w:rsid w:val="2983549D"/>
    <w:rsid w:val="29836668"/>
    <w:rsid w:val="2999A35B"/>
    <w:rsid w:val="29A93EA8"/>
    <w:rsid w:val="2A24383C"/>
    <w:rsid w:val="2A887234"/>
    <w:rsid w:val="2A8E2A51"/>
    <w:rsid w:val="2ABC74E5"/>
    <w:rsid w:val="2AE378C4"/>
    <w:rsid w:val="2AE44212"/>
    <w:rsid w:val="2AE7C2C9"/>
    <w:rsid w:val="2AEAF13B"/>
    <w:rsid w:val="2AFAE394"/>
    <w:rsid w:val="2B311A6E"/>
    <w:rsid w:val="2B583DEB"/>
    <w:rsid w:val="2B623CA5"/>
    <w:rsid w:val="2B6C47D2"/>
    <w:rsid w:val="2B92355B"/>
    <w:rsid w:val="2B9FAA48"/>
    <w:rsid w:val="2BA8552E"/>
    <w:rsid w:val="2BBEBBBB"/>
    <w:rsid w:val="2BCF30C2"/>
    <w:rsid w:val="2C22A777"/>
    <w:rsid w:val="2C3CD053"/>
    <w:rsid w:val="2C6620C8"/>
    <w:rsid w:val="2C81F1E5"/>
    <w:rsid w:val="2CAC3AEA"/>
    <w:rsid w:val="2CBB1FDD"/>
    <w:rsid w:val="2CE98EC8"/>
    <w:rsid w:val="2CFEC677"/>
    <w:rsid w:val="2D523B2F"/>
    <w:rsid w:val="2D58736B"/>
    <w:rsid w:val="2D5AE737"/>
    <w:rsid w:val="2D93AFA1"/>
    <w:rsid w:val="2D962B33"/>
    <w:rsid w:val="2DA5E7BC"/>
    <w:rsid w:val="2DBF1019"/>
    <w:rsid w:val="2DC012F6"/>
    <w:rsid w:val="2DFE23F5"/>
    <w:rsid w:val="2E01F129"/>
    <w:rsid w:val="2E0B20CA"/>
    <w:rsid w:val="2E46D7EE"/>
    <w:rsid w:val="2E5D8D16"/>
    <w:rsid w:val="2EA0858F"/>
    <w:rsid w:val="2EF588C1"/>
    <w:rsid w:val="2F0A657C"/>
    <w:rsid w:val="2F106FF7"/>
    <w:rsid w:val="2F18B624"/>
    <w:rsid w:val="2F1D7B81"/>
    <w:rsid w:val="2F210402"/>
    <w:rsid w:val="2F2A0654"/>
    <w:rsid w:val="2F41B81D"/>
    <w:rsid w:val="2F4CD84A"/>
    <w:rsid w:val="2F566CE7"/>
    <w:rsid w:val="2F75DA15"/>
    <w:rsid w:val="2FAD47DD"/>
    <w:rsid w:val="2FBECAB5"/>
    <w:rsid w:val="2FF2A7EC"/>
    <w:rsid w:val="30398F09"/>
    <w:rsid w:val="3050FF2D"/>
    <w:rsid w:val="30731B6B"/>
    <w:rsid w:val="3091E89E"/>
    <w:rsid w:val="3091FCF1"/>
    <w:rsid w:val="30B6E608"/>
    <w:rsid w:val="30CB5063"/>
    <w:rsid w:val="30CE7791"/>
    <w:rsid w:val="30E9D371"/>
    <w:rsid w:val="30EEED4D"/>
    <w:rsid w:val="30F1883D"/>
    <w:rsid w:val="3133A3EF"/>
    <w:rsid w:val="313991EB"/>
    <w:rsid w:val="314EC0A3"/>
    <w:rsid w:val="315A9B16"/>
    <w:rsid w:val="315C3B4C"/>
    <w:rsid w:val="316A22DF"/>
    <w:rsid w:val="3177CE2B"/>
    <w:rsid w:val="3184018C"/>
    <w:rsid w:val="318DD1C4"/>
    <w:rsid w:val="319B2830"/>
    <w:rsid w:val="31DC006C"/>
    <w:rsid w:val="31E6DBE0"/>
    <w:rsid w:val="31EF2B7E"/>
    <w:rsid w:val="32046F48"/>
    <w:rsid w:val="321621C4"/>
    <w:rsid w:val="322DB8FF"/>
    <w:rsid w:val="32372E89"/>
    <w:rsid w:val="3260E1BC"/>
    <w:rsid w:val="327FDD3D"/>
    <w:rsid w:val="32832134"/>
    <w:rsid w:val="329533CD"/>
    <w:rsid w:val="32A51E28"/>
    <w:rsid w:val="32CA754B"/>
    <w:rsid w:val="32D2DB45"/>
    <w:rsid w:val="32D5624C"/>
    <w:rsid w:val="32FA2A1D"/>
    <w:rsid w:val="332A6161"/>
    <w:rsid w:val="332B2B75"/>
    <w:rsid w:val="3336F06C"/>
    <w:rsid w:val="334770C2"/>
    <w:rsid w:val="337EBEE7"/>
    <w:rsid w:val="33983646"/>
    <w:rsid w:val="33A713AB"/>
    <w:rsid w:val="33AABC2D"/>
    <w:rsid w:val="33CCC896"/>
    <w:rsid w:val="33CFCCE1"/>
    <w:rsid w:val="33D03DE4"/>
    <w:rsid w:val="33D493E9"/>
    <w:rsid w:val="33DBCAED"/>
    <w:rsid w:val="33FCB21D"/>
    <w:rsid w:val="33FE76A9"/>
    <w:rsid w:val="341AD923"/>
    <w:rsid w:val="346B44B1"/>
    <w:rsid w:val="34841EA3"/>
    <w:rsid w:val="34AC4A29"/>
    <w:rsid w:val="34C57286"/>
    <w:rsid w:val="34CF7236"/>
    <w:rsid w:val="34E50B65"/>
    <w:rsid w:val="3506AE90"/>
    <w:rsid w:val="350E9C16"/>
    <w:rsid w:val="351A8F48"/>
    <w:rsid w:val="353406A7"/>
    <w:rsid w:val="35468C8E"/>
    <w:rsid w:val="35496049"/>
    <w:rsid w:val="35890227"/>
    <w:rsid w:val="35940806"/>
    <w:rsid w:val="35EC64B1"/>
    <w:rsid w:val="360A7C07"/>
    <w:rsid w:val="360F5531"/>
    <w:rsid w:val="361554B5"/>
    <w:rsid w:val="36481A8A"/>
    <w:rsid w:val="36620223"/>
    <w:rsid w:val="36C1A37E"/>
    <w:rsid w:val="36DBC2B5"/>
    <w:rsid w:val="36EA3C84"/>
    <w:rsid w:val="370FB222"/>
    <w:rsid w:val="373C723B"/>
    <w:rsid w:val="374B35A2"/>
    <w:rsid w:val="3753BA44"/>
    <w:rsid w:val="37CAB2A0"/>
    <w:rsid w:val="37FDD284"/>
    <w:rsid w:val="37FE9C98"/>
    <w:rsid w:val="387E2D50"/>
    <w:rsid w:val="3884CFC6"/>
    <w:rsid w:val="38B6A4B3"/>
    <w:rsid w:val="38CE61B1"/>
    <w:rsid w:val="38D0B77D"/>
    <w:rsid w:val="38D98976"/>
    <w:rsid w:val="392D653F"/>
    <w:rsid w:val="393F4632"/>
    <w:rsid w:val="394E24D4"/>
    <w:rsid w:val="39668301"/>
    <w:rsid w:val="39879E64"/>
    <w:rsid w:val="3998E3A9"/>
    <w:rsid w:val="3999A2E5"/>
    <w:rsid w:val="39A165ED"/>
    <w:rsid w:val="39C32124"/>
    <w:rsid w:val="39C334F9"/>
    <w:rsid w:val="3A43D56D"/>
    <w:rsid w:val="3A5B4A0A"/>
    <w:rsid w:val="3A6BA42F"/>
    <w:rsid w:val="3A7559D7"/>
    <w:rsid w:val="3AA0D84D"/>
    <w:rsid w:val="3AE8C5D8"/>
    <w:rsid w:val="3AF74DD8"/>
    <w:rsid w:val="3B0D1DF5"/>
    <w:rsid w:val="3B363D5A"/>
    <w:rsid w:val="3B4EF973"/>
    <w:rsid w:val="3B544CE9"/>
    <w:rsid w:val="3B5F055A"/>
    <w:rsid w:val="3B6D7546"/>
    <w:rsid w:val="3B7D61D5"/>
    <w:rsid w:val="3B7DDD9A"/>
    <w:rsid w:val="3BA6E152"/>
    <w:rsid w:val="3BAC75B4"/>
    <w:rsid w:val="3BAFE4B9"/>
    <w:rsid w:val="3BDC5BB4"/>
    <w:rsid w:val="3BDE10CF"/>
    <w:rsid w:val="3C04C818"/>
    <w:rsid w:val="3C293639"/>
    <w:rsid w:val="3C480C02"/>
    <w:rsid w:val="3C6D5157"/>
    <w:rsid w:val="3C8707CA"/>
    <w:rsid w:val="3C8BCAE5"/>
    <w:rsid w:val="3CCBF564"/>
    <w:rsid w:val="3CD20DBB"/>
    <w:rsid w:val="3CD475AA"/>
    <w:rsid w:val="3CDC6D05"/>
    <w:rsid w:val="3CF01D4A"/>
    <w:rsid w:val="3CFB7F41"/>
    <w:rsid w:val="3D3CABCD"/>
    <w:rsid w:val="3D85A9D5"/>
    <w:rsid w:val="3D8C0E14"/>
    <w:rsid w:val="3DC5069A"/>
    <w:rsid w:val="3DE3DC63"/>
    <w:rsid w:val="3DEEC47E"/>
    <w:rsid w:val="3E20669A"/>
    <w:rsid w:val="3E3C0908"/>
    <w:rsid w:val="3E57EDC5"/>
    <w:rsid w:val="3E8A25E0"/>
    <w:rsid w:val="3F15B191"/>
    <w:rsid w:val="3FADAAC5"/>
    <w:rsid w:val="3FBC36FB"/>
    <w:rsid w:val="3FF305D5"/>
    <w:rsid w:val="400DAFD1"/>
    <w:rsid w:val="404B9EDA"/>
    <w:rsid w:val="40616C69"/>
    <w:rsid w:val="40744C8F"/>
    <w:rsid w:val="409862B3"/>
    <w:rsid w:val="40A1A4A6"/>
    <w:rsid w:val="40B34007"/>
    <w:rsid w:val="40C34748"/>
    <w:rsid w:val="40DAE5B3"/>
    <w:rsid w:val="40E20C44"/>
    <w:rsid w:val="412FBBC6"/>
    <w:rsid w:val="416C5BDA"/>
    <w:rsid w:val="417B7E41"/>
    <w:rsid w:val="418ED636"/>
    <w:rsid w:val="41D4B815"/>
    <w:rsid w:val="41DEB93F"/>
    <w:rsid w:val="41F13790"/>
    <w:rsid w:val="41F4FDA1"/>
    <w:rsid w:val="4227CC28"/>
    <w:rsid w:val="4244E045"/>
    <w:rsid w:val="4254B247"/>
    <w:rsid w:val="425A893D"/>
    <w:rsid w:val="4276B614"/>
    <w:rsid w:val="42885942"/>
    <w:rsid w:val="42E1A365"/>
    <w:rsid w:val="43496324"/>
    <w:rsid w:val="43BECD9C"/>
    <w:rsid w:val="43CF504D"/>
    <w:rsid w:val="43E9FBB2"/>
    <w:rsid w:val="43EAE0C9"/>
    <w:rsid w:val="43F93A2E"/>
    <w:rsid w:val="43FFD5A9"/>
    <w:rsid w:val="44013828"/>
    <w:rsid w:val="440E26CF"/>
    <w:rsid w:val="442129B3"/>
    <w:rsid w:val="445CAC85"/>
    <w:rsid w:val="4466613E"/>
    <w:rsid w:val="448F43FD"/>
    <w:rsid w:val="44A8EC82"/>
    <w:rsid w:val="44CA5B79"/>
    <w:rsid w:val="44F62B17"/>
    <w:rsid w:val="450FFF10"/>
    <w:rsid w:val="455F6CEA"/>
    <w:rsid w:val="458CE09B"/>
    <w:rsid w:val="4597B850"/>
    <w:rsid w:val="459D0889"/>
    <w:rsid w:val="45A54D64"/>
    <w:rsid w:val="45B21956"/>
    <w:rsid w:val="45B630E6"/>
    <w:rsid w:val="45F9026D"/>
    <w:rsid w:val="45F9DD4B"/>
    <w:rsid w:val="4611C0A6"/>
    <w:rsid w:val="463018E3"/>
    <w:rsid w:val="46374AEE"/>
    <w:rsid w:val="46502714"/>
    <w:rsid w:val="46A0D870"/>
    <w:rsid w:val="46B004CC"/>
    <w:rsid w:val="46C1DADC"/>
    <w:rsid w:val="471B33D0"/>
    <w:rsid w:val="4722893F"/>
    <w:rsid w:val="4730FEDA"/>
    <w:rsid w:val="477662BC"/>
    <w:rsid w:val="478E9749"/>
    <w:rsid w:val="479FCCBB"/>
    <w:rsid w:val="4814541E"/>
    <w:rsid w:val="481EEE27"/>
    <w:rsid w:val="4844F6B3"/>
    <w:rsid w:val="485DD9D8"/>
    <w:rsid w:val="485F80D4"/>
    <w:rsid w:val="4876F2DE"/>
    <w:rsid w:val="48C2407F"/>
    <w:rsid w:val="48D2CE39"/>
    <w:rsid w:val="48DD776F"/>
    <w:rsid w:val="48DFABF1"/>
    <w:rsid w:val="497621A8"/>
    <w:rsid w:val="497C5DA5"/>
    <w:rsid w:val="4991278E"/>
    <w:rsid w:val="49993875"/>
    <w:rsid w:val="49C4AD98"/>
    <w:rsid w:val="49F533B1"/>
    <w:rsid w:val="4A12C33F"/>
    <w:rsid w:val="4A32DB29"/>
    <w:rsid w:val="4A36B28C"/>
    <w:rsid w:val="4A484E26"/>
    <w:rsid w:val="4A4C3BD7"/>
    <w:rsid w:val="4A5A2A01"/>
    <w:rsid w:val="4AB770D5"/>
    <w:rsid w:val="4B299D97"/>
    <w:rsid w:val="4B31AF77"/>
    <w:rsid w:val="4B547509"/>
    <w:rsid w:val="4B5C49B7"/>
    <w:rsid w:val="4B725E39"/>
    <w:rsid w:val="4BAE93A0"/>
    <w:rsid w:val="4BC1597B"/>
    <w:rsid w:val="4BD3DF62"/>
    <w:rsid w:val="4BD98438"/>
    <w:rsid w:val="4BF3DBF2"/>
    <w:rsid w:val="4C22D968"/>
    <w:rsid w:val="4C2C145A"/>
    <w:rsid w:val="4C450B49"/>
    <w:rsid w:val="4C59CDEA"/>
    <w:rsid w:val="4C7E7C86"/>
    <w:rsid w:val="4C87C457"/>
    <w:rsid w:val="4C8C2A55"/>
    <w:rsid w:val="4C9E9FE7"/>
    <w:rsid w:val="4CA8D483"/>
    <w:rsid w:val="4CBFB4CF"/>
    <w:rsid w:val="4CC56DF8"/>
    <w:rsid w:val="4CD0FF27"/>
    <w:rsid w:val="4CDC56F0"/>
    <w:rsid w:val="4CEB50EC"/>
    <w:rsid w:val="4D7FDF0B"/>
    <w:rsid w:val="4D8230FD"/>
    <w:rsid w:val="4D989DC3"/>
    <w:rsid w:val="4DB37A60"/>
    <w:rsid w:val="4E21A362"/>
    <w:rsid w:val="4E2B3942"/>
    <w:rsid w:val="4E82D2CE"/>
    <w:rsid w:val="4E8395A2"/>
    <w:rsid w:val="4EAAEB6A"/>
    <w:rsid w:val="4EFDE652"/>
    <w:rsid w:val="4F09A76B"/>
    <w:rsid w:val="4F151C5B"/>
    <w:rsid w:val="4F1859A6"/>
    <w:rsid w:val="4F63B51C"/>
    <w:rsid w:val="4F73C16B"/>
    <w:rsid w:val="4F8D4254"/>
    <w:rsid w:val="4FC2D5F3"/>
    <w:rsid w:val="4FD1D935"/>
    <w:rsid w:val="4FE4CFAA"/>
    <w:rsid w:val="4FFB99A1"/>
    <w:rsid w:val="4FFD0EBA"/>
    <w:rsid w:val="50033DE8"/>
    <w:rsid w:val="500804F0"/>
    <w:rsid w:val="5033EF1C"/>
    <w:rsid w:val="504DA0FF"/>
    <w:rsid w:val="504E4A2A"/>
    <w:rsid w:val="505173F6"/>
    <w:rsid w:val="50B77FCD"/>
    <w:rsid w:val="50C74D15"/>
    <w:rsid w:val="50FF857D"/>
    <w:rsid w:val="510D89FC"/>
    <w:rsid w:val="511328F6"/>
    <w:rsid w:val="512EA27B"/>
    <w:rsid w:val="51420D1D"/>
    <w:rsid w:val="516E9B1D"/>
    <w:rsid w:val="51A3D551"/>
    <w:rsid w:val="51DBC2FE"/>
    <w:rsid w:val="5201E7FE"/>
    <w:rsid w:val="522CBB7D"/>
    <w:rsid w:val="522CED42"/>
    <w:rsid w:val="52668E7D"/>
    <w:rsid w:val="529E7D0C"/>
    <w:rsid w:val="52CA72DC"/>
    <w:rsid w:val="52E778FF"/>
    <w:rsid w:val="52F87F11"/>
    <w:rsid w:val="52FFD701"/>
    <w:rsid w:val="53129436"/>
    <w:rsid w:val="531B8FCE"/>
    <w:rsid w:val="531C706C"/>
    <w:rsid w:val="53245DF2"/>
    <w:rsid w:val="53333A63"/>
    <w:rsid w:val="534E4559"/>
    <w:rsid w:val="5352054E"/>
    <w:rsid w:val="537E5C8D"/>
    <w:rsid w:val="53D7D928"/>
    <w:rsid w:val="53E88D70"/>
    <w:rsid w:val="53FEEDD7"/>
    <w:rsid w:val="5414C2F0"/>
    <w:rsid w:val="5437263F"/>
    <w:rsid w:val="54390693"/>
    <w:rsid w:val="543A4D6D"/>
    <w:rsid w:val="5496748C"/>
    <w:rsid w:val="54A651AE"/>
    <w:rsid w:val="54E1CE9A"/>
    <w:rsid w:val="54E717FE"/>
    <w:rsid w:val="54F7BB73"/>
    <w:rsid w:val="550320EB"/>
    <w:rsid w:val="551BD5C0"/>
    <w:rsid w:val="5523F8F0"/>
    <w:rsid w:val="5534F7AD"/>
    <w:rsid w:val="55354F48"/>
    <w:rsid w:val="553EED7B"/>
    <w:rsid w:val="5599F408"/>
    <w:rsid w:val="55D4D6F4"/>
    <w:rsid w:val="56157E40"/>
    <w:rsid w:val="56434C00"/>
    <w:rsid w:val="5644165A"/>
    <w:rsid w:val="56B510E0"/>
    <w:rsid w:val="56B72F0A"/>
    <w:rsid w:val="56BD8BAE"/>
    <w:rsid w:val="56BFC951"/>
    <w:rsid w:val="56C23C61"/>
    <w:rsid w:val="56DFEC2C"/>
    <w:rsid w:val="56F838B8"/>
    <w:rsid w:val="571EA870"/>
    <w:rsid w:val="57236B8B"/>
    <w:rsid w:val="57413449"/>
    <w:rsid w:val="575A0DD1"/>
    <w:rsid w:val="5771EE2F"/>
    <w:rsid w:val="57768330"/>
    <w:rsid w:val="578AEAA3"/>
    <w:rsid w:val="57A894B3"/>
    <w:rsid w:val="57B3BEFC"/>
    <w:rsid w:val="5806AB86"/>
    <w:rsid w:val="581489E9"/>
    <w:rsid w:val="58163D53"/>
    <w:rsid w:val="58196F5C"/>
    <w:rsid w:val="581EB8C0"/>
    <w:rsid w:val="582F5C35"/>
    <w:rsid w:val="5841F220"/>
    <w:rsid w:val="589AC630"/>
    <w:rsid w:val="58B3D5EB"/>
    <w:rsid w:val="58C68F40"/>
    <w:rsid w:val="58FDBD41"/>
    <w:rsid w:val="5954FD85"/>
    <w:rsid w:val="597DB3BF"/>
    <w:rsid w:val="598C5A51"/>
    <w:rsid w:val="59A160C4"/>
    <w:rsid w:val="59B20DB4"/>
    <w:rsid w:val="59B53FBD"/>
    <w:rsid w:val="59BD69B1"/>
    <w:rsid w:val="59D38945"/>
    <w:rsid w:val="59ED9E11"/>
    <w:rsid w:val="59F49379"/>
    <w:rsid w:val="59F76A13"/>
    <w:rsid w:val="59FD19F6"/>
    <w:rsid w:val="5A4FA64C"/>
    <w:rsid w:val="5A5CA321"/>
    <w:rsid w:val="5A788636"/>
    <w:rsid w:val="5A8C4A48"/>
    <w:rsid w:val="5ADAE291"/>
    <w:rsid w:val="5AEFB3D3"/>
    <w:rsid w:val="5AFCD01B"/>
    <w:rsid w:val="5B047DBE"/>
    <w:rsid w:val="5B300359"/>
    <w:rsid w:val="5B51101E"/>
    <w:rsid w:val="5B593A12"/>
    <w:rsid w:val="5B9063DA"/>
    <w:rsid w:val="5BAD8FA1"/>
    <w:rsid w:val="5BBCC7CC"/>
    <w:rsid w:val="5BFE3002"/>
    <w:rsid w:val="5C145697"/>
    <w:rsid w:val="5C226DD7"/>
    <w:rsid w:val="5C25B042"/>
    <w:rsid w:val="5C455F52"/>
    <w:rsid w:val="5C5E3567"/>
    <w:rsid w:val="5C76B2F2"/>
    <w:rsid w:val="5C7942A8"/>
    <w:rsid w:val="5C7B77F3"/>
    <w:rsid w:val="5C88D836"/>
    <w:rsid w:val="5CC3FB13"/>
    <w:rsid w:val="5CC49DC2"/>
    <w:rsid w:val="5CCBD3BA"/>
    <w:rsid w:val="5CD6F306"/>
    <w:rsid w:val="5CD8CA98"/>
    <w:rsid w:val="5D43FF96"/>
    <w:rsid w:val="5D496002"/>
    <w:rsid w:val="5D9365E9"/>
    <w:rsid w:val="5D9A0063"/>
    <w:rsid w:val="5DBBA536"/>
    <w:rsid w:val="5DC2FF8E"/>
    <w:rsid w:val="5DC3EB0A"/>
    <w:rsid w:val="5DC8325D"/>
    <w:rsid w:val="5DECAA87"/>
    <w:rsid w:val="5E1E9ECF"/>
    <w:rsid w:val="5E9775B6"/>
    <w:rsid w:val="5ECADB36"/>
    <w:rsid w:val="5ED1D5B4"/>
    <w:rsid w:val="5F35D0C4"/>
    <w:rsid w:val="5F7D0014"/>
    <w:rsid w:val="5F909441"/>
    <w:rsid w:val="5FA4F697"/>
    <w:rsid w:val="5FB0E36A"/>
    <w:rsid w:val="5FB5F159"/>
    <w:rsid w:val="60214F38"/>
    <w:rsid w:val="6032CE1D"/>
    <w:rsid w:val="6042CAC9"/>
    <w:rsid w:val="606C5B7A"/>
    <w:rsid w:val="606D92A4"/>
    <w:rsid w:val="607564E7"/>
    <w:rsid w:val="60813F52"/>
    <w:rsid w:val="60996B77"/>
    <w:rsid w:val="60AE31B6"/>
    <w:rsid w:val="60D98EAB"/>
    <w:rsid w:val="60DC5D89"/>
    <w:rsid w:val="60E02766"/>
    <w:rsid w:val="60F345F8"/>
    <w:rsid w:val="60F3FC48"/>
    <w:rsid w:val="6113B00E"/>
    <w:rsid w:val="6118D075"/>
    <w:rsid w:val="611B6CF1"/>
    <w:rsid w:val="61854C63"/>
    <w:rsid w:val="6192DDF1"/>
    <w:rsid w:val="619EB15B"/>
    <w:rsid w:val="61AC500E"/>
    <w:rsid w:val="61AC72A9"/>
    <w:rsid w:val="61C051A2"/>
    <w:rsid w:val="61C89F80"/>
    <w:rsid w:val="61CDEE53"/>
    <w:rsid w:val="61D20F2E"/>
    <w:rsid w:val="61E8A82C"/>
    <w:rsid w:val="62235275"/>
    <w:rsid w:val="623CF1FB"/>
    <w:rsid w:val="629C6669"/>
    <w:rsid w:val="62B44E8E"/>
    <w:rsid w:val="62E86786"/>
    <w:rsid w:val="63110B96"/>
    <w:rsid w:val="632A86E8"/>
    <w:rsid w:val="6339841C"/>
    <w:rsid w:val="633E1AE3"/>
    <w:rsid w:val="6348206F"/>
    <w:rsid w:val="6358EFFA"/>
    <w:rsid w:val="637A6B8B"/>
    <w:rsid w:val="638DF492"/>
    <w:rsid w:val="639E4C59"/>
    <w:rsid w:val="63A3FC3C"/>
    <w:rsid w:val="63A72608"/>
    <w:rsid w:val="63C7D9B1"/>
    <w:rsid w:val="63D38BB9"/>
    <w:rsid w:val="63F3CA01"/>
    <w:rsid w:val="63FBBD63"/>
    <w:rsid w:val="64112F6D"/>
    <w:rsid w:val="642E4680"/>
    <w:rsid w:val="644B50D0"/>
    <w:rsid w:val="64592B4C"/>
    <w:rsid w:val="645BEC0B"/>
    <w:rsid w:val="6484548D"/>
    <w:rsid w:val="64DFEECC"/>
    <w:rsid w:val="64ED2763"/>
    <w:rsid w:val="652A6584"/>
    <w:rsid w:val="6554B075"/>
    <w:rsid w:val="6598784A"/>
    <w:rsid w:val="65FB7DF6"/>
    <w:rsid w:val="6614B750"/>
    <w:rsid w:val="6618CB49"/>
    <w:rsid w:val="661DD89A"/>
    <w:rsid w:val="663F82C2"/>
    <w:rsid w:val="66664C30"/>
    <w:rsid w:val="6667C1E8"/>
    <w:rsid w:val="6693C2C5"/>
    <w:rsid w:val="669E2A83"/>
    <w:rsid w:val="66A33734"/>
    <w:rsid w:val="6720F505"/>
    <w:rsid w:val="6731D919"/>
    <w:rsid w:val="67335E25"/>
    <w:rsid w:val="673CB9C0"/>
    <w:rsid w:val="6748D02F"/>
    <w:rsid w:val="67685521"/>
    <w:rsid w:val="676DA2C2"/>
    <w:rsid w:val="6782A045"/>
    <w:rsid w:val="6784E1AC"/>
    <w:rsid w:val="67E4CFAE"/>
    <w:rsid w:val="680F6127"/>
    <w:rsid w:val="68178F8E"/>
    <w:rsid w:val="683BA384"/>
    <w:rsid w:val="68776D5F"/>
    <w:rsid w:val="68A20D01"/>
    <w:rsid w:val="68BED3AE"/>
    <w:rsid w:val="68D210EE"/>
    <w:rsid w:val="6919F4E2"/>
    <w:rsid w:val="6932B080"/>
    <w:rsid w:val="69404F3B"/>
    <w:rsid w:val="6959647E"/>
    <w:rsid w:val="699C4DB1"/>
    <w:rsid w:val="69A12B2A"/>
    <w:rsid w:val="69A8E2A2"/>
    <w:rsid w:val="69FE7CF0"/>
    <w:rsid w:val="6A456516"/>
    <w:rsid w:val="6A4581EC"/>
    <w:rsid w:val="6A4A6B4C"/>
    <w:rsid w:val="6A6AFEE7"/>
    <w:rsid w:val="6A7D118F"/>
    <w:rsid w:val="6A8070F1"/>
    <w:rsid w:val="6A933A47"/>
    <w:rsid w:val="6A9B4F91"/>
    <w:rsid w:val="6AB5C543"/>
    <w:rsid w:val="6AC447A5"/>
    <w:rsid w:val="6AE57821"/>
    <w:rsid w:val="6AE82873"/>
    <w:rsid w:val="6AEA0623"/>
    <w:rsid w:val="6AFBCFEB"/>
    <w:rsid w:val="6B0CC649"/>
    <w:rsid w:val="6B23650B"/>
    <w:rsid w:val="6B28ECC1"/>
    <w:rsid w:val="6B44B303"/>
    <w:rsid w:val="6B670E73"/>
    <w:rsid w:val="6B69936B"/>
    <w:rsid w:val="6B734446"/>
    <w:rsid w:val="6B76A857"/>
    <w:rsid w:val="6B8124F4"/>
    <w:rsid w:val="6B82220E"/>
    <w:rsid w:val="6BA52AA2"/>
    <w:rsid w:val="6BED263D"/>
    <w:rsid w:val="6BF67470"/>
    <w:rsid w:val="6C0D4B80"/>
    <w:rsid w:val="6C19DED5"/>
    <w:rsid w:val="6C19F73F"/>
    <w:rsid w:val="6C321437"/>
    <w:rsid w:val="6C712FBC"/>
    <w:rsid w:val="6C814882"/>
    <w:rsid w:val="6CE2D7F3"/>
    <w:rsid w:val="6CF9F3EC"/>
    <w:rsid w:val="6D0563CC"/>
    <w:rsid w:val="6D131BC3"/>
    <w:rsid w:val="6D14C99F"/>
    <w:rsid w:val="6D1CE2D9"/>
    <w:rsid w:val="6DAE2A17"/>
    <w:rsid w:val="6DB5C7A0"/>
    <w:rsid w:val="6DE1FC5A"/>
    <w:rsid w:val="6DE5375A"/>
    <w:rsid w:val="6E0C8A07"/>
    <w:rsid w:val="6E3FEC10"/>
    <w:rsid w:val="6E68F8D3"/>
    <w:rsid w:val="6E850243"/>
    <w:rsid w:val="6EB1018E"/>
    <w:rsid w:val="6ED1EE13"/>
    <w:rsid w:val="6ED29BAD"/>
    <w:rsid w:val="6F2E1532"/>
    <w:rsid w:val="6F455A14"/>
    <w:rsid w:val="6F49FA78"/>
    <w:rsid w:val="6F66AB6A"/>
    <w:rsid w:val="6F7CE13F"/>
    <w:rsid w:val="6FB8E944"/>
    <w:rsid w:val="6FE21C98"/>
    <w:rsid w:val="701207A0"/>
    <w:rsid w:val="702EB398"/>
    <w:rsid w:val="703194AE"/>
    <w:rsid w:val="703C6320"/>
    <w:rsid w:val="706CA218"/>
    <w:rsid w:val="7096BABD"/>
    <w:rsid w:val="709A6674"/>
    <w:rsid w:val="70C08489"/>
    <w:rsid w:val="70E008BB"/>
    <w:rsid w:val="70F2015D"/>
    <w:rsid w:val="7118B1A0"/>
    <w:rsid w:val="71338929"/>
    <w:rsid w:val="715769F7"/>
    <w:rsid w:val="7188B653"/>
    <w:rsid w:val="719314B2"/>
    <w:rsid w:val="71B64916"/>
    <w:rsid w:val="71E44776"/>
    <w:rsid w:val="72098ED5"/>
    <w:rsid w:val="7222961E"/>
    <w:rsid w:val="7225D759"/>
    <w:rsid w:val="724A1AA0"/>
    <w:rsid w:val="724F40E3"/>
    <w:rsid w:val="7269FF73"/>
    <w:rsid w:val="736631BF"/>
    <w:rsid w:val="737403E2"/>
    <w:rsid w:val="739B5A5A"/>
    <w:rsid w:val="73DF0FC5"/>
    <w:rsid w:val="7449AE5A"/>
    <w:rsid w:val="74818E02"/>
    <w:rsid w:val="7495FAFB"/>
    <w:rsid w:val="7498DDA6"/>
    <w:rsid w:val="74AAAAA9"/>
    <w:rsid w:val="74DD97F5"/>
    <w:rsid w:val="74F6ACA5"/>
    <w:rsid w:val="7569D807"/>
    <w:rsid w:val="75793923"/>
    <w:rsid w:val="7589D791"/>
    <w:rsid w:val="75D0FB97"/>
    <w:rsid w:val="75D99664"/>
    <w:rsid w:val="75E8B0C4"/>
    <w:rsid w:val="75EC22C3"/>
    <w:rsid w:val="762E9045"/>
    <w:rsid w:val="763F7CA0"/>
    <w:rsid w:val="76A98DE8"/>
    <w:rsid w:val="76C0B06D"/>
    <w:rsid w:val="76C8125A"/>
    <w:rsid w:val="76DB2460"/>
    <w:rsid w:val="7723DC28"/>
    <w:rsid w:val="772FC60D"/>
    <w:rsid w:val="775451DD"/>
    <w:rsid w:val="7783263B"/>
    <w:rsid w:val="779C2784"/>
    <w:rsid w:val="77A2CAAD"/>
    <w:rsid w:val="77A81140"/>
    <w:rsid w:val="77AD1DF1"/>
    <w:rsid w:val="77CA60A6"/>
    <w:rsid w:val="77D938F2"/>
    <w:rsid w:val="77F21556"/>
    <w:rsid w:val="78050751"/>
    <w:rsid w:val="781EE7B4"/>
    <w:rsid w:val="78316C4C"/>
    <w:rsid w:val="7896C94A"/>
    <w:rsid w:val="78C0DFA5"/>
    <w:rsid w:val="78D58E0E"/>
    <w:rsid w:val="78EEB66B"/>
    <w:rsid w:val="792AEAC9"/>
    <w:rsid w:val="792D8612"/>
    <w:rsid w:val="7943E1A1"/>
    <w:rsid w:val="79468894"/>
    <w:rsid w:val="7948A810"/>
    <w:rsid w:val="7953F33D"/>
    <w:rsid w:val="79B4D537"/>
    <w:rsid w:val="79E397FF"/>
    <w:rsid w:val="79E63953"/>
    <w:rsid w:val="7A0365E3"/>
    <w:rsid w:val="7A0668D3"/>
    <w:rsid w:val="7A256C63"/>
    <w:rsid w:val="7A3299AB"/>
    <w:rsid w:val="7A488410"/>
    <w:rsid w:val="7A8A86CC"/>
    <w:rsid w:val="7A96A21E"/>
    <w:rsid w:val="7A9B1522"/>
    <w:rsid w:val="7AB8E663"/>
    <w:rsid w:val="7AC453D7"/>
    <w:rsid w:val="7AE15AA2"/>
    <w:rsid w:val="7AE258F5"/>
    <w:rsid w:val="7AE9A112"/>
    <w:rsid w:val="7AFF4F1A"/>
    <w:rsid w:val="7B4A5CEE"/>
    <w:rsid w:val="7B9C6C1A"/>
    <w:rsid w:val="7BE45471"/>
    <w:rsid w:val="7BEF5EDE"/>
    <w:rsid w:val="7C1ABCE5"/>
    <w:rsid w:val="7C6A909F"/>
    <w:rsid w:val="7C7E2956"/>
    <w:rsid w:val="7C81A57B"/>
    <w:rsid w:val="7C857173"/>
    <w:rsid w:val="7C9F59D2"/>
    <w:rsid w:val="7CB3AD39"/>
    <w:rsid w:val="7CBFE2AE"/>
    <w:rsid w:val="7CD65EF7"/>
    <w:rsid w:val="7CDA798B"/>
    <w:rsid w:val="7CDAEF77"/>
    <w:rsid w:val="7CFAF4FD"/>
    <w:rsid w:val="7D6A3A6D"/>
    <w:rsid w:val="7DA30264"/>
    <w:rsid w:val="7DAE3107"/>
    <w:rsid w:val="7DB68D46"/>
    <w:rsid w:val="7DD4936D"/>
    <w:rsid w:val="7DDFF750"/>
    <w:rsid w:val="7E066100"/>
    <w:rsid w:val="7E121609"/>
    <w:rsid w:val="7E19F9B7"/>
    <w:rsid w:val="7E340E83"/>
    <w:rsid w:val="7E36EFDC"/>
    <w:rsid w:val="7E38AA68"/>
    <w:rsid w:val="7E3B2A33"/>
    <w:rsid w:val="7E3FB835"/>
    <w:rsid w:val="7E5BF120"/>
    <w:rsid w:val="7E6DF341"/>
    <w:rsid w:val="7E72E013"/>
    <w:rsid w:val="7E885462"/>
    <w:rsid w:val="7E8C0870"/>
    <w:rsid w:val="7EA8D013"/>
    <w:rsid w:val="7EEEAC84"/>
    <w:rsid w:val="7F5F63C2"/>
    <w:rsid w:val="7F60B613"/>
    <w:rsid w:val="7F62C875"/>
    <w:rsid w:val="7F8339D1"/>
    <w:rsid w:val="7F874CDD"/>
    <w:rsid w:val="7FCFDEE4"/>
    <w:rsid w:val="7FD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FC0B54"/>
  <w15:docId w15:val="{8C5E42F6-733E-44EC-A019-D94009E6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jaVu Sans" w:eastAsia="DejaVu Sans" w:hAnsi="DejaVu Sans" w:cs="DejaVu Sans"/>
        <w:sz w:val="24"/>
        <w:szCs w:val="24"/>
        <w:lang w:val="en-US" w:eastAsia="de-DE" w:bidi="de-DE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1">
    <w:name w:val="Nagłówek 11"/>
    <w:basedOn w:val="Heading"/>
    <w:next w:val="Tekstpodstawowy"/>
    <w:qFormat/>
    <w:pPr>
      <w:numPr>
        <w:numId w:val="72"/>
      </w:numPr>
      <w:outlineLvl w:val="0"/>
    </w:pPr>
    <w:rPr>
      <w:b/>
      <w:bCs/>
      <w:sz w:val="32"/>
      <w:szCs w:val="32"/>
    </w:rPr>
  </w:style>
  <w:style w:type="paragraph" w:customStyle="1" w:styleId="Nagwek21">
    <w:name w:val="Nagłówek 21"/>
    <w:basedOn w:val="Heading"/>
    <w:next w:val="Tekstpodstawowy"/>
    <w:qFormat/>
    <w:pPr>
      <w:numPr>
        <w:ilvl w:val="1"/>
        <w:numId w:val="72"/>
      </w:numPr>
      <w:outlineLvl w:val="1"/>
    </w:pPr>
    <w:rPr>
      <w:b/>
      <w:bCs/>
      <w:i/>
      <w:iCs/>
    </w:rPr>
  </w:style>
  <w:style w:type="paragraph" w:customStyle="1" w:styleId="Nagwek31">
    <w:name w:val="Nagłówek 31"/>
    <w:basedOn w:val="Heading"/>
    <w:next w:val="Tekstpodstawowy"/>
    <w:qFormat/>
    <w:pPr>
      <w:numPr>
        <w:ilvl w:val="2"/>
        <w:numId w:val="72"/>
      </w:numPr>
      <w:outlineLvl w:val="2"/>
    </w:pPr>
    <w:rPr>
      <w:b/>
      <w:bCs/>
    </w:rPr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paragraph" w:styleId="Tekstpodstawowy">
    <w:name w:val="Body Text"/>
    <w:basedOn w:val="Normalny"/>
    <w:pPr>
      <w:spacing w:after="120"/>
    </w:p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sz w:val="28"/>
      <w:szCs w:val="28"/>
    </w:rPr>
  </w:style>
  <w:style w:type="paragraph" w:styleId="Lista">
    <w:name w:val="List"/>
    <w:basedOn w:val="Tekstpodstawowy"/>
  </w:style>
  <w:style w:type="paragraph" w:customStyle="1" w:styleId="Legenda1">
    <w:name w:val="Legenda1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ny"/>
    <w:qFormat/>
    <w:pPr>
      <w:suppressLineNumbers/>
    </w:pPr>
  </w:style>
  <w:style w:type="paragraph" w:styleId="Tytu">
    <w:name w:val="Title"/>
    <w:basedOn w:val="Heading"/>
    <w:next w:val="Podtytu"/>
    <w:qFormat/>
    <w:pPr>
      <w:jc w:val="center"/>
    </w:pPr>
    <w:rPr>
      <w:b/>
      <w:bCs/>
      <w:sz w:val="36"/>
      <w:szCs w:val="36"/>
    </w:rPr>
  </w:style>
  <w:style w:type="paragraph" w:styleId="Podtytu">
    <w:name w:val="Subtitle"/>
    <w:basedOn w:val="Heading"/>
    <w:next w:val="Tekstpodstawowy"/>
    <w:qFormat/>
    <w:pPr>
      <w:jc w:val="center"/>
    </w:pPr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07F2"/>
    <w:rPr>
      <w:rFonts w:ascii="Lucida Grande CE" w:hAnsi="Lucida Grande C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07F2"/>
    <w:rPr>
      <w:rFonts w:ascii="Lucida Grande CE" w:hAnsi="Lucida Grande CE"/>
      <w:sz w:val="18"/>
      <w:szCs w:val="18"/>
    </w:rPr>
  </w:style>
  <w:style w:type="table" w:styleId="Tabela-Siatka">
    <w:name w:val="Table Grid"/>
    <w:basedOn w:val="Standardowy"/>
    <w:uiPriority w:val="39"/>
    <w:rsid w:val="00940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407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000FF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pPr>
      <w:spacing w:after="100"/>
      <w:ind w:left="440"/>
    </w:pPr>
  </w:style>
  <w:style w:type="paragraph" w:styleId="Tekstkomentarza">
    <w:name w:val="annotation text"/>
    <w:basedOn w:val="Normalny"/>
    <w:link w:val="TekstkomentarzaZnak"/>
    <w:uiPriority w:val="99"/>
    <w:semiHidden/>
    <w:unhideWhenUsed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omylnaczcionkaakapitu"/>
    <w:rsid w:val="004F3D0A"/>
  </w:style>
  <w:style w:type="character" w:customStyle="1" w:styleId="eop">
    <w:name w:val="eop"/>
    <w:basedOn w:val="Domylnaczcionkaakapitu"/>
    <w:rsid w:val="004F3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06D628-A207-7849-B4E7-813CECAE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</Pages>
  <Words>13478</Words>
  <Characters>80873</Characters>
  <Application>Microsoft Office Word</Application>
  <DocSecurity>0</DocSecurity>
  <Lines>673</Lines>
  <Paragraphs>188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Maciej Tekliński</cp:lastModifiedBy>
  <cp:revision>2</cp:revision>
  <dcterms:created xsi:type="dcterms:W3CDTF">2023-06-01T16:29:00Z</dcterms:created>
  <dcterms:modified xsi:type="dcterms:W3CDTF">2023-06-01T16:29:00Z</dcterms:modified>
  <dc:language>pl-PL</dc:language>
</cp:coreProperties>
</file>